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5B754" w14:textId="77777777" w:rsidR="00FD7E82" w:rsidRDefault="00FD7E82" w:rsidP="00755E9D">
      <w:pPr>
        <w:pStyle w:val="Title"/>
        <w:jc w:val="center"/>
        <w:rPr>
          <w:noProof/>
        </w:rPr>
      </w:pPr>
    </w:p>
    <w:p w14:paraId="0F3485E6" w14:textId="58174E5A" w:rsidR="00BF478C" w:rsidRPr="00ED38CA" w:rsidRDefault="00FD7E82" w:rsidP="00755E9D">
      <w:pPr>
        <w:pStyle w:val="Title"/>
        <w:jc w:val="center"/>
        <w:rPr>
          <w:rFonts w:ascii="Calibri" w:hAnsi="Calibri" w:cs="Arial"/>
          <w:sz w:val="22"/>
          <w:szCs w:val="22"/>
        </w:rPr>
      </w:pPr>
      <w:r>
        <w:rPr>
          <w:noProof/>
          <w:lang w:eastAsia="en-US"/>
        </w:rPr>
        <w:drawing>
          <wp:inline distT="0" distB="0" distL="0" distR="0" wp14:anchorId="75EC3C29" wp14:editId="02CCD6CD">
            <wp:extent cx="2358483" cy="685800"/>
            <wp:effectExtent l="0" t="0" r="0" b="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9"/>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1745" cy="686749"/>
                    </a:xfrm>
                    <a:prstGeom prst="rect">
                      <a:avLst/>
                    </a:prstGeom>
                    <a:noFill/>
                    <a:ln>
                      <a:noFill/>
                    </a:ln>
                  </pic:spPr>
                </pic:pic>
              </a:graphicData>
            </a:graphic>
          </wp:inline>
        </w:drawing>
      </w:r>
    </w:p>
    <w:p w14:paraId="6D018193" w14:textId="77777777" w:rsidR="00BF478C" w:rsidRPr="00ED38CA" w:rsidRDefault="00BF478C" w:rsidP="00755E9D">
      <w:pPr>
        <w:jc w:val="center"/>
        <w:rPr>
          <w:rFonts w:ascii="Calibri" w:hAnsi="Calibri" w:cs="Arial"/>
          <w:b/>
          <w:sz w:val="22"/>
          <w:szCs w:val="22"/>
        </w:rPr>
      </w:pPr>
    </w:p>
    <w:p w14:paraId="6DD4C701" w14:textId="4D4FDF17" w:rsidR="00BF478C" w:rsidRPr="00ED38CA" w:rsidRDefault="00BF478C" w:rsidP="00755E9D">
      <w:pPr>
        <w:jc w:val="center"/>
        <w:rPr>
          <w:rFonts w:ascii="Calibri" w:hAnsi="Calibri" w:cs="Arial"/>
          <w:b/>
          <w:bCs/>
          <w:sz w:val="22"/>
          <w:szCs w:val="22"/>
        </w:rPr>
      </w:pPr>
      <w:r w:rsidRPr="00ED38CA">
        <w:rPr>
          <w:rFonts w:ascii="Calibri" w:hAnsi="Calibri" w:cs="Arial"/>
          <w:b/>
          <w:bCs/>
          <w:sz w:val="22"/>
          <w:szCs w:val="22"/>
        </w:rPr>
        <w:t>Ref No:</w:t>
      </w:r>
      <w:r w:rsidR="0045214D">
        <w:rPr>
          <w:rFonts w:ascii="Calibri" w:hAnsi="Calibri" w:cs="Arial"/>
          <w:b/>
          <w:bCs/>
          <w:sz w:val="22"/>
          <w:szCs w:val="22"/>
        </w:rPr>
        <w:t>Eibor</w:t>
      </w:r>
      <w:r w:rsidR="0001750B">
        <w:rPr>
          <w:rFonts w:ascii="Calibri" w:hAnsi="Calibri" w:cs="Arial"/>
          <w:b/>
          <w:bCs/>
          <w:sz w:val="22"/>
          <w:szCs w:val="22"/>
        </w:rPr>
        <w:t>_V.1</w:t>
      </w:r>
      <w:r w:rsidR="00352BBE">
        <w:rPr>
          <w:rFonts w:ascii="Calibri" w:hAnsi="Calibri" w:cs="Arial"/>
          <w:b/>
          <w:bCs/>
          <w:sz w:val="22"/>
          <w:szCs w:val="22"/>
        </w:rPr>
        <w:t>.</w:t>
      </w:r>
      <w:r w:rsidR="0087250D">
        <w:rPr>
          <w:rFonts w:ascii="Calibri" w:hAnsi="Calibri" w:cs="Arial"/>
          <w:b/>
          <w:bCs/>
          <w:sz w:val="22"/>
          <w:szCs w:val="22"/>
        </w:rPr>
        <w:t>1</w:t>
      </w:r>
      <w:r w:rsidRPr="00ED38CA">
        <w:rPr>
          <w:rFonts w:ascii="Calibri" w:hAnsi="Calibri" w:cs="Arial"/>
          <w:b/>
          <w:bCs/>
          <w:sz w:val="22"/>
          <w:szCs w:val="22"/>
        </w:rPr>
        <w:tab/>
      </w:r>
      <w:r w:rsidRPr="00ED38CA">
        <w:rPr>
          <w:rFonts w:ascii="Calibri" w:hAnsi="Calibri" w:cs="Arial"/>
          <w:b/>
          <w:bCs/>
          <w:sz w:val="22"/>
          <w:szCs w:val="22"/>
        </w:rPr>
        <w:tab/>
      </w:r>
      <w:r w:rsidRPr="00ED38CA">
        <w:rPr>
          <w:rFonts w:ascii="Calibri" w:hAnsi="Calibri" w:cs="Arial"/>
          <w:b/>
          <w:bCs/>
          <w:sz w:val="22"/>
          <w:szCs w:val="22"/>
        </w:rPr>
        <w:tab/>
      </w:r>
      <w:r w:rsidRPr="00ED38CA">
        <w:rPr>
          <w:rFonts w:ascii="Calibri" w:hAnsi="Calibri" w:cs="Arial"/>
          <w:b/>
          <w:bCs/>
          <w:sz w:val="22"/>
          <w:szCs w:val="22"/>
        </w:rPr>
        <w:tab/>
      </w:r>
      <w:r w:rsidRPr="00ED38CA">
        <w:rPr>
          <w:rFonts w:ascii="Calibri" w:hAnsi="Calibri" w:cs="Arial"/>
          <w:b/>
          <w:bCs/>
          <w:sz w:val="22"/>
          <w:szCs w:val="22"/>
        </w:rPr>
        <w:tab/>
      </w:r>
      <w:r w:rsidRPr="00ED38CA">
        <w:rPr>
          <w:rFonts w:ascii="Calibri" w:hAnsi="Calibri" w:cs="Arial"/>
          <w:b/>
          <w:bCs/>
          <w:sz w:val="22"/>
          <w:szCs w:val="22"/>
        </w:rPr>
        <w:tab/>
      </w:r>
      <w:r w:rsidRPr="00ED38CA">
        <w:rPr>
          <w:rFonts w:ascii="Calibri" w:hAnsi="Calibri" w:cs="Arial"/>
          <w:b/>
          <w:bCs/>
          <w:sz w:val="22"/>
          <w:szCs w:val="22"/>
        </w:rPr>
        <w:tab/>
      </w:r>
      <w:r w:rsidRPr="00ED38CA">
        <w:rPr>
          <w:rFonts w:ascii="Calibri" w:hAnsi="Calibri" w:cs="Arial"/>
          <w:b/>
          <w:bCs/>
          <w:sz w:val="22"/>
          <w:szCs w:val="22"/>
        </w:rPr>
        <w:tab/>
        <w:t xml:space="preserve">Date: </w:t>
      </w:r>
      <w:r w:rsidR="0045214D">
        <w:rPr>
          <w:rFonts w:ascii="Calibri" w:hAnsi="Calibri" w:cs="Arial"/>
          <w:b/>
          <w:bCs/>
          <w:sz w:val="22"/>
          <w:szCs w:val="22"/>
        </w:rPr>
        <w:t>13</w:t>
      </w:r>
      <w:r w:rsidRPr="00ED38CA">
        <w:rPr>
          <w:rFonts w:ascii="Calibri" w:hAnsi="Calibri" w:cs="Arial"/>
          <w:b/>
          <w:bCs/>
          <w:sz w:val="22"/>
          <w:szCs w:val="22"/>
        </w:rPr>
        <w:t>-</w:t>
      </w:r>
      <w:r w:rsidR="0045214D">
        <w:rPr>
          <w:rFonts w:ascii="Calibri" w:hAnsi="Calibri" w:cs="Arial"/>
          <w:b/>
          <w:bCs/>
          <w:sz w:val="22"/>
          <w:szCs w:val="22"/>
        </w:rPr>
        <w:t>Dec</w:t>
      </w:r>
      <w:r w:rsidRPr="00ED38CA">
        <w:rPr>
          <w:rFonts w:ascii="Calibri" w:hAnsi="Calibri" w:cs="Arial"/>
          <w:b/>
          <w:bCs/>
          <w:sz w:val="22"/>
          <w:szCs w:val="22"/>
        </w:rPr>
        <w:t>-20</w:t>
      </w:r>
      <w:r>
        <w:rPr>
          <w:rFonts w:ascii="Calibri" w:hAnsi="Calibri" w:cs="Arial"/>
          <w:b/>
          <w:bCs/>
          <w:sz w:val="22"/>
          <w:szCs w:val="22"/>
        </w:rPr>
        <w:t>2</w:t>
      </w:r>
      <w:r w:rsidR="0045214D">
        <w:rPr>
          <w:rFonts w:ascii="Calibri" w:hAnsi="Calibri" w:cs="Arial"/>
          <w:b/>
          <w:bCs/>
          <w:sz w:val="22"/>
          <w:szCs w:val="22"/>
        </w:rPr>
        <w:t>3</w:t>
      </w:r>
    </w:p>
    <w:p w14:paraId="16E37311" w14:textId="77777777" w:rsidR="00BF478C" w:rsidRPr="00ED38CA" w:rsidRDefault="00BF478C" w:rsidP="00755E9D">
      <w:pPr>
        <w:pStyle w:val="Title"/>
        <w:ind w:left="6480" w:firstLine="720"/>
        <w:jc w:val="center"/>
        <w:rPr>
          <w:rFonts w:ascii="Calibri" w:hAnsi="Calibri"/>
          <w:sz w:val="40"/>
        </w:rPr>
      </w:pPr>
    </w:p>
    <w:p w14:paraId="2EC216D6" w14:textId="77777777" w:rsidR="00BF478C" w:rsidRPr="00ED38CA" w:rsidRDefault="00BF478C" w:rsidP="00755E9D">
      <w:pPr>
        <w:suppressAutoHyphens w:val="0"/>
        <w:spacing w:line="240" w:lineRule="auto"/>
        <w:jc w:val="center"/>
        <w:rPr>
          <w:rFonts w:ascii="Calibri" w:hAnsi="Calibri" w:cs="Arial"/>
          <w:bCs/>
          <w:sz w:val="40"/>
          <w:szCs w:val="40"/>
        </w:rPr>
      </w:pPr>
    </w:p>
    <w:p w14:paraId="66F2EA67" w14:textId="77777777" w:rsidR="00BF478C" w:rsidRPr="00ED38CA" w:rsidRDefault="00BF478C" w:rsidP="00755E9D">
      <w:pPr>
        <w:suppressAutoHyphens w:val="0"/>
        <w:spacing w:line="240" w:lineRule="auto"/>
        <w:jc w:val="center"/>
        <w:rPr>
          <w:rFonts w:ascii="Calibri" w:hAnsi="Calibri" w:cs="Arial"/>
          <w:bCs/>
          <w:sz w:val="40"/>
          <w:szCs w:val="40"/>
        </w:rPr>
      </w:pPr>
    </w:p>
    <w:p w14:paraId="10176962" w14:textId="77777777" w:rsidR="00BF478C" w:rsidRPr="00ED38CA" w:rsidRDefault="00BF478C" w:rsidP="00755E9D">
      <w:pPr>
        <w:spacing w:line="240" w:lineRule="auto"/>
        <w:jc w:val="center"/>
        <w:rPr>
          <w:rFonts w:ascii="Calibri" w:hAnsi="Calibri" w:cs="Arial"/>
          <w:sz w:val="40"/>
          <w:szCs w:val="40"/>
        </w:rPr>
      </w:pPr>
      <w:r w:rsidRPr="00ED38CA">
        <w:rPr>
          <w:rFonts w:ascii="Calibri" w:hAnsi="Calibri" w:cs="Arial"/>
          <w:sz w:val="40"/>
          <w:szCs w:val="40"/>
        </w:rPr>
        <w:t>Software Requirements Specification</w:t>
      </w:r>
    </w:p>
    <w:p w14:paraId="6D3280A8" w14:textId="4FFBAC94" w:rsidR="00BF478C" w:rsidRPr="00ED38CA" w:rsidRDefault="00BF478C" w:rsidP="00755E9D">
      <w:pPr>
        <w:suppressAutoHyphens w:val="0"/>
        <w:spacing w:line="240" w:lineRule="auto"/>
        <w:jc w:val="center"/>
        <w:rPr>
          <w:rFonts w:ascii="Calibri" w:hAnsi="Calibri" w:cs="Arial"/>
          <w:b/>
          <w:bCs/>
          <w:sz w:val="28"/>
          <w:szCs w:val="28"/>
        </w:rPr>
      </w:pPr>
      <w:r w:rsidRPr="00ED38CA">
        <w:rPr>
          <w:rFonts w:ascii="Calibri" w:hAnsi="Calibri" w:cs="Arial"/>
          <w:b/>
          <w:bCs/>
          <w:sz w:val="28"/>
          <w:szCs w:val="28"/>
        </w:rPr>
        <w:t>(</w:t>
      </w:r>
      <w:r w:rsidR="0045214D">
        <w:rPr>
          <w:rFonts w:ascii="Calibri" w:hAnsi="Calibri" w:cs="Arial"/>
          <w:b/>
          <w:bCs/>
          <w:sz w:val="28"/>
          <w:szCs w:val="28"/>
        </w:rPr>
        <w:t>E</w:t>
      </w:r>
      <w:r w:rsidR="009A1923">
        <w:rPr>
          <w:rFonts w:ascii="Calibri" w:hAnsi="Calibri" w:cs="Arial"/>
          <w:b/>
          <w:bCs/>
          <w:sz w:val="28"/>
          <w:szCs w:val="28"/>
        </w:rPr>
        <w:t>mirates Interbank Offered Rate</w:t>
      </w:r>
      <w:r w:rsidR="00005D65">
        <w:rPr>
          <w:rFonts w:ascii="Calibri" w:hAnsi="Calibri" w:cs="Arial"/>
          <w:b/>
          <w:bCs/>
          <w:sz w:val="28"/>
          <w:szCs w:val="28"/>
        </w:rPr>
        <w:t xml:space="preserve">- EIBOR </w:t>
      </w:r>
      <w:r w:rsidRPr="00ED38CA">
        <w:rPr>
          <w:rFonts w:ascii="Calibri" w:hAnsi="Calibri" w:cs="Arial"/>
          <w:b/>
          <w:bCs/>
          <w:sz w:val="28"/>
          <w:szCs w:val="28"/>
        </w:rPr>
        <w:t>)</w:t>
      </w:r>
    </w:p>
    <w:p w14:paraId="457EA5BE" w14:textId="77777777" w:rsidR="00BF478C" w:rsidRPr="00ED38CA" w:rsidRDefault="00BF478C" w:rsidP="00755E9D">
      <w:pPr>
        <w:suppressAutoHyphens w:val="0"/>
        <w:spacing w:line="240" w:lineRule="auto"/>
        <w:jc w:val="center"/>
        <w:rPr>
          <w:rFonts w:ascii="Calibri" w:hAnsi="Calibri" w:cs="Arial"/>
          <w:bCs/>
          <w:sz w:val="32"/>
          <w:szCs w:val="24"/>
        </w:rPr>
      </w:pPr>
    </w:p>
    <w:p w14:paraId="26A9357A" w14:textId="77777777" w:rsidR="00BF478C" w:rsidRPr="00ED38CA" w:rsidRDefault="00BF478C" w:rsidP="00755E9D">
      <w:pPr>
        <w:suppressAutoHyphens w:val="0"/>
        <w:spacing w:line="240" w:lineRule="auto"/>
        <w:jc w:val="center"/>
        <w:rPr>
          <w:rFonts w:ascii="Calibri" w:hAnsi="Calibri" w:cs="Arial"/>
          <w:b/>
          <w:bCs/>
          <w:sz w:val="22"/>
          <w:szCs w:val="22"/>
        </w:rPr>
      </w:pPr>
      <w:r w:rsidRPr="00ED38CA">
        <w:rPr>
          <w:rFonts w:ascii="Calibri" w:hAnsi="Calibri" w:cs="Arial"/>
          <w:b/>
          <w:bCs/>
          <w:sz w:val="22"/>
          <w:szCs w:val="22"/>
        </w:rPr>
        <w:t>(NEWGEN CONFIDENTIAL)</w:t>
      </w:r>
    </w:p>
    <w:p w14:paraId="266B0FFD" w14:textId="77777777" w:rsidR="00BF478C" w:rsidRPr="00ED38CA" w:rsidRDefault="00BF478C" w:rsidP="00755E9D">
      <w:pPr>
        <w:pStyle w:val="CompanyName"/>
        <w:jc w:val="center"/>
        <w:rPr>
          <w:rFonts w:ascii="Calibri" w:hAnsi="Calibri"/>
          <w:b/>
          <w:spacing w:val="0"/>
          <w:kern w:val="1"/>
          <w:sz w:val="28"/>
        </w:rPr>
      </w:pPr>
    </w:p>
    <w:p w14:paraId="74511A46" w14:textId="77777777" w:rsidR="00BF478C" w:rsidRPr="00ED38CA" w:rsidRDefault="00BF478C" w:rsidP="00755E9D">
      <w:pPr>
        <w:pStyle w:val="CompanyName"/>
        <w:jc w:val="center"/>
        <w:rPr>
          <w:rFonts w:ascii="Calibri" w:hAnsi="Calibri"/>
          <w:b/>
          <w:spacing w:val="0"/>
          <w:kern w:val="1"/>
          <w:sz w:val="28"/>
        </w:rPr>
      </w:pPr>
    </w:p>
    <w:p w14:paraId="6669E690" w14:textId="77777777" w:rsidR="00BF478C" w:rsidRPr="00ED38CA" w:rsidRDefault="00BF478C" w:rsidP="00755E9D">
      <w:pPr>
        <w:pStyle w:val="CompanyName"/>
        <w:jc w:val="center"/>
        <w:rPr>
          <w:rFonts w:ascii="Calibri" w:hAnsi="Calibri"/>
          <w:b/>
          <w:spacing w:val="0"/>
          <w:kern w:val="1"/>
          <w:sz w:val="28"/>
        </w:rPr>
      </w:pPr>
    </w:p>
    <w:p w14:paraId="07BF1B53" w14:textId="77777777" w:rsidR="00BF478C" w:rsidRPr="00ED38CA" w:rsidRDefault="00BF478C" w:rsidP="00755E9D">
      <w:pPr>
        <w:pStyle w:val="CompanyName"/>
        <w:jc w:val="center"/>
        <w:rPr>
          <w:rFonts w:ascii="Calibri" w:hAnsi="Calibri"/>
          <w:b/>
          <w:spacing w:val="0"/>
          <w:kern w:val="1"/>
          <w:sz w:val="28"/>
        </w:rPr>
      </w:pPr>
    </w:p>
    <w:p w14:paraId="4988000A" w14:textId="1F8BDCF8" w:rsidR="00BF478C" w:rsidRPr="00ED38CA" w:rsidRDefault="00BF478C" w:rsidP="00755E9D">
      <w:pPr>
        <w:jc w:val="center"/>
        <w:rPr>
          <w:rFonts w:ascii="Calibri" w:hAnsi="Calibri"/>
        </w:rPr>
      </w:pPr>
    </w:p>
    <w:p w14:paraId="01766504" w14:textId="77777777" w:rsidR="00BF478C" w:rsidRPr="00ED38CA" w:rsidRDefault="00BF478C" w:rsidP="00755E9D">
      <w:pPr>
        <w:jc w:val="center"/>
        <w:rPr>
          <w:rFonts w:ascii="Calibri" w:hAnsi="Calibri"/>
        </w:rPr>
      </w:pPr>
    </w:p>
    <w:p w14:paraId="360DF4B7" w14:textId="77777777" w:rsidR="00BF478C" w:rsidRPr="00ED38CA" w:rsidRDefault="00BF478C" w:rsidP="00755E9D">
      <w:pPr>
        <w:jc w:val="center"/>
        <w:rPr>
          <w:rFonts w:ascii="Calibri" w:hAnsi="Calibri"/>
        </w:rPr>
      </w:pPr>
    </w:p>
    <w:p w14:paraId="5071D50A" w14:textId="77777777" w:rsidR="00BF478C" w:rsidRPr="00ED38CA" w:rsidRDefault="00BF478C" w:rsidP="00755E9D">
      <w:pPr>
        <w:jc w:val="center"/>
        <w:rPr>
          <w:rFonts w:ascii="Calibri" w:hAnsi="Calibri"/>
        </w:rPr>
      </w:pPr>
    </w:p>
    <w:p w14:paraId="3A06CDA7" w14:textId="77777777" w:rsidR="00BF478C" w:rsidRPr="00ED38CA" w:rsidRDefault="00BF478C" w:rsidP="00755E9D">
      <w:pPr>
        <w:spacing w:line="240" w:lineRule="auto"/>
        <w:jc w:val="center"/>
        <w:rPr>
          <w:rFonts w:ascii="Calibri" w:hAnsi="Calibri" w:cs="Arial"/>
          <w:b/>
          <w:bCs/>
          <w:sz w:val="28"/>
          <w:szCs w:val="28"/>
        </w:rPr>
      </w:pPr>
      <w:r w:rsidRPr="00ED38CA">
        <w:rPr>
          <w:rFonts w:ascii="Calibri" w:hAnsi="Calibri" w:cs="Arial"/>
          <w:b/>
          <w:bCs/>
          <w:sz w:val="28"/>
          <w:szCs w:val="28"/>
        </w:rPr>
        <w:t>Newgen Software Technologies Ltd.</w:t>
      </w:r>
    </w:p>
    <w:p w14:paraId="320C6486" w14:textId="77777777" w:rsidR="00BF478C" w:rsidRPr="00ED38CA" w:rsidRDefault="00BF478C" w:rsidP="00755E9D">
      <w:pPr>
        <w:spacing w:line="240" w:lineRule="auto"/>
        <w:jc w:val="center"/>
        <w:rPr>
          <w:rFonts w:ascii="Calibri" w:hAnsi="Calibri"/>
        </w:rPr>
      </w:pPr>
      <w:r w:rsidRPr="00ED38CA">
        <w:rPr>
          <w:rFonts w:ascii="Calibri" w:hAnsi="Calibri" w:cs="Arial"/>
          <w:b/>
          <w:bCs/>
          <w:sz w:val="28"/>
          <w:szCs w:val="28"/>
        </w:rPr>
        <w:t>New Delhi, INDIA</w:t>
      </w:r>
    </w:p>
    <w:p w14:paraId="20792EE4" w14:textId="77777777" w:rsidR="00BF478C" w:rsidRPr="00ED38CA" w:rsidRDefault="00BF478C" w:rsidP="00D1678F">
      <w:pPr>
        <w:jc w:val="both"/>
        <w:rPr>
          <w:rFonts w:ascii="Calibri" w:hAnsi="Calibri"/>
        </w:rPr>
        <w:sectPr w:rsidR="00BF478C" w:rsidRPr="00ED38CA" w:rsidSect="004C2AA0">
          <w:headerReference w:type="even" r:id="rId11"/>
          <w:headerReference w:type="default" r:id="rId12"/>
          <w:footerReference w:type="even" r:id="rId13"/>
          <w:footerReference w:type="default" r:id="rId14"/>
          <w:headerReference w:type="first" r:id="rId15"/>
          <w:footerReference w:type="first" r:id="rId16"/>
          <w:pgSz w:w="12240" w:h="15840"/>
          <w:pgMar w:top="1670" w:right="1430" w:bottom="1670" w:left="1430" w:header="1430" w:footer="1430" w:gutter="0"/>
          <w:pgNumType w:start="1"/>
          <w:cols w:space="720"/>
          <w:docGrid w:linePitch="360"/>
        </w:sectPr>
      </w:pPr>
    </w:p>
    <w:p w14:paraId="64089BDF" w14:textId="77777777" w:rsidR="00BF478C" w:rsidRPr="00ED38CA" w:rsidRDefault="00BF478C" w:rsidP="00D1678F">
      <w:pPr>
        <w:pStyle w:val="ByLine"/>
        <w:tabs>
          <w:tab w:val="left" w:pos="6750"/>
        </w:tabs>
        <w:jc w:val="both"/>
        <w:rPr>
          <w:rFonts w:ascii="Calibri" w:hAnsi="Calibri"/>
        </w:rPr>
      </w:pPr>
    </w:p>
    <w:tbl>
      <w:tblPr>
        <w:tblW w:w="0" w:type="auto"/>
        <w:tblInd w:w="-442" w:type="dxa"/>
        <w:tblLayout w:type="fixed"/>
        <w:tblLook w:val="0000" w:firstRow="0" w:lastRow="0" w:firstColumn="0" w:lastColumn="0" w:noHBand="0" w:noVBand="0"/>
      </w:tblPr>
      <w:tblGrid>
        <w:gridCol w:w="6903"/>
        <w:gridCol w:w="3346"/>
      </w:tblGrid>
      <w:tr w:rsidR="00BF478C" w:rsidRPr="00ED38CA" w14:paraId="2F9AB59B" w14:textId="77777777" w:rsidTr="00CF18C5">
        <w:trPr>
          <w:trHeight w:val="738"/>
        </w:trPr>
        <w:tc>
          <w:tcPr>
            <w:tcW w:w="10249" w:type="dxa"/>
            <w:gridSpan w:val="2"/>
            <w:tcBorders>
              <w:top w:val="double" w:sz="1" w:space="0" w:color="000000"/>
              <w:left w:val="double" w:sz="1" w:space="0" w:color="000000"/>
              <w:bottom w:val="single" w:sz="4" w:space="0" w:color="000000"/>
              <w:right w:val="double" w:sz="1" w:space="0" w:color="000000"/>
            </w:tcBorders>
            <w:shd w:val="clear" w:color="auto" w:fill="auto"/>
          </w:tcPr>
          <w:p w14:paraId="395098F2" w14:textId="77777777" w:rsidR="00BF478C" w:rsidRPr="00ED38CA" w:rsidRDefault="00BF478C" w:rsidP="00D1678F">
            <w:pPr>
              <w:snapToGrid w:val="0"/>
              <w:jc w:val="both"/>
              <w:rPr>
                <w:rFonts w:ascii="Calibri" w:hAnsi="Calibri" w:cs="Arial"/>
                <w:b/>
                <w:sz w:val="28"/>
                <w:szCs w:val="28"/>
              </w:rPr>
            </w:pPr>
          </w:p>
          <w:p w14:paraId="64085B12" w14:textId="77777777" w:rsidR="00BF478C" w:rsidRPr="00ED38CA" w:rsidRDefault="00BF478C" w:rsidP="00D1678F">
            <w:pPr>
              <w:jc w:val="both"/>
              <w:rPr>
                <w:rFonts w:ascii="Calibri" w:hAnsi="Calibri" w:cs="Arial"/>
                <w:b/>
                <w:sz w:val="28"/>
                <w:szCs w:val="28"/>
              </w:rPr>
            </w:pPr>
            <w:r w:rsidRPr="00ED38CA">
              <w:rPr>
                <w:rFonts w:ascii="Calibri" w:hAnsi="Calibri" w:cs="Arial"/>
                <w:b/>
                <w:sz w:val="28"/>
                <w:szCs w:val="28"/>
              </w:rPr>
              <w:t>Review Summary</w:t>
            </w:r>
          </w:p>
        </w:tc>
      </w:tr>
      <w:tr w:rsidR="00BF478C" w:rsidRPr="00ED38CA" w14:paraId="7192EEC3" w14:textId="77777777" w:rsidTr="00CF18C5">
        <w:trPr>
          <w:trHeight w:val="241"/>
        </w:trPr>
        <w:tc>
          <w:tcPr>
            <w:tcW w:w="10249" w:type="dxa"/>
            <w:gridSpan w:val="2"/>
            <w:tcBorders>
              <w:top w:val="single" w:sz="4" w:space="0" w:color="000000"/>
              <w:left w:val="double" w:sz="1" w:space="0" w:color="000000"/>
              <w:bottom w:val="single" w:sz="4" w:space="0" w:color="000000"/>
              <w:right w:val="double" w:sz="1" w:space="0" w:color="000000"/>
            </w:tcBorders>
            <w:shd w:val="clear" w:color="auto" w:fill="auto"/>
          </w:tcPr>
          <w:p w14:paraId="5D35BCA5" w14:textId="08F8FAB2" w:rsidR="00BF478C" w:rsidRPr="00ED38CA" w:rsidRDefault="00BF478C" w:rsidP="00D1678F">
            <w:pPr>
              <w:snapToGrid w:val="0"/>
              <w:jc w:val="both"/>
              <w:rPr>
                <w:rFonts w:ascii="Calibri" w:hAnsi="Calibri" w:cs="Arial"/>
                <w:b/>
                <w:sz w:val="22"/>
                <w:szCs w:val="22"/>
              </w:rPr>
            </w:pPr>
            <w:r w:rsidRPr="00ED38CA">
              <w:rPr>
                <w:rFonts w:ascii="Calibri" w:hAnsi="Calibri" w:cs="Arial"/>
                <w:b/>
                <w:sz w:val="22"/>
                <w:szCs w:val="22"/>
              </w:rPr>
              <w:t>ITEM SUBMITTED BY</w:t>
            </w:r>
            <w:r w:rsidR="00D562D3">
              <w:rPr>
                <w:rFonts w:ascii="Calibri" w:hAnsi="Calibri" w:cs="Arial"/>
                <w:b/>
                <w:sz w:val="22"/>
                <w:szCs w:val="22"/>
              </w:rPr>
              <w:t>: Shashank Taneja</w:t>
            </w:r>
          </w:p>
        </w:tc>
      </w:tr>
      <w:tr w:rsidR="00BF478C" w:rsidRPr="00ED38CA" w14:paraId="7697A32F" w14:textId="77777777" w:rsidTr="00CF18C5">
        <w:trPr>
          <w:trHeight w:val="241"/>
        </w:trPr>
        <w:tc>
          <w:tcPr>
            <w:tcW w:w="10249" w:type="dxa"/>
            <w:gridSpan w:val="2"/>
            <w:tcBorders>
              <w:top w:val="single" w:sz="4" w:space="0" w:color="000000"/>
              <w:left w:val="double" w:sz="1" w:space="0" w:color="000000"/>
              <w:bottom w:val="single" w:sz="4" w:space="0" w:color="000000"/>
              <w:right w:val="double" w:sz="1" w:space="0" w:color="000000"/>
            </w:tcBorders>
            <w:shd w:val="clear" w:color="auto" w:fill="auto"/>
          </w:tcPr>
          <w:p w14:paraId="2CDEB377" w14:textId="77777777" w:rsidR="00BF478C" w:rsidRPr="00ED38CA" w:rsidRDefault="00BF478C" w:rsidP="00D1678F">
            <w:pPr>
              <w:snapToGrid w:val="0"/>
              <w:jc w:val="both"/>
              <w:rPr>
                <w:rFonts w:ascii="Calibri" w:hAnsi="Calibri" w:cs="Arial"/>
                <w:b/>
                <w:sz w:val="22"/>
                <w:szCs w:val="22"/>
              </w:rPr>
            </w:pPr>
            <w:r w:rsidRPr="00ED38CA">
              <w:rPr>
                <w:rFonts w:ascii="Calibri" w:hAnsi="Calibri" w:cs="Arial"/>
                <w:b/>
                <w:sz w:val="22"/>
                <w:szCs w:val="22"/>
              </w:rPr>
              <w:t>REVIEW TEAM</w:t>
            </w:r>
          </w:p>
        </w:tc>
      </w:tr>
      <w:tr w:rsidR="00BF478C" w:rsidRPr="00ED38CA" w14:paraId="571EA698" w14:textId="77777777" w:rsidTr="00CF18C5">
        <w:trPr>
          <w:trHeight w:val="241"/>
        </w:trPr>
        <w:tc>
          <w:tcPr>
            <w:tcW w:w="6903" w:type="dxa"/>
            <w:tcBorders>
              <w:top w:val="single" w:sz="4" w:space="0" w:color="000000"/>
              <w:left w:val="double" w:sz="1" w:space="0" w:color="000000"/>
              <w:bottom w:val="single" w:sz="4" w:space="0" w:color="000000"/>
            </w:tcBorders>
            <w:shd w:val="clear" w:color="auto" w:fill="auto"/>
          </w:tcPr>
          <w:p w14:paraId="325C42CD" w14:textId="77777777" w:rsidR="00BF478C" w:rsidRPr="00ED38CA" w:rsidRDefault="00BF478C" w:rsidP="00D1678F">
            <w:pPr>
              <w:snapToGrid w:val="0"/>
              <w:jc w:val="both"/>
              <w:rPr>
                <w:rFonts w:ascii="Calibri" w:hAnsi="Calibri" w:cs="Arial"/>
                <w:b/>
                <w:sz w:val="22"/>
                <w:szCs w:val="22"/>
              </w:rPr>
            </w:pPr>
            <w:r w:rsidRPr="00ED38CA">
              <w:rPr>
                <w:rFonts w:ascii="Calibri" w:hAnsi="Calibri" w:cs="Arial"/>
                <w:b/>
                <w:sz w:val="22"/>
                <w:szCs w:val="22"/>
              </w:rPr>
              <w:t xml:space="preserve">NAME </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187B8EB6" w14:textId="77777777" w:rsidR="00BF478C" w:rsidRPr="00ED38CA" w:rsidRDefault="00BF478C" w:rsidP="00D1678F">
            <w:pPr>
              <w:snapToGrid w:val="0"/>
              <w:jc w:val="both"/>
              <w:rPr>
                <w:rFonts w:ascii="Calibri" w:hAnsi="Calibri" w:cs="Arial"/>
                <w:b/>
                <w:sz w:val="22"/>
                <w:szCs w:val="22"/>
              </w:rPr>
            </w:pPr>
            <w:r w:rsidRPr="00ED38CA">
              <w:rPr>
                <w:rFonts w:ascii="Calibri" w:hAnsi="Calibri" w:cs="Arial"/>
                <w:b/>
                <w:sz w:val="22"/>
                <w:szCs w:val="22"/>
              </w:rPr>
              <w:t>SIGNATURE</w:t>
            </w:r>
          </w:p>
        </w:tc>
      </w:tr>
      <w:tr w:rsidR="00BF478C" w:rsidRPr="00ED38CA" w14:paraId="58C0F7D1" w14:textId="77777777" w:rsidTr="00CF18C5">
        <w:trPr>
          <w:trHeight w:val="241"/>
        </w:trPr>
        <w:tc>
          <w:tcPr>
            <w:tcW w:w="6903" w:type="dxa"/>
            <w:tcBorders>
              <w:top w:val="single" w:sz="4" w:space="0" w:color="000000"/>
              <w:left w:val="double" w:sz="1" w:space="0" w:color="000000"/>
              <w:bottom w:val="single" w:sz="4" w:space="0" w:color="000000"/>
            </w:tcBorders>
            <w:shd w:val="clear" w:color="auto" w:fill="auto"/>
          </w:tcPr>
          <w:p w14:paraId="4DEA0430" w14:textId="77777777" w:rsidR="00BF478C" w:rsidRPr="00ED38CA" w:rsidRDefault="00BF478C" w:rsidP="00D1678F">
            <w:pPr>
              <w:snapToGrid w:val="0"/>
              <w:jc w:val="both"/>
              <w:rPr>
                <w:rFonts w:ascii="Calibri" w:hAnsi="Calibri" w:cs="Arial"/>
                <w:i/>
                <w:sz w:val="22"/>
                <w:szCs w:val="22"/>
              </w:rPr>
            </w:pPr>
            <w:r w:rsidRPr="00ED38CA">
              <w:rPr>
                <w:rFonts w:ascii="Calibri" w:hAnsi="Calibri" w:cs="Arial"/>
                <w:i/>
                <w:sz w:val="22"/>
                <w:szCs w:val="22"/>
              </w:rPr>
              <w:t>1.</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25AF7FA7" w14:textId="77777777" w:rsidR="00BF478C" w:rsidRPr="00ED38CA" w:rsidRDefault="00BF478C" w:rsidP="00D1678F">
            <w:pPr>
              <w:snapToGrid w:val="0"/>
              <w:jc w:val="both"/>
              <w:rPr>
                <w:rFonts w:ascii="Calibri" w:hAnsi="Calibri" w:cs="Arial"/>
                <w:sz w:val="22"/>
                <w:szCs w:val="22"/>
              </w:rPr>
            </w:pPr>
          </w:p>
        </w:tc>
      </w:tr>
      <w:tr w:rsidR="00BF478C" w:rsidRPr="00ED38CA" w14:paraId="5654FD95" w14:textId="77777777" w:rsidTr="00CF18C5">
        <w:trPr>
          <w:trHeight w:val="241"/>
        </w:trPr>
        <w:tc>
          <w:tcPr>
            <w:tcW w:w="6903" w:type="dxa"/>
            <w:tcBorders>
              <w:top w:val="single" w:sz="4" w:space="0" w:color="000000"/>
              <w:left w:val="double" w:sz="1" w:space="0" w:color="000000"/>
              <w:bottom w:val="single" w:sz="4" w:space="0" w:color="000000"/>
            </w:tcBorders>
            <w:shd w:val="clear" w:color="auto" w:fill="auto"/>
          </w:tcPr>
          <w:p w14:paraId="7DEFF812" w14:textId="77777777" w:rsidR="00BF478C" w:rsidRPr="00ED38CA" w:rsidRDefault="00BF478C" w:rsidP="00D1678F">
            <w:pPr>
              <w:snapToGrid w:val="0"/>
              <w:jc w:val="both"/>
              <w:rPr>
                <w:rFonts w:ascii="Calibri" w:hAnsi="Calibri" w:cs="Arial"/>
                <w:i/>
                <w:sz w:val="22"/>
                <w:szCs w:val="22"/>
              </w:rPr>
            </w:pPr>
            <w:r w:rsidRPr="00ED38CA">
              <w:rPr>
                <w:rFonts w:ascii="Calibri" w:hAnsi="Calibri" w:cs="Arial"/>
                <w:i/>
                <w:sz w:val="22"/>
                <w:szCs w:val="22"/>
              </w:rPr>
              <w:t>2.</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7A0CC0FF" w14:textId="77777777" w:rsidR="00BF478C" w:rsidRPr="00ED38CA" w:rsidRDefault="00BF478C" w:rsidP="00D1678F">
            <w:pPr>
              <w:snapToGrid w:val="0"/>
              <w:jc w:val="both"/>
              <w:rPr>
                <w:rFonts w:ascii="Calibri" w:hAnsi="Calibri" w:cs="Arial"/>
                <w:sz w:val="22"/>
                <w:szCs w:val="22"/>
              </w:rPr>
            </w:pPr>
          </w:p>
        </w:tc>
      </w:tr>
      <w:tr w:rsidR="00BF478C" w:rsidRPr="00ED38CA" w14:paraId="04FDA1F1" w14:textId="77777777" w:rsidTr="00CF18C5">
        <w:trPr>
          <w:trHeight w:val="241"/>
        </w:trPr>
        <w:tc>
          <w:tcPr>
            <w:tcW w:w="6903" w:type="dxa"/>
            <w:tcBorders>
              <w:top w:val="single" w:sz="4" w:space="0" w:color="000000"/>
              <w:left w:val="double" w:sz="1" w:space="0" w:color="000000"/>
              <w:bottom w:val="single" w:sz="4" w:space="0" w:color="000000"/>
            </w:tcBorders>
            <w:shd w:val="clear" w:color="auto" w:fill="auto"/>
          </w:tcPr>
          <w:p w14:paraId="15911C37" w14:textId="77777777" w:rsidR="00BF478C" w:rsidRPr="00ED38CA" w:rsidRDefault="00BF478C" w:rsidP="00D1678F">
            <w:pPr>
              <w:snapToGrid w:val="0"/>
              <w:jc w:val="both"/>
              <w:rPr>
                <w:rFonts w:ascii="Calibri" w:hAnsi="Calibri" w:cs="Arial"/>
                <w:i/>
                <w:sz w:val="22"/>
                <w:szCs w:val="22"/>
              </w:rPr>
            </w:pPr>
            <w:r w:rsidRPr="00ED38CA">
              <w:rPr>
                <w:rFonts w:ascii="Calibri" w:hAnsi="Calibri" w:cs="Arial"/>
                <w:i/>
                <w:sz w:val="22"/>
                <w:szCs w:val="22"/>
              </w:rPr>
              <w:t>3.</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7AF430B6" w14:textId="77777777" w:rsidR="00BF478C" w:rsidRPr="00ED38CA" w:rsidRDefault="00BF478C" w:rsidP="00D1678F">
            <w:pPr>
              <w:snapToGrid w:val="0"/>
              <w:jc w:val="both"/>
              <w:rPr>
                <w:rFonts w:ascii="Calibri" w:hAnsi="Calibri" w:cs="Arial"/>
                <w:sz w:val="22"/>
                <w:szCs w:val="22"/>
              </w:rPr>
            </w:pPr>
          </w:p>
        </w:tc>
      </w:tr>
      <w:tr w:rsidR="00BF478C" w:rsidRPr="00ED38CA" w14:paraId="30590DF1" w14:textId="77777777" w:rsidTr="00CF18C5">
        <w:trPr>
          <w:trHeight w:val="2646"/>
        </w:trPr>
        <w:tc>
          <w:tcPr>
            <w:tcW w:w="10249" w:type="dxa"/>
            <w:gridSpan w:val="2"/>
            <w:tcBorders>
              <w:top w:val="single" w:sz="4" w:space="0" w:color="000000"/>
              <w:left w:val="double" w:sz="1" w:space="0" w:color="000000"/>
              <w:bottom w:val="single" w:sz="4" w:space="0" w:color="000000"/>
              <w:right w:val="double" w:sz="1" w:space="0" w:color="000000"/>
            </w:tcBorders>
            <w:shd w:val="clear" w:color="auto" w:fill="auto"/>
          </w:tcPr>
          <w:p w14:paraId="113A5CB7" w14:textId="77777777" w:rsidR="00BF478C" w:rsidRPr="00ED38CA" w:rsidRDefault="00BF478C" w:rsidP="00D1678F">
            <w:pPr>
              <w:snapToGrid w:val="0"/>
              <w:jc w:val="both"/>
              <w:rPr>
                <w:rFonts w:ascii="Calibri" w:hAnsi="Calibri" w:cs="Arial"/>
                <w:b/>
                <w:sz w:val="22"/>
                <w:szCs w:val="22"/>
              </w:rPr>
            </w:pPr>
          </w:p>
          <w:p w14:paraId="07039ADF" w14:textId="77777777" w:rsidR="00BF478C" w:rsidRPr="00ED38CA" w:rsidRDefault="00BF478C" w:rsidP="00D1678F">
            <w:pPr>
              <w:jc w:val="both"/>
              <w:rPr>
                <w:rFonts w:ascii="Calibri" w:hAnsi="Calibri" w:cs="Arial"/>
                <w:b/>
                <w:sz w:val="22"/>
                <w:szCs w:val="22"/>
              </w:rPr>
            </w:pPr>
            <w:r w:rsidRPr="00ED38CA">
              <w:rPr>
                <w:rFonts w:ascii="Calibri" w:hAnsi="Calibri" w:cs="Arial"/>
                <w:b/>
                <w:sz w:val="22"/>
                <w:szCs w:val="22"/>
              </w:rPr>
              <w:t>REVIEW COMMENTS:</w:t>
            </w:r>
          </w:p>
        </w:tc>
      </w:tr>
      <w:tr w:rsidR="00BF478C" w:rsidRPr="00ED38CA" w14:paraId="1E1615EA" w14:textId="77777777" w:rsidTr="00CF18C5">
        <w:trPr>
          <w:trHeight w:val="1684"/>
        </w:trPr>
        <w:tc>
          <w:tcPr>
            <w:tcW w:w="10249" w:type="dxa"/>
            <w:gridSpan w:val="2"/>
            <w:tcBorders>
              <w:top w:val="single" w:sz="4" w:space="0" w:color="000000"/>
              <w:left w:val="double" w:sz="1" w:space="0" w:color="000000"/>
              <w:bottom w:val="double" w:sz="1" w:space="0" w:color="000000"/>
              <w:right w:val="double" w:sz="1" w:space="0" w:color="000000"/>
            </w:tcBorders>
            <w:shd w:val="clear" w:color="auto" w:fill="auto"/>
          </w:tcPr>
          <w:p w14:paraId="6378A17A" w14:textId="77777777" w:rsidR="00BF478C" w:rsidRPr="00ED38CA" w:rsidRDefault="00BF478C" w:rsidP="00D1678F">
            <w:pPr>
              <w:snapToGrid w:val="0"/>
              <w:jc w:val="both"/>
              <w:rPr>
                <w:rFonts w:ascii="Calibri" w:hAnsi="Calibri" w:cs="Arial"/>
                <w:sz w:val="20"/>
              </w:rPr>
            </w:pPr>
            <w:r w:rsidRPr="00ED38CA">
              <w:rPr>
                <w:rFonts w:ascii="Calibri" w:hAnsi="Calibri" w:cs="Arial"/>
                <w:sz w:val="20"/>
              </w:rPr>
              <w:t xml:space="preserve">ACCEPTED          : </w:t>
            </w:r>
          </w:p>
          <w:p w14:paraId="25D7B7BD" w14:textId="77777777" w:rsidR="00BF478C" w:rsidRPr="00ED38CA" w:rsidRDefault="00BF478C" w:rsidP="00D1678F">
            <w:pPr>
              <w:jc w:val="both"/>
              <w:rPr>
                <w:rFonts w:ascii="Calibri" w:hAnsi="Calibri" w:cs="Arial"/>
                <w:sz w:val="20"/>
              </w:rPr>
            </w:pPr>
            <w:r w:rsidRPr="00ED38CA">
              <w:rPr>
                <w:rFonts w:ascii="Calibri" w:hAnsi="Calibri" w:cs="Arial"/>
                <w:sz w:val="20"/>
              </w:rPr>
              <w:t xml:space="preserve">NOT ACCEPTED : </w:t>
            </w:r>
          </w:p>
          <w:p w14:paraId="5FB08F25" w14:textId="77777777" w:rsidR="00BF478C" w:rsidRPr="00ED38CA" w:rsidRDefault="00BF478C" w:rsidP="00D1678F">
            <w:pPr>
              <w:jc w:val="both"/>
              <w:rPr>
                <w:rFonts w:ascii="Calibri" w:hAnsi="Calibri" w:cs="Arial"/>
                <w:sz w:val="20"/>
              </w:rPr>
            </w:pPr>
            <w:r w:rsidRPr="00ED38CA">
              <w:rPr>
                <w:rFonts w:ascii="Calibri" w:hAnsi="Calibri" w:cs="Arial"/>
                <w:sz w:val="20"/>
              </w:rPr>
              <w:t>REVIEW NOT COMPLETED :</w:t>
            </w:r>
          </w:p>
          <w:p w14:paraId="13707535" w14:textId="77777777" w:rsidR="00BF478C" w:rsidRPr="00ED38CA" w:rsidRDefault="00BF478C" w:rsidP="00D1678F">
            <w:pPr>
              <w:jc w:val="both"/>
              <w:rPr>
                <w:rFonts w:ascii="Calibri" w:hAnsi="Calibri" w:cs="Arial"/>
                <w:i/>
                <w:sz w:val="20"/>
              </w:rPr>
            </w:pPr>
            <w:r w:rsidRPr="00ED38CA">
              <w:rPr>
                <w:rFonts w:ascii="Calibri" w:hAnsi="Calibri" w:cs="Arial"/>
                <w:i/>
                <w:sz w:val="20"/>
              </w:rPr>
              <w:t>(Explanation)</w:t>
            </w:r>
          </w:p>
          <w:p w14:paraId="5C4D21E8" w14:textId="77777777" w:rsidR="00BF478C" w:rsidRPr="00ED38CA" w:rsidRDefault="00BF478C" w:rsidP="00D1678F">
            <w:pPr>
              <w:jc w:val="both"/>
              <w:rPr>
                <w:rFonts w:ascii="Calibri" w:hAnsi="Calibri"/>
                <w:i/>
              </w:rPr>
            </w:pPr>
          </w:p>
          <w:p w14:paraId="161AAF34" w14:textId="77777777" w:rsidR="00BF478C" w:rsidRPr="00ED38CA" w:rsidRDefault="00BF478C" w:rsidP="00D1678F">
            <w:pPr>
              <w:jc w:val="both"/>
              <w:rPr>
                <w:rFonts w:ascii="Calibri" w:hAnsi="Calibri"/>
              </w:rPr>
            </w:pPr>
          </w:p>
          <w:p w14:paraId="18C02347" w14:textId="77777777" w:rsidR="00BF478C" w:rsidRPr="00ED38CA" w:rsidRDefault="00BF478C" w:rsidP="00D1678F">
            <w:pPr>
              <w:jc w:val="both"/>
              <w:rPr>
                <w:rFonts w:ascii="Calibri" w:hAnsi="Calibri"/>
              </w:rPr>
            </w:pPr>
          </w:p>
        </w:tc>
      </w:tr>
    </w:tbl>
    <w:p w14:paraId="5053718C" w14:textId="77777777" w:rsidR="00BF478C" w:rsidRPr="00ED38CA" w:rsidRDefault="00BF478C" w:rsidP="00D1678F">
      <w:pPr>
        <w:pStyle w:val="ByLine"/>
        <w:jc w:val="both"/>
        <w:rPr>
          <w:rFonts w:ascii="Calibri" w:hAnsi="Calibri"/>
        </w:rPr>
      </w:pPr>
    </w:p>
    <w:p w14:paraId="2C37E2E6" w14:textId="77777777" w:rsidR="00BF478C" w:rsidRPr="00ED38CA" w:rsidRDefault="00BF478C" w:rsidP="00D1678F">
      <w:pPr>
        <w:pStyle w:val="ByLine"/>
        <w:jc w:val="both"/>
        <w:rPr>
          <w:rFonts w:ascii="Calibri" w:hAnsi="Calibri"/>
        </w:rPr>
      </w:pPr>
    </w:p>
    <w:p w14:paraId="77085FA0" w14:textId="77777777" w:rsidR="00BF478C" w:rsidRPr="00ED38CA" w:rsidRDefault="00BF478C" w:rsidP="00D1678F">
      <w:pPr>
        <w:pStyle w:val="ByLine"/>
        <w:jc w:val="both"/>
        <w:rPr>
          <w:rFonts w:ascii="Calibri" w:hAnsi="Calibri"/>
        </w:rPr>
      </w:pPr>
    </w:p>
    <w:p w14:paraId="174987AC" w14:textId="77777777" w:rsidR="00BF478C" w:rsidRPr="00ED38CA" w:rsidRDefault="00BF478C" w:rsidP="00D1678F">
      <w:pPr>
        <w:pStyle w:val="ByLine"/>
        <w:jc w:val="both"/>
        <w:rPr>
          <w:rFonts w:ascii="Calibri" w:hAnsi="Calibri"/>
        </w:rPr>
      </w:pPr>
    </w:p>
    <w:p w14:paraId="7AE67F6A" w14:textId="77777777" w:rsidR="00BF478C" w:rsidRPr="00ED38CA" w:rsidRDefault="00BF478C" w:rsidP="00D1678F">
      <w:pPr>
        <w:jc w:val="both"/>
        <w:rPr>
          <w:rFonts w:ascii="Calibri" w:hAnsi="Calibri" w:cs="Arial"/>
          <w:b/>
          <w:bCs/>
        </w:rPr>
      </w:pPr>
      <w:r>
        <w:rPr>
          <w:rFonts w:ascii="Calibri" w:hAnsi="Calibri" w:cs="Arial"/>
          <w:b/>
          <w:bCs/>
        </w:rPr>
        <w:br w:type="page"/>
      </w:r>
      <w:r w:rsidRPr="00ED38CA">
        <w:rPr>
          <w:rFonts w:ascii="Calibri" w:hAnsi="Calibri" w:cs="Arial"/>
          <w:b/>
          <w:bCs/>
        </w:rPr>
        <w:lastRenderedPageBreak/>
        <w:t>Revision History</w:t>
      </w:r>
    </w:p>
    <w:p w14:paraId="77B2EC9B" w14:textId="77777777" w:rsidR="00BF478C" w:rsidRPr="00ED38CA" w:rsidRDefault="00BF478C" w:rsidP="00D1678F">
      <w:pPr>
        <w:ind w:left="180"/>
        <w:jc w:val="both"/>
        <w:rPr>
          <w:rFonts w:ascii="Calibri" w:hAnsi="Calibri" w:cs="Arial"/>
          <w:b/>
          <w:bCs/>
        </w:rPr>
      </w:pPr>
    </w:p>
    <w:p w14:paraId="262BF41D" w14:textId="77777777" w:rsidR="00BF478C" w:rsidRPr="00ED38CA" w:rsidRDefault="00BF478C" w:rsidP="00D1678F">
      <w:pPr>
        <w:ind w:left="180"/>
        <w:jc w:val="both"/>
        <w:rPr>
          <w:rFonts w:ascii="Calibri" w:hAnsi="Calibri" w:cs="Arial"/>
          <w:b/>
          <w:bCs/>
        </w:rPr>
      </w:pPr>
    </w:p>
    <w:tbl>
      <w:tblPr>
        <w:tblW w:w="9636" w:type="dxa"/>
        <w:tblInd w:w="-30" w:type="dxa"/>
        <w:tblLayout w:type="fixed"/>
        <w:tblLook w:val="0000" w:firstRow="0" w:lastRow="0" w:firstColumn="0" w:lastColumn="0" w:noHBand="0" w:noVBand="0"/>
      </w:tblPr>
      <w:tblGrid>
        <w:gridCol w:w="1465"/>
        <w:gridCol w:w="1031"/>
        <w:gridCol w:w="2922"/>
        <w:gridCol w:w="1142"/>
        <w:gridCol w:w="1468"/>
        <w:gridCol w:w="1608"/>
      </w:tblGrid>
      <w:tr w:rsidR="00BF478C" w:rsidRPr="00ED38CA" w14:paraId="5BCA3A74" w14:textId="77777777" w:rsidTr="00BF478C">
        <w:trPr>
          <w:cantSplit/>
        </w:trPr>
        <w:tc>
          <w:tcPr>
            <w:tcW w:w="1465" w:type="dxa"/>
            <w:tcBorders>
              <w:top w:val="single" w:sz="4" w:space="0" w:color="000000"/>
              <w:left w:val="single" w:sz="4" w:space="0" w:color="000000"/>
              <w:bottom w:val="single" w:sz="4" w:space="0" w:color="000000"/>
            </w:tcBorders>
            <w:shd w:val="clear" w:color="auto" w:fill="auto"/>
          </w:tcPr>
          <w:p w14:paraId="7F40D579" w14:textId="77777777" w:rsidR="00BF478C" w:rsidRPr="00AA0FBA" w:rsidRDefault="00BF478C" w:rsidP="00D1678F">
            <w:pPr>
              <w:snapToGrid w:val="0"/>
              <w:jc w:val="both"/>
              <w:rPr>
                <w:rFonts w:ascii="Calibri" w:hAnsi="Calibri" w:cs="Arial"/>
                <w:b/>
                <w:bCs/>
                <w:sz w:val="22"/>
                <w:szCs w:val="22"/>
              </w:rPr>
            </w:pPr>
            <w:r w:rsidRPr="00AA0FBA">
              <w:rPr>
                <w:rFonts w:ascii="Calibri" w:hAnsi="Calibri" w:cs="Arial"/>
                <w:b/>
                <w:bCs/>
                <w:sz w:val="22"/>
                <w:szCs w:val="22"/>
              </w:rPr>
              <w:t xml:space="preserve">Release </w:t>
            </w:r>
          </w:p>
          <w:p w14:paraId="754A7419" w14:textId="77777777" w:rsidR="00BF478C" w:rsidRPr="00AA0FBA" w:rsidRDefault="00BF478C" w:rsidP="00D1678F">
            <w:pPr>
              <w:jc w:val="both"/>
              <w:rPr>
                <w:rFonts w:ascii="Calibri" w:hAnsi="Calibri" w:cs="Arial"/>
                <w:b/>
                <w:bCs/>
                <w:sz w:val="22"/>
                <w:szCs w:val="22"/>
              </w:rPr>
            </w:pPr>
            <w:r w:rsidRPr="00AA0FBA">
              <w:rPr>
                <w:rFonts w:ascii="Calibri" w:hAnsi="Calibri" w:cs="Arial"/>
                <w:b/>
                <w:bCs/>
                <w:sz w:val="22"/>
                <w:szCs w:val="22"/>
              </w:rPr>
              <w:t>Date</w:t>
            </w:r>
          </w:p>
          <w:p w14:paraId="4454C7B6" w14:textId="77777777" w:rsidR="00BF478C" w:rsidRPr="00AA0FBA" w:rsidRDefault="00BF478C" w:rsidP="00D1678F">
            <w:pPr>
              <w:jc w:val="both"/>
              <w:rPr>
                <w:rFonts w:ascii="Calibri" w:hAnsi="Calibri" w:cs="Arial"/>
                <w:i/>
                <w:iCs/>
                <w:sz w:val="22"/>
                <w:szCs w:val="22"/>
              </w:rPr>
            </w:pPr>
            <w:r w:rsidRPr="00AA0FBA">
              <w:rPr>
                <w:rFonts w:ascii="Calibri" w:hAnsi="Calibri" w:cs="Arial"/>
                <w:i/>
                <w:iCs/>
                <w:sz w:val="22"/>
                <w:szCs w:val="22"/>
              </w:rPr>
              <w:t>DD-MM-YY</w:t>
            </w:r>
          </w:p>
        </w:tc>
        <w:tc>
          <w:tcPr>
            <w:tcW w:w="1031" w:type="dxa"/>
            <w:tcBorders>
              <w:top w:val="single" w:sz="4" w:space="0" w:color="000000"/>
              <w:left w:val="single" w:sz="4" w:space="0" w:color="000000"/>
              <w:bottom w:val="single" w:sz="4" w:space="0" w:color="000000"/>
            </w:tcBorders>
            <w:shd w:val="clear" w:color="auto" w:fill="auto"/>
          </w:tcPr>
          <w:p w14:paraId="037E68DD" w14:textId="77777777" w:rsidR="00BF478C" w:rsidRPr="00AA0FBA" w:rsidRDefault="00BF478C" w:rsidP="00D1678F">
            <w:pPr>
              <w:snapToGrid w:val="0"/>
              <w:jc w:val="both"/>
              <w:rPr>
                <w:rFonts w:ascii="Calibri" w:hAnsi="Calibri" w:cs="Arial"/>
                <w:b/>
                <w:bCs/>
                <w:sz w:val="22"/>
                <w:szCs w:val="22"/>
              </w:rPr>
            </w:pPr>
            <w:r w:rsidRPr="00AA0FBA">
              <w:rPr>
                <w:rFonts w:ascii="Calibri" w:hAnsi="Calibri" w:cs="Arial"/>
                <w:b/>
                <w:bCs/>
                <w:sz w:val="22"/>
                <w:szCs w:val="22"/>
              </w:rPr>
              <w:t>Revision Number</w:t>
            </w:r>
          </w:p>
          <w:p w14:paraId="23898E4D" w14:textId="77777777" w:rsidR="00BF478C" w:rsidRPr="00AA0FBA" w:rsidRDefault="00BF478C" w:rsidP="00D1678F">
            <w:pPr>
              <w:jc w:val="both"/>
              <w:rPr>
                <w:rFonts w:ascii="Calibri" w:hAnsi="Calibri" w:cs="Arial"/>
                <w:i/>
                <w:iCs/>
                <w:sz w:val="22"/>
                <w:szCs w:val="22"/>
              </w:rPr>
            </w:pPr>
            <w:proofErr w:type="spellStart"/>
            <w:r w:rsidRPr="00AA0FBA">
              <w:rPr>
                <w:rFonts w:ascii="Calibri" w:hAnsi="Calibri" w:cs="Arial"/>
                <w:i/>
                <w:iCs/>
                <w:sz w:val="22"/>
                <w:szCs w:val="22"/>
              </w:rPr>
              <w:t>x.y</w:t>
            </w:r>
            <w:proofErr w:type="spellEnd"/>
          </w:p>
        </w:tc>
        <w:tc>
          <w:tcPr>
            <w:tcW w:w="2922" w:type="dxa"/>
            <w:tcBorders>
              <w:top w:val="single" w:sz="4" w:space="0" w:color="000000"/>
              <w:left w:val="single" w:sz="4" w:space="0" w:color="000000"/>
              <w:bottom w:val="single" w:sz="4" w:space="0" w:color="000000"/>
            </w:tcBorders>
            <w:shd w:val="clear" w:color="auto" w:fill="auto"/>
          </w:tcPr>
          <w:p w14:paraId="6F24D34C" w14:textId="77777777" w:rsidR="00BF478C" w:rsidRPr="00AA0FBA" w:rsidRDefault="00BF478C" w:rsidP="00D1678F">
            <w:pPr>
              <w:snapToGrid w:val="0"/>
              <w:ind w:left="79"/>
              <w:jc w:val="both"/>
              <w:rPr>
                <w:rFonts w:ascii="Calibri" w:hAnsi="Calibri" w:cs="Arial"/>
                <w:b/>
                <w:bCs/>
                <w:sz w:val="22"/>
                <w:szCs w:val="22"/>
              </w:rPr>
            </w:pPr>
            <w:r w:rsidRPr="00AA0FBA">
              <w:rPr>
                <w:rFonts w:ascii="Calibri" w:hAnsi="Calibri" w:cs="Arial"/>
                <w:b/>
                <w:bCs/>
                <w:sz w:val="22"/>
                <w:szCs w:val="22"/>
              </w:rPr>
              <w:t>Changes Made (Mention Sections Affected)</w:t>
            </w:r>
          </w:p>
        </w:tc>
        <w:tc>
          <w:tcPr>
            <w:tcW w:w="1142" w:type="dxa"/>
            <w:tcBorders>
              <w:top w:val="single" w:sz="4" w:space="0" w:color="000000"/>
              <w:left w:val="single" w:sz="4" w:space="0" w:color="000000"/>
              <w:bottom w:val="single" w:sz="4" w:space="0" w:color="000000"/>
            </w:tcBorders>
            <w:shd w:val="clear" w:color="auto" w:fill="auto"/>
          </w:tcPr>
          <w:p w14:paraId="72CAF4B4" w14:textId="77777777" w:rsidR="00BF478C" w:rsidRPr="00AA0FBA" w:rsidRDefault="00BF478C" w:rsidP="00D1678F">
            <w:pPr>
              <w:snapToGrid w:val="0"/>
              <w:ind w:left="72"/>
              <w:jc w:val="both"/>
              <w:rPr>
                <w:rFonts w:ascii="Calibri" w:hAnsi="Calibri" w:cs="Arial"/>
                <w:b/>
                <w:bCs/>
                <w:sz w:val="22"/>
                <w:szCs w:val="22"/>
              </w:rPr>
            </w:pPr>
            <w:r w:rsidRPr="00AA0FBA">
              <w:rPr>
                <w:rFonts w:ascii="Calibri" w:hAnsi="Calibri" w:cs="Arial"/>
                <w:b/>
                <w:bCs/>
                <w:sz w:val="22"/>
                <w:szCs w:val="22"/>
              </w:rPr>
              <w:t>Author</w:t>
            </w:r>
          </w:p>
        </w:tc>
        <w:tc>
          <w:tcPr>
            <w:tcW w:w="1468" w:type="dxa"/>
            <w:tcBorders>
              <w:top w:val="single" w:sz="4" w:space="0" w:color="000000"/>
              <w:left w:val="single" w:sz="4" w:space="0" w:color="000000"/>
              <w:bottom w:val="single" w:sz="4" w:space="0" w:color="000000"/>
            </w:tcBorders>
            <w:shd w:val="clear" w:color="auto" w:fill="auto"/>
          </w:tcPr>
          <w:p w14:paraId="6F1AA562" w14:textId="77777777" w:rsidR="00BF478C" w:rsidRPr="00AA0FBA" w:rsidRDefault="00BF478C" w:rsidP="00D1678F">
            <w:pPr>
              <w:snapToGrid w:val="0"/>
              <w:ind w:left="72"/>
              <w:jc w:val="both"/>
              <w:rPr>
                <w:rFonts w:ascii="Calibri" w:hAnsi="Calibri" w:cs="Arial"/>
                <w:b/>
                <w:bCs/>
                <w:sz w:val="22"/>
                <w:szCs w:val="22"/>
              </w:rPr>
            </w:pPr>
            <w:r w:rsidRPr="00AA0FBA">
              <w:rPr>
                <w:rFonts w:ascii="Calibri" w:hAnsi="Calibri" w:cs="Arial"/>
                <w:b/>
                <w:bCs/>
                <w:sz w:val="22"/>
                <w:szCs w:val="22"/>
              </w:rPr>
              <w:t>Reviewed</w:t>
            </w:r>
          </w:p>
          <w:p w14:paraId="6C479483" w14:textId="77777777" w:rsidR="00BF478C" w:rsidRPr="00AA0FBA" w:rsidRDefault="00BF478C" w:rsidP="00D1678F">
            <w:pPr>
              <w:ind w:left="72"/>
              <w:jc w:val="both"/>
              <w:rPr>
                <w:rFonts w:ascii="Calibri" w:hAnsi="Calibri" w:cs="Arial"/>
                <w:b/>
                <w:bCs/>
                <w:sz w:val="22"/>
                <w:szCs w:val="22"/>
              </w:rPr>
            </w:pPr>
            <w:r w:rsidRPr="00AA0FBA">
              <w:rPr>
                <w:rFonts w:ascii="Calibri" w:hAnsi="Calibri" w:cs="Arial"/>
                <w:b/>
                <w:bCs/>
                <w:sz w:val="22"/>
                <w:szCs w:val="22"/>
              </w:rPr>
              <w:t>By</w:t>
            </w:r>
          </w:p>
          <w:p w14:paraId="111965CC" w14:textId="77777777" w:rsidR="00BF478C" w:rsidRPr="00AA0FBA" w:rsidRDefault="00BF478C" w:rsidP="00D1678F">
            <w:pPr>
              <w:ind w:left="72"/>
              <w:jc w:val="both"/>
              <w:rPr>
                <w:rFonts w:ascii="Calibri" w:hAnsi="Calibri" w:cs="Arial"/>
                <w:i/>
                <w:iCs/>
                <w:sz w:val="22"/>
                <w:szCs w:val="22"/>
              </w:rPr>
            </w:pPr>
            <w:r w:rsidRPr="00AA0FBA">
              <w:rPr>
                <w:rFonts w:ascii="Calibri" w:hAnsi="Calibri" w:cs="Arial"/>
                <w:i/>
                <w:iCs/>
                <w:sz w:val="22"/>
                <w:szCs w:val="22"/>
              </w:rPr>
              <w:t>[Name and org Role]</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1662EE7F" w14:textId="77777777" w:rsidR="00BF478C" w:rsidRPr="00AA0FBA" w:rsidRDefault="00BF478C" w:rsidP="00D1678F">
            <w:pPr>
              <w:snapToGrid w:val="0"/>
              <w:ind w:left="72"/>
              <w:jc w:val="both"/>
              <w:rPr>
                <w:rFonts w:ascii="Calibri" w:hAnsi="Calibri" w:cs="Arial"/>
                <w:b/>
                <w:bCs/>
                <w:sz w:val="22"/>
                <w:szCs w:val="22"/>
              </w:rPr>
            </w:pPr>
            <w:r w:rsidRPr="00AA0FBA">
              <w:rPr>
                <w:rFonts w:ascii="Calibri" w:hAnsi="Calibri" w:cs="Arial"/>
                <w:b/>
                <w:bCs/>
                <w:sz w:val="22"/>
                <w:szCs w:val="22"/>
              </w:rPr>
              <w:t xml:space="preserve"> Approved By</w:t>
            </w:r>
          </w:p>
          <w:p w14:paraId="6C643821" w14:textId="77777777" w:rsidR="00BF478C" w:rsidRPr="00AA0FBA" w:rsidRDefault="00BF478C" w:rsidP="00D1678F">
            <w:pPr>
              <w:jc w:val="both"/>
              <w:rPr>
                <w:rFonts w:ascii="Calibri" w:hAnsi="Calibri" w:cs="Arial"/>
                <w:i/>
                <w:iCs/>
                <w:sz w:val="22"/>
                <w:szCs w:val="22"/>
              </w:rPr>
            </w:pPr>
            <w:r w:rsidRPr="00AA0FBA">
              <w:rPr>
                <w:rFonts w:ascii="Calibri" w:hAnsi="Calibri" w:cs="Arial"/>
                <w:i/>
                <w:iCs/>
                <w:sz w:val="22"/>
                <w:szCs w:val="22"/>
              </w:rPr>
              <w:t>[Name and org Role]</w:t>
            </w:r>
          </w:p>
        </w:tc>
      </w:tr>
      <w:tr w:rsidR="00BF478C" w:rsidRPr="00ED38CA" w14:paraId="2829289A" w14:textId="77777777" w:rsidTr="00BF478C">
        <w:trPr>
          <w:cantSplit/>
        </w:trPr>
        <w:tc>
          <w:tcPr>
            <w:tcW w:w="1465" w:type="dxa"/>
            <w:tcBorders>
              <w:top w:val="single" w:sz="4" w:space="0" w:color="000000"/>
              <w:left w:val="single" w:sz="4" w:space="0" w:color="000000"/>
              <w:bottom w:val="single" w:sz="4" w:space="0" w:color="000000"/>
            </w:tcBorders>
            <w:shd w:val="clear" w:color="auto" w:fill="auto"/>
          </w:tcPr>
          <w:p w14:paraId="783166B4" w14:textId="0C1266E0" w:rsidR="00BF478C" w:rsidRPr="00AA0FBA" w:rsidRDefault="006166BB" w:rsidP="00D1678F">
            <w:pPr>
              <w:snapToGrid w:val="0"/>
              <w:jc w:val="both"/>
              <w:rPr>
                <w:rFonts w:ascii="Calibri" w:hAnsi="Calibri" w:cs="Arial"/>
                <w:b/>
                <w:bCs/>
                <w:sz w:val="22"/>
                <w:szCs w:val="22"/>
              </w:rPr>
            </w:pPr>
            <w:r w:rsidRPr="00AA0FBA">
              <w:rPr>
                <w:rFonts w:ascii="Calibri" w:hAnsi="Calibri" w:cs="Arial"/>
                <w:b/>
                <w:bCs/>
                <w:sz w:val="22"/>
                <w:szCs w:val="22"/>
              </w:rPr>
              <w:t>1</w:t>
            </w:r>
            <w:r w:rsidR="008F01CF">
              <w:rPr>
                <w:rFonts w:ascii="Calibri" w:hAnsi="Calibri" w:cs="Arial"/>
                <w:b/>
                <w:bCs/>
                <w:sz w:val="22"/>
                <w:szCs w:val="22"/>
              </w:rPr>
              <w:t>4</w:t>
            </w:r>
            <w:r w:rsidR="00BF478C" w:rsidRPr="00AA0FBA">
              <w:rPr>
                <w:rFonts w:ascii="Calibri" w:hAnsi="Calibri" w:cs="Arial"/>
                <w:b/>
                <w:bCs/>
                <w:sz w:val="22"/>
                <w:szCs w:val="22"/>
              </w:rPr>
              <w:t>-</w:t>
            </w:r>
            <w:r w:rsidRPr="00AA0FBA">
              <w:rPr>
                <w:rFonts w:ascii="Calibri" w:hAnsi="Calibri" w:cs="Arial"/>
                <w:b/>
                <w:bCs/>
                <w:sz w:val="22"/>
                <w:szCs w:val="22"/>
              </w:rPr>
              <w:t>Dec</w:t>
            </w:r>
            <w:r w:rsidR="00BF478C" w:rsidRPr="00AA0FBA">
              <w:rPr>
                <w:rFonts w:ascii="Calibri" w:hAnsi="Calibri" w:cs="Arial"/>
                <w:b/>
                <w:bCs/>
                <w:sz w:val="22"/>
                <w:szCs w:val="22"/>
              </w:rPr>
              <w:t>-202</w:t>
            </w:r>
            <w:r w:rsidRPr="00AA0FBA">
              <w:rPr>
                <w:rFonts w:ascii="Calibri" w:hAnsi="Calibri" w:cs="Arial"/>
                <w:b/>
                <w:bCs/>
                <w:sz w:val="22"/>
                <w:szCs w:val="22"/>
              </w:rPr>
              <w:t>3</w:t>
            </w:r>
          </w:p>
        </w:tc>
        <w:tc>
          <w:tcPr>
            <w:tcW w:w="1031" w:type="dxa"/>
            <w:tcBorders>
              <w:top w:val="single" w:sz="4" w:space="0" w:color="000000"/>
              <w:left w:val="single" w:sz="4" w:space="0" w:color="000000"/>
              <w:bottom w:val="single" w:sz="4" w:space="0" w:color="000000"/>
            </w:tcBorders>
            <w:shd w:val="clear" w:color="auto" w:fill="auto"/>
          </w:tcPr>
          <w:p w14:paraId="1A3DFD2E" w14:textId="77777777" w:rsidR="00BF478C" w:rsidRPr="00AA0FBA" w:rsidRDefault="00BF478C" w:rsidP="00D1678F">
            <w:pPr>
              <w:snapToGrid w:val="0"/>
              <w:jc w:val="both"/>
              <w:rPr>
                <w:rFonts w:ascii="Calibri" w:hAnsi="Calibri" w:cs="Arial"/>
                <w:sz w:val="22"/>
                <w:szCs w:val="22"/>
              </w:rPr>
            </w:pPr>
            <w:r w:rsidRPr="00AA0FBA">
              <w:rPr>
                <w:rFonts w:ascii="Calibri" w:hAnsi="Calibri" w:cs="Arial"/>
                <w:sz w:val="22"/>
                <w:szCs w:val="22"/>
              </w:rPr>
              <w:t>1.0</w:t>
            </w:r>
          </w:p>
        </w:tc>
        <w:tc>
          <w:tcPr>
            <w:tcW w:w="2922" w:type="dxa"/>
            <w:tcBorders>
              <w:top w:val="single" w:sz="4" w:space="0" w:color="000000"/>
              <w:left w:val="single" w:sz="4" w:space="0" w:color="000000"/>
              <w:bottom w:val="single" w:sz="4" w:space="0" w:color="000000"/>
            </w:tcBorders>
            <w:shd w:val="clear" w:color="auto" w:fill="auto"/>
          </w:tcPr>
          <w:p w14:paraId="572695DE" w14:textId="11E001B5" w:rsidR="00BF478C" w:rsidRPr="00AA0FBA" w:rsidRDefault="00BF478C" w:rsidP="00D1678F">
            <w:pPr>
              <w:pStyle w:val="Header"/>
              <w:snapToGrid w:val="0"/>
              <w:ind w:left="79"/>
              <w:jc w:val="both"/>
              <w:rPr>
                <w:rFonts w:ascii="Calibri" w:hAnsi="Calibri" w:cs="Arial"/>
                <w:sz w:val="22"/>
                <w:szCs w:val="22"/>
              </w:rPr>
            </w:pPr>
            <w:r w:rsidRPr="00AA0FBA">
              <w:rPr>
                <w:rFonts w:ascii="Calibri" w:hAnsi="Calibri" w:cs="Arial"/>
                <w:sz w:val="22"/>
                <w:szCs w:val="22"/>
              </w:rPr>
              <w:t xml:space="preserve">First </w:t>
            </w:r>
            <w:r w:rsidR="008F01CF">
              <w:rPr>
                <w:rFonts w:ascii="Calibri" w:hAnsi="Calibri" w:cs="Arial"/>
                <w:sz w:val="22"/>
                <w:szCs w:val="22"/>
              </w:rPr>
              <w:t>Draft</w:t>
            </w:r>
          </w:p>
        </w:tc>
        <w:tc>
          <w:tcPr>
            <w:tcW w:w="1142" w:type="dxa"/>
            <w:tcBorders>
              <w:top w:val="single" w:sz="4" w:space="0" w:color="000000"/>
              <w:left w:val="single" w:sz="4" w:space="0" w:color="000000"/>
              <w:bottom w:val="single" w:sz="4" w:space="0" w:color="000000"/>
            </w:tcBorders>
            <w:shd w:val="clear" w:color="auto" w:fill="auto"/>
          </w:tcPr>
          <w:p w14:paraId="7E503C69" w14:textId="6B7DE653" w:rsidR="00BF478C" w:rsidRPr="00AA0FBA" w:rsidRDefault="00D562D3" w:rsidP="00D1678F">
            <w:pPr>
              <w:snapToGrid w:val="0"/>
              <w:ind w:left="72"/>
              <w:jc w:val="both"/>
              <w:rPr>
                <w:rFonts w:ascii="Calibri" w:hAnsi="Calibri" w:cs="Arial"/>
                <w:sz w:val="22"/>
                <w:szCs w:val="22"/>
              </w:rPr>
            </w:pPr>
            <w:r w:rsidRPr="00AA0FBA">
              <w:rPr>
                <w:rFonts w:ascii="Calibri" w:hAnsi="Calibri" w:cs="Arial"/>
                <w:sz w:val="22"/>
                <w:szCs w:val="22"/>
              </w:rPr>
              <w:t>Shashank Taneja</w:t>
            </w:r>
          </w:p>
        </w:tc>
        <w:tc>
          <w:tcPr>
            <w:tcW w:w="1468" w:type="dxa"/>
            <w:tcBorders>
              <w:top w:val="single" w:sz="4" w:space="0" w:color="000000"/>
              <w:left w:val="single" w:sz="4" w:space="0" w:color="000000"/>
              <w:bottom w:val="single" w:sz="4" w:space="0" w:color="000000"/>
            </w:tcBorders>
            <w:shd w:val="clear" w:color="auto" w:fill="auto"/>
          </w:tcPr>
          <w:p w14:paraId="672A9562" w14:textId="5219269A" w:rsidR="00BF478C" w:rsidRPr="00AA0FBA" w:rsidRDefault="0045214D" w:rsidP="00D1678F">
            <w:pPr>
              <w:snapToGrid w:val="0"/>
              <w:ind w:left="72"/>
              <w:jc w:val="both"/>
              <w:rPr>
                <w:rFonts w:ascii="Calibri" w:hAnsi="Calibri" w:cs="Arial"/>
                <w:sz w:val="22"/>
                <w:szCs w:val="22"/>
              </w:rPr>
            </w:pPr>
            <w:r w:rsidRPr="00AA0FBA">
              <w:rPr>
                <w:rFonts w:ascii="Calibri" w:hAnsi="Calibri" w:cs="Arial"/>
                <w:sz w:val="22"/>
                <w:szCs w:val="22"/>
              </w:rPr>
              <w:t>Rahul Khajuria</w:t>
            </w:r>
            <w:r w:rsidR="00BF478C" w:rsidRPr="00AA0FBA">
              <w:rPr>
                <w:rFonts w:ascii="Calibri" w:hAnsi="Calibri" w:cs="Arial"/>
                <w:sz w:val="22"/>
                <w:szCs w:val="22"/>
              </w:rPr>
              <w:t xml:space="preserve"> </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67B1B993" w14:textId="77777777" w:rsidR="00BF478C" w:rsidRPr="00AA0FBA" w:rsidRDefault="00BF478C" w:rsidP="00D1678F">
            <w:pPr>
              <w:snapToGrid w:val="0"/>
              <w:ind w:left="72"/>
              <w:jc w:val="both"/>
              <w:rPr>
                <w:rFonts w:ascii="Calibri" w:hAnsi="Calibri" w:cs="Arial"/>
                <w:sz w:val="22"/>
                <w:szCs w:val="22"/>
              </w:rPr>
            </w:pPr>
          </w:p>
        </w:tc>
      </w:tr>
      <w:tr w:rsidR="008B506F" w:rsidRPr="00ED38CA" w14:paraId="5387B9C6" w14:textId="77777777" w:rsidTr="00BF478C">
        <w:trPr>
          <w:cantSplit/>
        </w:trPr>
        <w:tc>
          <w:tcPr>
            <w:tcW w:w="1465" w:type="dxa"/>
            <w:tcBorders>
              <w:top w:val="single" w:sz="4" w:space="0" w:color="000000"/>
              <w:left w:val="single" w:sz="4" w:space="0" w:color="000000"/>
              <w:bottom w:val="single" w:sz="4" w:space="0" w:color="000000"/>
            </w:tcBorders>
            <w:shd w:val="clear" w:color="auto" w:fill="auto"/>
          </w:tcPr>
          <w:p w14:paraId="40EAE29F" w14:textId="63961F19" w:rsidR="008B506F" w:rsidRPr="0087250D" w:rsidRDefault="0087250D" w:rsidP="00D1678F">
            <w:pPr>
              <w:snapToGrid w:val="0"/>
              <w:jc w:val="both"/>
              <w:rPr>
                <w:rFonts w:ascii="Calibri" w:hAnsi="Calibri" w:cs="Arial"/>
                <w:b/>
                <w:bCs/>
                <w:sz w:val="22"/>
                <w:szCs w:val="22"/>
              </w:rPr>
            </w:pPr>
            <w:r w:rsidRPr="0087250D">
              <w:rPr>
                <w:rFonts w:ascii="Calibri" w:hAnsi="Calibri" w:cs="Arial"/>
                <w:b/>
                <w:bCs/>
                <w:sz w:val="22"/>
                <w:szCs w:val="22"/>
              </w:rPr>
              <w:t>21-Dec-2023</w:t>
            </w:r>
          </w:p>
        </w:tc>
        <w:tc>
          <w:tcPr>
            <w:tcW w:w="1031" w:type="dxa"/>
            <w:tcBorders>
              <w:top w:val="single" w:sz="4" w:space="0" w:color="000000"/>
              <w:left w:val="single" w:sz="4" w:space="0" w:color="000000"/>
              <w:bottom w:val="single" w:sz="4" w:space="0" w:color="000000"/>
            </w:tcBorders>
            <w:shd w:val="clear" w:color="auto" w:fill="auto"/>
          </w:tcPr>
          <w:p w14:paraId="0E04BAF1" w14:textId="1C735B86" w:rsidR="008B506F" w:rsidRPr="0087250D" w:rsidRDefault="0087250D" w:rsidP="00D1678F">
            <w:pPr>
              <w:snapToGrid w:val="0"/>
              <w:jc w:val="both"/>
              <w:rPr>
                <w:rFonts w:ascii="Calibri" w:hAnsi="Calibri" w:cs="Arial"/>
                <w:sz w:val="22"/>
                <w:szCs w:val="22"/>
              </w:rPr>
            </w:pPr>
            <w:r w:rsidRPr="0087250D">
              <w:rPr>
                <w:rFonts w:ascii="Calibri" w:hAnsi="Calibri" w:cs="Arial"/>
                <w:sz w:val="22"/>
                <w:szCs w:val="22"/>
              </w:rPr>
              <w:t>1.1</w:t>
            </w:r>
          </w:p>
        </w:tc>
        <w:tc>
          <w:tcPr>
            <w:tcW w:w="2922" w:type="dxa"/>
            <w:tcBorders>
              <w:top w:val="single" w:sz="4" w:space="0" w:color="000000"/>
              <w:left w:val="single" w:sz="4" w:space="0" w:color="000000"/>
              <w:bottom w:val="single" w:sz="4" w:space="0" w:color="000000"/>
            </w:tcBorders>
            <w:shd w:val="clear" w:color="auto" w:fill="auto"/>
          </w:tcPr>
          <w:p w14:paraId="66846679" w14:textId="7E2200D3" w:rsidR="008B506F" w:rsidRPr="0087250D" w:rsidRDefault="0087250D" w:rsidP="00D1678F">
            <w:pPr>
              <w:pStyle w:val="Header"/>
              <w:snapToGrid w:val="0"/>
              <w:ind w:left="79"/>
              <w:jc w:val="both"/>
              <w:rPr>
                <w:rFonts w:ascii="Calibri" w:hAnsi="Calibri" w:cs="Arial"/>
                <w:sz w:val="22"/>
                <w:szCs w:val="22"/>
              </w:rPr>
            </w:pPr>
            <w:r w:rsidRPr="0087250D">
              <w:rPr>
                <w:rFonts w:ascii="Calibri" w:hAnsi="Calibri" w:cs="Arial"/>
                <w:sz w:val="22"/>
                <w:szCs w:val="22"/>
              </w:rPr>
              <w:t>Feedback comments updated</w:t>
            </w:r>
          </w:p>
        </w:tc>
        <w:tc>
          <w:tcPr>
            <w:tcW w:w="1142" w:type="dxa"/>
            <w:tcBorders>
              <w:top w:val="single" w:sz="4" w:space="0" w:color="000000"/>
              <w:left w:val="single" w:sz="4" w:space="0" w:color="000000"/>
              <w:bottom w:val="single" w:sz="4" w:space="0" w:color="000000"/>
            </w:tcBorders>
            <w:shd w:val="clear" w:color="auto" w:fill="auto"/>
          </w:tcPr>
          <w:p w14:paraId="005C0F45" w14:textId="75B1C18E" w:rsidR="008B506F" w:rsidRPr="0087250D" w:rsidRDefault="0087250D" w:rsidP="00D1678F">
            <w:pPr>
              <w:snapToGrid w:val="0"/>
              <w:ind w:left="72"/>
              <w:jc w:val="both"/>
              <w:rPr>
                <w:rFonts w:ascii="Calibri" w:hAnsi="Calibri" w:cs="Arial"/>
                <w:sz w:val="22"/>
                <w:szCs w:val="22"/>
              </w:rPr>
            </w:pPr>
            <w:r w:rsidRPr="0087250D">
              <w:rPr>
                <w:rFonts w:ascii="Calibri" w:hAnsi="Calibri" w:cs="Arial"/>
                <w:sz w:val="22"/>
                <w:szCs w:val="22"/>
              </w:rPr>
              <w:t>Shashank Taneja</w:t>
            </w:r>
          </w:p>
        </w:tc>
        <w:tc>
          <w:tcPr>
            <w:tcW w:w="1468" w:type="dxa"/>
            <w:tcBorders>
              <w:top w:val="single" w:sz="4" w:space="0" w:color="000000"/>
              <w:left w:val="single" w:sz="4" w:space="0" w:color="000000"/>
              <w:bottom w:val="single" w:sz="4" w:space="0" w:color="000000"/>
            </w:tcBorders>
            <w:shd w:val="clear" w:color="auto" w:fill="auto"/>
          </w:tcPr>
          <w:p w14:paraId="66C27F57" w14:textId="4D751F79" w:rsidR="008B506F" w:rsidRPr="0087250D" w:rsidRDefault="008B506F" w:rsidP="00D1678F">
            <w:pPr>
              <w:snapToGrid w:val="0"/>
              <w:ind w:left="72"/>
              <w:jc w:val="both"/>
              <w:rPr>
                <w:rFonts w:ascii="Calibri" w:hAnsi="Calibri" w:cs="Arial"/>
                <w:sz w:val="22"/>
                <w:szCs w:val="22"/>
              </w:rPr>
            </w:pP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4E9C0C11" w14:textId="77777777" w:rsidR="008B506F" w:rsidRPr="00ED38CA" w:rsidRDefault="008B506F" w:rsidP="00D1678F">
            <w:pPr>
              <w:snapToGrid w:val="0"/>
              <w:ind w:left="72"/>
              <w:jc w:val="both"/>
              <w:rPr>
                <w:rFonts w:ascii="Calibri" w:hAnsi="Calibri" w:cs="Arial"/>
                <w:sz w:val="20"/>
              </w:rPr>
            </w:pPr>
          </w:p>
        </w:tc>
      </w:tr>
      <w:tr w:rsidR="002325D0" w:rsidRPr="00ED38CA" w14:paraId="192F90AE" w14:textId="77777777" w:rsidTr="00BF478C">
        <w:trPr>
          <w:cantSplit/>
        </w:trPr>
        <w:tc>
          <w:tcPr>
            <w:tcW w:w="1465" w:type="dxa"/>
            <w:tcBorders>
              <w:top w:val="single" w:sz="4" w:space="0" w:color="000000"/>
              <w:left w:val="single" w:sz="4" w:space="0" w:color="000000"/>
              <w:bottom w:val="single" w:sz="4" w:space="0" w:color="000000"/>
            </w:tcBorders>
            <w:shd w:val="clear" w:color="auto" w:fill="auto"/>
          </w:tcPr>
          <w:p w14:paraId="70649BBA" w14:textId="6C877BD1" w:rsidR="002325D0" w:rsidRDefault="002325D0" w:rsidP="00D1678F">
            <w:pPr>
              <w:snapToGrid w:val="0"/>
              <w:jc w:val="both"/>
              <w:rPr>
                <w:rFonts w:ascii="Calibri" w:hAnsi="Calibri" w:cs="Arial"/>
                <w:b/>
                <w:bCs/>
                <w:sz w:val="20"/>
              </w:rPr>
            </w:pPr>
          </w:p>
        </w:tc>
        <w:tc>
          <w:tcPr>
            <w:tcW w:w="1031" w:type="dxa"/>
            <w:tcBorders>
              <w:top w:val="single" w:sz="4" w:space="0" w:color="000000"/>
              <w:left w:val="single" w:sz="4" w:space="0" w:color="000000"/>
              <w:bottom w:val="single" w:sz="4" w:space="0" w:color="000000"/>
            </w:tcBorders>
            <w:shd w:val="clear" w:color="auto" w:fill="auto"/>
          </w:tcPr>
          <w:p w14:paraId="5EB71F43" w14:textId="1C7FC3CE" w:rsidR="002325D0" w:rsidRDefault="002325D0" w:rsidP="00D1678F">
            <w:pPr>
              <w:snapToGrid w:val="0"/>
              <w:jc w:val="both"/>
              <w:rPr>
                <w:rFonts w:ascii="Calibri" w:hAnsi="Calibri" w:cs="Arial"/>
                <w:sz w:val="20"/>
              </w:rPr>
            </w:pPr>
          </w:p>
        </w:tc>
        <w:tc>
          <w:tcPr>
            <w:tcW w:w="2922" w:type="dxa"/>
            <w:tcBorders>
              <w:top w:val="single" w:sz="4" w:space="0" w:color="000000"/>
              <w:left w:val="single" w:sz="4" w:space="0" w:color="000000"/>
              <w:bottom w:val="single" w:sz="4" w:space="0" w:color="000000"/>
            </w:tcBorders>
            <w:shd w:val="clear" w:color="auto" w:fill="auto"/>
          </w:tcPr>
          <w:p w14:paraId="32372E60" w14:textId="607C52C2" w:rsidR="002325D0" w:rsidRDefault="002325D0" w:rsidP="00D1678F">
            <w:pPr>
              <w:pStyle w:val="Header"/>
              <w:snapToGrid w:val="0"/>
              <w:ind w:left="79"/>
              <w:jc w:val="both"/>
              <w:rPr>
                <w:rFonts w:ascii="Calibri" w:hAnsi="Calibri" w:cs="Arial"/>
              </w:rPr>
            </w:pPr>
          </w:p>
        </w:tc>
        <w:tc>
          <w:tcPr>
            <w:tcW w:w="1142" w:type="dxa"/>
            <w:tcBorders>
              <w:top w:val="single" w:sz="4" w:space="0" w:color="000000"/>
              <w:left w:val="single" w:sz="4" w:space="0" w:color="000000"/>
              <w:bottom w:val="single" w:sz="4" w:space="0" w:color="000000"/>
            </w:tcBorders>
            <w:shd w:val="clear" w:color="auto" w:fill="auto"/>
          </w:tcPr>
          <w:p w14:paraId="09FAD4F9" w14:textId="58F595AF" w:rsidR="002325D0" w:rsidRDefault="002325D0" w:rsidP="00D1678F">
            <w:pPr>
              <w:snapToGrid w:val="0"/>
              <w:ind w:left="72"/>
              <w:jc w:val="both"/>
              <w:rPr>
                <w:rFonts w:ascii="Calibri" w:hAnsi="Calibri" w:cs="Arial"/>
                <w:sz w:val="20"/>
              </w:rPr>
            </w:pPr>
          </w:p>
        </w:tc>
        <w:tc>
          <w:tcPr>
            <w:tcW w:w="1468" w:type="dxa"/>
            <w:tcBorders>
              <w:top w:val="single" w:sz="4" w:space="0" w:color="000000"/>
              <w:left w:val="single" w:sz="4" w:space="0" w:color="000000"/>
              <w:bottom w:val="single" w:sz="4" w:space="0" w:color="000000"/>
            </w:tcBorders>
            <w:shd w:val="clear" w:color="auto" w:fill="auto"/>
          </w:tcPr>
          <w:p w14:paraId="76C8FB7E" w14:textId="64F2FD8A" w:rsidR="002325D0" w:rsidRDefault="002325D0" w:rsidP="00D1678F">
            <w:pPr>
              <w:snapToGrid w:val="0"/>
              <w:ind w:left="72"/>
              <w:jc w:val="both"/>
              <w:rPr>
                <w:rFonts w:ascii="Calibri" w:hAnsi="Calibri" w:cs="Arial"/>
                <w:sz w:val="20"/>
              </w:rPr>
            </w:pP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176502F8" w14:textId="77777777" w:rsidR="002325D0" w:rsidRPr="00ED38CA" w:rsidRDefault="002325D0" w:rsidP="00D1678F">
            <w:pPr>
              <w:snapToGrid w:val="0"/>
              <w:ind w:left="72"/>
              <w:jc w:val="both"/>
              <w:rPr>
                <w:rFonts w:ascii="Calibri" w:hAnsi="Calibri" w:cs="Arial"/>
                <w:sz w:val="20"/>
              </w:rPr>
            </w:pPr>
          </w:p>
        </w:tc>
      </w:tr>
      <w:tr w:rsidR="00A22252" w:rsidRPr="00ED38CA" w14:paraId="54677C22" w14:textId="77777777" w:rsidTr="00BF478C">
        <w:trPr>
          <w:cantSplit/>
          <w:ins w:id="0" w:author="Shashank Taneja" w:date="2022-06-23T16:40:00Z"/>
        </w:trPr>
        <w:tc>
          <w:tcPr>
            <w:tcW w:w="1465" w:type="dxa"/>
            <w:tcBorders>
              <w:top w:val="single" w:sz="4" w:space="0" w:color="000000"/>
              <w:left w:val="single" w:sz="4" w:space="0" w:color="000000"/>
              <w:bottom w:val="single" w:sz="4" w:space="0" w:color="000000"/>
            </w:tcBorders>
            <w:shd w:val="clear" w:color="auto" w:fill="auto"/>
          </w:tcPr>
          <w:p w14:paraId="4C765147" w14:textId="0A66123D" w:rsidR="00A22252" w:rsidRDefault="00A22252" w:rsidP="00D1678F">
            <w:pPr>
              <w:snapToGrid w:val="0"/>
              <w:jc w:val="both"/>
              <w:rPr>
                <w:ins w:id="1" w:author="Shashank Taneja" w:date="2022-06-23T16:40:00Z"/>
                <w:rFonts w:ascii="Calibri" w:hAnsi="Calibri" w:cs="Arial"/>
                <w:b/>
                <w:bCs/>
                <w:sz w:val="20"/>
              </w:rPr>
            </w:pPr>
          </w:p>
        </w:tc>
        <w:tc>
          <w:tcPr>
            <w:tcW w:w="1031" w:type="dxa"/>
            <w:tcBorders>
              <w:top w:val="single" w:sz="4" w:space="0" w:color="000000"/>
              <w:left w:val="single" w:sz="4" w:space="0" w:color="000000"/>
              <w:bottom w:val="single" w:sz="4" w:space="0" w:color="000000"/>
            </w:tcBorders>
            <w:shd w:val="clear" w:color="auto" w:fill="auto"/>
          </w:tcPr>
          <w:p w14:paraId="7218F02D" w14:textId="5BB6AF0B" w:rsidR="00A22252" w:rsidRDefault="00A22252" w:rsidP="00D1678F">
            <w:pPr>
              <w:snapToGrid w:val="0"/>
              <w:jc w:val="both"/>
              <w:rPr>
                <w:ins w:id="2" w:author="Shashank Taneja" w:date="2022-06-23T16:40:00Z"/>
                <w:rFonts w:ascii="Calibri" w:hAnsi="Calibri" w:cs="Arial"/>
                <w:sz w:val="20"/>
              </w:rPr>
            </w:pPr>
          </w:p>
        </w:tc>
        <w:tc>
          <w:tcPr>
            <w:tcW w:w="2922" w:type="dxa"/>
            <w:tcBorders>
              <w:top w:val="single" w:sz="4" w:space="0" w:color="000000"/>
              <w:left w:val="single" w:sz="4" w:space="0" w:color="000000"/>
              <w:bottom w:val="single" w:sz="4" w:space="0" w:color="000000"/>
            </w:tcBorders>
            <w:shd w:val="clear" w:color="auto" w:fill="auto"/>
          </w:tcPr>
          <w:p w14:paraId="41C2D0F4" w14:textId="7AAD0C1D" w:rsidR="00A22252" w:rsidRDefault="00A22252" w:rsidP="00D1678F">
            <w:pPr>
              <w:pStyle w:val="Header"/>
              <w:snapToGrid w:val="0"/>
              <w:ind w:left="79"/>
              <w:jc w:val="both"/>
              <w:rPr>
                <w:ins w:id="3" w:author="Shashank Taneja" w:date="2022-06-23T16:40:00Z"/>
                <w:rFonts w:ascii="Calibri" w:hAnsi="Calibri" w:cs="Arial"/>
              </w:rPr>
            </w:pPr>
          </w:p>
        </w:tc>
        <w:tc>
          <w:tcPr>
            <w:tcW w:w="1142" w:type="dxa"/>
            <w:tcBorders>
              <w:top w:val="single" w:sz="4" w:space="0" w:color="000000"/>
              <w:left w:val="single" w:sz="4" w:space="0" w:color="000000"/>
              <w:bottom w:val="single" w:sz="4" w:space="0" w:color="000000"/>
            </w:tcBorders>
            <w:shd w:val="clear" w:color="auto" w:fill="auto"/>
          </w:tcPr>
          <w:p w14:paraId="69D6FBFA" w14:textId="0D8677C2" w:rsidR="00A22252" w:rsidRDefault="00A22252" w:rsidP="00D1678F">
            <w:pPr>
              <w:snapToGrid w:val="0"/>
              <w:ind w:left="72"/>
              <w:jc w:val="both"/>
              <w:rPr>
                <w:ins w:id="4" w:author="Shashank Taneja" w:date="2022-06-23T16:40:00Z"/>
                <w:rFonts w:ascii="Calibri" w:hAnsi="Calibri" w:cs="Arial"/>
                <w:sz w:val="20"/>
              </w:rPr>
            </w:pPr>
          </w:p>
        </w:tc>
        <w:tc>
          <w:tcPr>
            <w:tcW w:w="1468" w:type="dxa"/>
            <w:tcBorders>
              <w:top w:val="single" w:sz="4" w:space="0" w:color="000000"/>
              <w:left w:val="single" w:sz="4" w:space="0" w:color="000000"/>
              <w:bottom w:val="single" w:sz="4" w:space="0" w:color="000000"/>
            </w:tcBorders>
            <w:shd w:val="clear" w:color="auto" w:fill="auto"/>
          </w:tcPr>
          <w:p w14:paraId="778D8FC4" w14:textId="24A5F3CB" w:rsidR="00A22252" w:rsidRDefault="00A22252" w:rsidP="00D1678F">
            <w:pPr>
              <w:snapToGrid w:val="0"/>
              <w:ind w:left="72"/>
              <w:jc w:val="both"/>
              <w:rPr>
                <w:ins w:id="5" w:author="Shashank Taneja" w:date="2022-06-23T16:40:00Z"/>
                <w:rFonts w:ascii="Calibri" w:hAnsi="Calibri" w:cs="Arial"/>
                <w:sz w:val="20"/>
              </w:rPr>
            </w:pP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0CD14C44" w14:textId="77777777" w:rsidR="00A22252" w:rsidRPr="00ED38CA" w:rsidRDefault="00A22252" w:rsidP="00D1678F">
            <w:pPr>
              <w:snapToGrid w:val="0"/>
              <w:ind w:left="72"/>
              <w:jc w:val="both"/>
              <w:rPr>
                <w:ins w:id="6" w:author="Shashank Taneja" w:date="2022-06-23T16:40:00Z"/>
                <w:rFonts w:ascii="Calibri" w:hAnsi="Calibri" w:cs="Arial"/>
                <w:sz w:val="20"/>
              </w:rPr>
            </w:pPr>
          </w:p>
        </w:tc>
      </w:tr>
    </w:tbl>
    <w:p w14:paraId="6D8A75FD" w14:textId="414DD354" w:rsidR="00BF478C" w:rsidRDefault="00BF478C" w:rsidP="00D1678F">
      <w:pPr>
        <w:suppressAutoHyphens w:val="0"/>
        <w:spacing w:line="240" w:lineRule="auto"/>
        <w:jc w:val="both"/>
        <w:rPr>
          <w:rFonts w:ascii="Calibri" w:hAnsi="Calibri" w:cs="Arial"/>
          <w:b/>
          <w:bCs/>
          <w:sz w:val="28"/>
          <w:szCs w:val="28"/>
        </w:rPr>
      </w:pPr>
    </w:p>
    <w:p w14:paraId="61B10BF7" w14:textId="2793298F" w:rsidR="001E1567" w:rsidRDefault="001E1567" w:rsidP="00D1678F">
      <w:pPr>
        <w:suppressAutoHyphens w:val="0"/>
        <w:spacing w:line="240" w:lineRule="auto"/>
        <w:jc w:val="both"/>
        <w:rPr>
          <w:rFonts w:ascii="Calibri" w:hAnsi="Calibri" w:cs="Arial"/>
          <w:b/>
          <w:bCs/>
          <w:sz w:val="28"/>
          <w:szCs w:val="28"/>
        </w:rPr>
      </w:pPr>
    </w:p>
    <w:p w14:paraId="53AE1CE8" w14:textId="714E7CFD" w:rsidR="001E1567" w:rsidRDefault="001E1567" w:rsidP="00D1678F">
      <w:pPr>
        <w:suppressAutoHyphens w:val="0"/>
        <w:spacing w:line="240" w:lineRule="auto"/>
        <w:jc w:val="both"/>
        <w:rPr>
          <w:rFonts w:ascii="Calibri" w:hAnsi="Calibri" w:cs="Arial"/>
          <w:b/>
          <w:bCs/>
          <w:sz w:val="28"/>
          <w:szCs w:val="28"/>
        </w:rPr>
      </w:pPr>
    </w:p>
    <w:p w14:paraId="6B1DF9A2" w14:textId="77FEA247" w:rsidR="001E1567" w:rsidRDefault="001E1567" w:rsidP="00D1678F">
      <w:pPr>
        <w:suppressAutoHyphens w:val="0"/>
        <w:spacing w:line="240" w:lineRule="auto"/>
        <w:jc w:val="both"/>
        <w:rPr>
          <w:rFonts w:ascii="Calibri" w:hAnsi="Calibri" w:cs="Arial"/>
          <w:b/>
          <w:bCs/>
          <w:sz w:val="28"/>
          <w:szCs w:val="28"/>
        </w:rPr>
      </w:pPr>
    </w:p>
    <w:p w14:paraId="7EA46351" w14:textId="03831F6D" w:rsidR="001E1567" w:rsidRDefault="001E1567" w:rsidP="00D1678F">
      <w:pPr>
        <w:suppressAutoHyphens w:val="0"/>
        <w:spacing w:line="240" w:lineRule="auto"/>
        <w:jc w:val="both"/>
        <w:rPr>
          <w:rFonts w:ascii="Calibri" w:hAnsi="Calibri" w:cs="Arial"/>
          <w:b/>
          <w:bCs/>
          <w:sz w:val="28"/>
          <w:szCs w:val="28"/>
        </w:rPr>
      </w:pPr>
    </w:p>
    <w:p w14:paraId="58595BF5" w14:textId="7729AB27" w:rsidR="001E1567" w:rsidRDefault="001E1567" w:rsidP="00D1678F">
      <w:pPr>
        <w:suppressAutoHyphens w:val="0"/>
        <w:spacing w:line="240" w:lineRule="auto"/>
        <w:jc w:val="both"/>
        <w:rPr>
          <w:rFonts w:ascii="Calibri" w:hAnsi="Calibri" w:cs="Arial"/>
          <w:b/>
          <w:bCs/>
          <w:sz w:val="28"/>
          <w:szCs w:val="28"/>
        </w:rPr>
      </w:pPr>
    </w:p>
    <w:p w14:paraId="1497FF9E" w14:textId="2635FB09" w:rsidR="001E1567" w:rsidRDefault="001E1567" w:rsidP="00D1678F">
      <w:pPr>
        <w:suppressAutoHyphens w:val="0"/>
        <w:spacing w:line="240" w:lineRule="auto"/>
        <w:jc w:val="both"/>
        <w:rPr>
          <w:rFonts w:ascii="Calibri" w:hAnsi="Calibri" w:cs="Arial"/>
          <w:b/>
          <w:bCs/>
          <w:sz w:val="28"/>
          <w:szCs w:val="28"/>
        </w:rPr>
      </w:pPr>
    </w:p>
    <w:p w14:paraId="7FEC494E" w14:textId="26C528A7" w:rsidR="001E1567" w:rsidRDefault="001E1567" w:rsidP="00D1678F">
      <w:pPr>
        <w:suppressAutoHyphens w:val="0"/>
        <w:spacing w:line="240" w:lineRule="auto"/>
        <w:jc w:val="both"/>
        <w:rPr>
          <w:rFonts w:ascii="Calibri" w:hAnsi="Calibri" w:cs="Arial"/>
          <w:b/>
          <w:bCs/>
          <w:sz w:val="28"/>
          <w:szCs w:val="28"/>
        </w:rPr>
      </w:pPr>
    </w:p>
    <w:p w14:paraId="74B5571F" w14:textId="6BDC32E6" w:rsidR="001E1567" w:rsidRDefault="001E1567" w:rsidP="00D1678F">
      <w:pPr>
        <w:suppressAutoHyphens w:val="0"/>
        <w:spacing w:line="240" w:lineRule="auto"/>
        <w:jc w:val="both"/>
        <w:rPr>
          <w:rFonts w:ascii="Calibri" w:hAnsi="Calibri" w:cs="Arial"/>
          <w:b/>
          <w:bCs/>
          <w:sz w:val="28"/>
          <w:szCs w:val="28"/>
        </w:rPr>
      </w:pPr>
    </w:p>
    <w:p w14:paraId="79999E75" w14:textId="1560E6EB" w:rsidR="001E1567" w:rsidRDefault="001E1567" w:rsidP="00D1678F">
      <w:pPr>
        <w:suppressAutoHyphens w:val="0"/>
        <w:spacing w:line="240" w:lineRule="auto"/>
        <w:jc w:val="both"/>
        <w:rPr>
          <w:rFonts w:ascii="Calibri" w:hAnsi="Calibri" w:cs="Arial"/>
          <w:b/>
          <w:bCs/>
          <w:sz w:val="28"/>
          <w:szCs w:val="28"/>
        </w:rPr>
      </w:pPr>
    </w:p>
    <w:p w14:paraId="418774F3" w14:textId="049E753C" w:rsidR="001E1567" w:rsidRDefault="001E1567" w:rsidP="00D1678F">
      <w:pPr>
        <w:suppressAutoHyphens w:val="0"/>
        <w:spacing w:line="240" w:lineRule="auto"/>
        <w:jc w:val="both"/>
        <w:rPr>
          <w:rFonts w:ascii="Calibri" w:hAnsi="Calibri" w:cs="Arial"/>
          <w:b/>
          <w:bCs/>
          <w:sz w:val="28"/>
          <w:szCs w:val="28"/>
        </w:rPr>
      </w:pPr>
    </w:p>
    <w:p w14:paraId="4E0421F0" w14:textId="0F96D54C" w:rsidR="001E1567" w:rsidRDefault="001E1567" w:rsidP="00D1678F">
      <w:pPr>
        <w:suppressAutoHyphens w:val="0"/>
        <w:spacing w:line="240" w:lineRule="auto"/>
        <w:jc w:val="both"/>
        <w:rPr>
          <w:rFonts w:ascii="Calibri" w:hAnsi="Calibri" w:cs="Arial"/>
          <w:b/>
          <w:bCs/>
          <w:sz w:val="28"/>
          <w:szCs w:val="28"/>
        </w:rPr>
      </w:pPr>
    </w:p>
    <w:p w14:paraId="288187AC" w14:textId="0C3E9AC5" w:rsidR="001E1567" w:rsidRDefault="001E1567" w:rsidP="00D1678F">
      <w:pPr>
        <w:suppressAutoHyphens w:val="0"/>
        <w:spacing w:line="240" w:lineRule="auto"/>
        <w:jc w:val="both"/>
        <w:rPr>
          <w:rFonts w:ascii="Calibri" w:hAnsi="Calibri" w:cs="Arial"/>
          <w:b/>
          <w:bCs/>
          <w:sz w:val="28"/>
          <w:szCs w:val="28"/>
        </w:rPr>
      </w:pPr>
    </w:p>
    <w:p w14:paraId="58C41D67" w14:textId="76A8EE34" w:rsidR="001E1567" w:rsidRDefault="001E1567" w:rsidP="00D1678F">
      <w:pPr>
        <w:suppressAutoHyphens w:val="0"/>
        <w:spacing w:line="240" w:lineRule="auto"/>
        <w:jc w:val="both"/>
        <w:rPr>
          <w:rFonts w:ascii="Calibri" w:hAnsi="Calibri" w:cs="Arial"/>
          <w:b/>
          <w:bCs/>
          <w:sz w:val="28"/>
          <w:szCs w:val="28"/>
        </w:rPr>
      </w:pPr>
    </w:p>
    <w:p w14:paraId="49C72F69" w14:textId="7972A5FC" w:rsidR="001E1567" w:rsidRDefault="001E1567" w:rsidP="00D1678F">
      <w:pPr>
        <w:suppressAutoHyphens w:val="0"/>
        <w:spacing w:line="240" w:lineRule="auto"/>
        <w:jc w:val="both"/>
        <w:rPr>
          <w:rFonts w:ascii="Calibri" w:hAnsi="Calibri" w:cs="Arial"/>
          <w:b/>
          <w:bCs/>
          <w:sz w:val="28"/>
          <w:szCs w:val="28"/>
        </w:rPr>
      </w:pPr>
    </w:p>
    <w:p w14:paraId="3E56A264" w14:textId="1CA0BB42" w:rsidR="001E1567" w:rsidRDefault="001E1567" w:rsidP="00D1678F">
      <w:pPr>
        <w:suppressAutoHyphens w:val="0"/>
        <w:spacing w:line="240" w:lineRule="auto"/>
        <w:jc w:val="both"/>
        <w:rPr>
          <w:rFonts w:ascii="Calibri" w:hAnsi="Calibri" w:cs="Arial"/>
          <w:b/>
          <w:bCs/>
          <w:sz w:val="28"/>
          <w:szCs w:val="28"/>
        </w:rPr>
      </w:pPr>
    </w:p>
    <w:p w14:paraId="5D3CA027" w14:textId="79D8D573" w:rsidR="001E1567" w:rsidRDefault="001E1567" w:rsidP="00D1678F">
      <w:pPr>
        <w:suppressAutoHyphens w:val="0"/>
        <w:spacing w:line="240" w:lineRule="auto"/>
        <w:jc w:val="both"/>
        <w:rPr>
          <w:rFonts w:ascii="Calibri" w:hAnsi="Calibri" w:cs="Arial"/>
          <w:b/>
          <w:bCs/>
          <w:sz w:val="28"/>
          <w:szCs w:val="28"/>
        </w:rPr>
      </w:pPr>
    </w:p>
    <w:p w14:paraId="0E81A274" w14:textId="1E41F16B" w:rsidR="001E1567" w:rsidRDefault="001E1567" w:rsidP="00D1678F">
      <w:pPr>
        <w:suppressAutoHyphens w:val="0"/>
        <w:spacing w:line="240" w:lineRule="auto"/>
        <w:jc w:val="both"/>
        <w:rPr>
          <w:rFonts w:ascii="Calibri" w:hAnsi="Calibri" w:cs="Arial"/>
          <w:b/>
          <w:bCs/>
          <w:sz w:val="28"/>
          <w:szCs w:val="28"/>
        </w:rPr>
      </w:pPr>
    </w:p>
    <w:p w14:paraId="62D74EF7" w14:textId="78FD434D" w:rsidR="001E1567" w:rsidRDefault="001E1567" w:rsidP="00D1678F">
      <w:pPr>
        <w:suppressAutoHyphens w:val="0"/>
        <w:spacing w:line="240" w:lineRule="auto"/>
        <w:jc w:val="both"/>
        <w:rPr>
          <w:rFonts w:ascii="Calibri" w:hAnsi="Calibri" w:cs="Arial"/>
          <w:b/>
          <w:bCs/>
          <w:sz w:val="28"/>
          <w:szCs w:val="28"/>
        </w:rPr>
      </w:pPr>
    </w:p>
    <w:p w14:paraId="270BDE8E" w14:textId="0D65B18D" w:rsidR="001E1567" w:rsidRDefault="001E1567" w:rsidP="00D1678F">
      <w:pPr>
        <w:suppressAutoHyphens w:val="0"/>
        <w:spacing w:line="240" w:lineRule="auto"/>
        <w:jc w:val="both"/>
        <w:rPr>
          <w:rFonts w:ascii="Calibri" w:hAnsi="Calibri" w:cs="Arial"/>
          <w:b/>
          <w:bCs/>
          <w:sz w:val="28"/>
          <w:szCs w:val="28"/>
        </w:rPr>
      </w:pPr>
    </w:p>
    <w:p w14:paraId="11591809" w14:textId="21FBD262" w:rsidR="001E1567" w:rsidRDefault="001E1567" w:rsidP="00D1678F">
      <w:pPr>
        <w:suppressAutoHyphens w:val="0"/>
        <w:spacing w:line="240" w:lineRule="auto"/>
        <w:jc w:val="both"/>
        <w:rPr>
          <w:rFonts w:ascii="Calibri" w:hAnsi="Calibri" w:cs="Arial"/>
          <w:b/>
          <w:bCs/>
          <w:sz w:val="28"/>
          <w:szCs w:val="28"/>
        </w:rPr>
      </w:pPr>
    </w:p>
    <w:p w14:paraId="54C2CD85" w14:textId="505351F0" w:rsidR="001E1567" w:rsidRDefault="001E1567" w:rsidP="00D1678F">
      <w:pPr>
        <w:suppressAutoHyphens w:val="0"/>
        <w:spacing w:line="240" w:lineRule="auto"/>
        <w:jc w:val="both"/>
        <w:rPr>
          <w:rFonts w:ascii="Calibri" w:hAnsi="Calibri" w:cs="Arial"/>
          <w:b/>
          <w:bCs/>
          <w:sz w:val="28"/>
          <w:szCs w:val="28"/>
        </w:rPr>
      </w:pPr>
    </w:p>
    <w:p w14:paraId="277B503C" w14:textId="40C1E4CA" w:rsidR="001E1567" w:rsidRDefault="001E1567" w:rsidP="00D1678F">
      <w:pPr>
        <w:suppressAutoHyphens w:val="0"/>
        <w:spacing w:line="240" w:lineRule="auto"/>
        <w:jc w:val="both"/>
        <w:rPr>
          <w:rFonts w:ascii="Calibri" w:hAnsi="Calibri" w:cs="Arial"/>
          <w:b/>
          <w:bCs/>
          <w:sz w:val="28"/>
          <w:szCs w:val="28"/>
        </w:rPr>
      </w:pPr>
    </w:p>
    <w:p w14:paraId="6972EECD" w14:textId="79400B02" w:rsidR="001E1567" w:rsidRDefault="001E1567" w:rsidP="00D1678F">
      <w:pPr>
        <w:suppressAutoHyphens w:val="0"/>
        <w:spacing w:line="240" w:lineRule="auto"/>
        <w:jc w:val="both"/>
        <w:rPr>
          <w:rFonts w:ascii="Calibri" w:hAnsi="Calibri" w:cs="Arial"/>
          <w:b/>
          <w:bCs/>
          <w:sz w:val="28"/>
          <w:szCs w:val="28"/>
        </w:rPr>
      </w:pPr>
    </w:p>
    <w:p w14:paraId="28F33215" w14:textId="14D507E7" w:rsidR="001E1567" w:rsidRDefault="001E1567" w:rsidP="00D1678F">
      <w:pPr>
        <w:suppressAutoHyphens w:val="0"/>
        <w:spacing w:line="240" w:lineRule="auto"/>
        <w:jc w:val="both"/>
        <w:rPr>
          <w:rFonts w:ascii="Calibri" w:hAnsi="Calibri" w:cs="Arial"/>
          <w:b/>
          <w:bCs/>
          <w:sz w:val="28"/>
          <w:szCs w:val="28"/>
        </w:rPr>
      </w:pPr>
    </w:p>
    <w:p w14:paraId="4B9CEC34" w14:textId="5E1E6513" w:rsidR="001E1567" w:rsidRDefault="001E1567" w:rsidP="00D1678F">
      <w:pPr>
        <w:suppressAutoHyphens w:val="0"/>
        <w:spacing w:line="240" w:lineRule="auto"/>
        <w:jc w:val="both"/>
        <w:rPr>
          <w:rFonts w:ascii="Calibri" w:hAnsi="Calibri" w:cs="Arial"/>
          <w:b/>
          <w:bCs/>
          <w:sz w:val="28"/>
          <w:szCs w:val="28"/>
        </w:rPr>
      </w:pPr>
    </w:p>
    <w:p w14:paraId="4F18701B" w14:textId="77918C5A" w:rsidR="001E1567" w:rsidRDefault="001E1567" w:rsidP="00D1678F">
      <w:pPr>
        <w:suppressAutoHyphens w:val="0"/>
        <w:spacing w:line="240" w:lineRule="auto"/>
        <w:jc w:val="both"/>
        <w:rPr>
          <w:rFonts w:ascii="Calibri" w:hAnsi="Calibri" w:cs="Arial"/>
          <w:b/>
          <w:bCs/>
          <w:sz w:val="28"/>
          <w:szCs w:val="28"/>
        </w:rPr>
      </w:pPr>
    </w:p>
    <w:p w14:paraId="25C26304" w14:textId="2D5D4FEB" w:rsidR="001E1567" w:rsidRDefault="001E1567" w:rsidP="00D1678F">
      <w:pPr>
        <w:suppressAutoHyphens w:val="0"/>
        <w:spacing w:line="240" w:lineRule="auto"/>
        <w:jc w:val="both"/>
        <w:rPr>
          <w:rFonts w:ascii="Calibri" w:hAnsi="Calibri" w:cs="Arial"/>
          <w:b/>
          <w:bCs/>
          <w:sz w:val="28"/>
          <w:szCs w:val="28"/>
        </w:rPr>
      </w:pPr>
    </w:p>
    <w:p w14:paraId="6FCFBE70" w14:textId="0FC9C740" w:rsidR="001E1567" w:rsidRDefault="001E1567" w:rsidP="00D1678F">
      <w:pPr>
        <w:suppressAutoHyphens w:val="0"/>
        <w:spacing w:line="240" w:lineRule="auto"/>
        <w:jc w:val="both"/>
        <w:rPr>
          <w:rFonts w:ascii="Calibri" w:hAnsi="Calibri" w:cs="Arial"/>
          <w:b/>
          <w:bCs/>
          <w:sz w:val="28"/>
          <w:szCs w:val="28"/>
        </w:rPr>
      </w:pPr>
    </w:p>
    <w:p w14:paraId="4AED9FC4" w14:textId="77777777" w:rsidR="001E1567" w:rsidRDefault="001E1567" w:rsidP="00D1678F">
      <w:pPr>
        <w:suppressAutoHyphens w:val="0"/>
        <w:spacing w:line="240" w:lineRule="auto"/>
        <w:jc w:val="both"/>
        <w:rPr>
          <w:rFonts w:ascii="Calibri" w:hAnsi="Calibri" w:cs="Arial"/>
          <w:b/>
          <w:bCs/>
          <w:sz w:val="28"/>
          <w:szCs w:val="28"/>
        </w:rPr>
      </w:pPr>
    </w:p>
    <w:p w14:paraId="73DD6C4F" w14:textId="77777777" w:rsidR="00BF478C" w:rsidRPr="00ED38CA" w:rsidRDefault="00BF478C" w:rsidP="00D1678F">
      <w:pPr>
        <w:spacing w:line="240" w:lineRule="auto"/>
        <w:jc w:val="both"/>
        <w:rPr>
          <w:rFonts w:ascii="Calibri" w:hAnsi="Calibri" w:cs="Arial"/>
          <w:b/>
          <w:bCs/>
          <w:sz w:val="28"/>
          <w:szCs w:val="28"/>
        </w:rPr>
      </w:pPr>
      <w:r w:rsidRPr="00ED38CA">
        <w:rPr>
          <w:rFonts w:ascii="Calibri" w:hAnsi="Calibri" w:cs="Arial"/>
          <w:b/>
          <w:bCs/>
          <w:sz w:val="28"/>
          <w:szCs w:val="28"/>
        </w:rPr>
        <w:t>Table of Contents</w:t>
      </w:r>
    </w:p>
    <w:p w14:paraId="20A5CFB3" w14:textId="72264956" w:rsidR="0087250D" w:rsidRDefault="00BF478C">
      <w:pPr>
        <w:pStyle w:val="TOC1"/>
        <w:rPr>
          <w:rFonts w:asciiTheme="minorHAnsi" w:eastAsiaTheme="minorEastAsia" w:hAnsiTheme="minorHAnsi" w:cstheme="minorBidi"/>
          <w:b w:val="0"/>
          <w:noProof/>
          <w:kern w:val="2"/>
          <w:sz w:val="22"/>
          <w:szCs w:val="22"/>
          <w:lang w:val="en-US" w:eastAsia="en-US"/>
          <w14:ligatures w14:val="standardContextual"/>
        </w:rPr>
      </w:pPr>
      <w:r w:rsidRPr="00AA0FBA">
        <w:rPr>
          <w:rFonts w:ascii="Calibri" w:hAnsi="Calibri" w:cs="Calibri"/>
        </w:rPr>
        <w:fldChar w:fldCharType="begin"/>
      </w:r>
      <w:r w:rsidRPr="00AA0FBA">
        <w:rPr>
          <w:rFonts w:ascii="Calibri" w:hAnsi="Calibri" w:cs="Calibri"/>
        </w:rPr>
        <w:instrText xml:space="preserve"> TOC \o "1-3" \h \z \u </w:instrText>
      </w:r>
      <w:r w:rsidRPr="00AA0FBA">
        <w:rPr>
          <w:rFonts w:ascii="Calibri" w:hAnsi="Calibri" w:cs="Calibri"/>
        </w:rPr>
        <w:fldChar w:fldCharType="separate"/>
      </w:r>
      <w:hyperlink w:anchor="_Toc154054887" w:history="1">
        <w:r w:rsidR="0087250D" w:rsidRPr="003B3020">
          <w:rPr>
            <w:rStyle w:val="Hyperlink"/>
            <w:rFonts w:cs="Calibri"/>
            <w:noProof/>
          </w:rPr>
          <w:t>1.</w:t>
        </w:r>
        <w:r w:rsidR="0087250D">
          <w:rPr>
            <w:rFonts w:asciiTheme="minorHAnsi" w:eastAsiaTheme="minorEastAsia" w:hAnsiTheme="minorHAnsi" w:cstheme="minorBidi"/>
            <w:b w:val="0"/>
            <w:noProof/>
            <w:kern w:val="2"/>
            <w:sz w:val="22"/>
            <w:szCs w:val="22"/>
            <w:lang w:val="en-US" w:eastAsia="en-US"/>
            <w14:ligatures w14:val="standardContextual"/>
          </w:rPr>
          <w:tab/>
        </w:r>
        <w:r w:rsidR="0087250D" w:rsidRPr="003B3020">
          <w:rPr>
            <w:rStyle w:val="Hyperlink"/>
            <w:rFonts w:cs="Calibri"/>
            <w:noProof/>
          </w:rPr>
          <w:t>Introduction</w:t>
        </w:r>
        <w:r w:rsidR="0087250D">
          <w:rPr>
            <w:noProof/>
            <w:webHidden/>
          </w:rPr>
          <w:tab/>
        </w:r>
        <w:r w:rsidR="0087250D">
          <w:rPr>
            <w:noProof/>
            <w:webHidden/>
          </w:rPr>
          <w:fldChar w:fldCharType="begin"/>
        </w:r>
        <w:r w:rsidR="0087250D">
          <w:rPr>
            <w:noProof/>
            <w:webHidden/>
          </w:rPr>
          <w:instrText xml:space="preserve"> PAGEREF _Toc154054887 \h </w:instrText>
        </w:r>
        <w:r w:rsidR="0087250D">
          <w:rPr>
            <w:noProof/>
            <w:webHidden/>
          </w:rPr>
        </w:r>
        <w:r w:rsidR="0087250D">
          <w:rPr>
            <w:noProof/>
            <w:webHidden/>
          </w:rPr>
          <w:fldChar w:fldCharType="separate"/>
        </w:r>
        <w:r w:rsidR="0087250D">
          <w:rPr>
            <w:noProof/>
            <w:webHidden/>
          </w:rPr>
          <w:t>5</w:t>
        </w:r>
        <w:r w:rsidR="0087250D">
          <w:rPr>
            <w:noProof/>
            <w:webHidden/>
          </w:rPr>
          <w:fldChar w:fldCharType="end"/>
        </w:r>
      </w:hyperlink>
    </w:p>
    <w:p w14:paraId="141DBF20" w14:textId="37E22B96" w:rsidR="0087250D" w:rsidRDefault="0087250D">
      <w:pPr>
        <w:pStyle w:val="TOC2"/>
        <w:tabs>
          <w:tab w:val="left" w:pos="960"/>
        </w:tabs>
        <w:rPr>
          <w:rFonts w:asciiTheme="minorHAnsi" w:eastAsiaTheme="minorEastAsia" w:hAnsiTheme="minorHAnsi" w:cstheme="minorBidi"/>
          <w:noProof/>
          <w:kern w:val="2"/>
          <w:szCs w:val="22"/>
          <w:lang w:eastAsia="en-US"/>
          <w14:ligatures w14:val="standardContextual"/>
        </w:rPr>
      </w:pPr>
      <w:hyperlink w:anchor="_Toc154054888" w:history="1">
        <w:r w:rsidRPr="003B3020">
          <w:rPr>
            <w:rStyle w:val="Hyperlink"/>
            <w:bCs/>
            <w:noProof/>
          </w:rPr>
          <w:t>1.1</w:t>
        </w:r>
        <w:r>
          <w:rPr>
            <w:rFonts w:asciiTheme="minorHAnsi" w:eastAsiaTheme="minorEastAsia" w:hAnsiTheme="minorHAnsi" w:cstheme="minorBidi"/>
            <w:noProof/>
            <w:kern w:val="2"/>
            <w:szCs w:val="22"/>
            <w:lang w:eastAsia="en-US"/>
            <w14:ligatures w14:val="standardContextual"/>
          </w:rPr>
          <w:tab/>
        </w:r>
        <w:r w:rsidRPr="003B3020">
          <w:rPr>
            <w:rStyle w:val="Hyperlink"/>
            <w:noProof/>
          </w:rPr>
          <w:t>Purpose</w:t>
        </w:r>
        <w:r>
          <w:rPr>
            <w:noProof/>
            <w:webHidden/>
          </w:rPr>
          <w:tab/>
        </w:r>
        <w:r>
          <w:rPr>
            <w:noProof/>
            <w:webHidden/>
          </w:rPr>
          <w:fldChar w:fldCharType="begin"/>
        </w:r>
        <w:r>
          <w:rPr>
            <w:noProof/>
            <w:webHidden/>
          </w:rPr>
          <w:instrText xml:space="preserve"> PAGEREF _Toc154054888 \h </w:instrText>
        </w:r>
        <w:r>
          <w:rPr>
            <w:noProof/>
            <w:webHidden/>
          </w:rPr>
        </w:r>
        <w:r>
          <w:rPr>
            <w:noProof/>
            <w:webHidden/>
          </w:rPr>
          <w:fldChar w:fldCharType="separate"/>
        </w:r>
        <w:r>
          <w:rPr>
            <w:noProof/>
            <w:webHidden/>
          </w:rPr>
          <w:t>5</w:t>
        </w:r>
        <w:r>
          <w:rPr>
            <w:noProof/>
            <w:webHidden/>
          </w:rPr>
          <w:fldChar w:fldCharType="end"/>
        </w:r>
      </w:hyperlink>
    </w:p>
    <w:p w14:paraId="5439F1D6" w14:textId="127F7E93" w:rsidR="0087250D" w:rsidRDefault="0087250D">
      <w:pPr>
        <w:pStyle w:val="TOC2"/>
        <w:tabs>
          <w:tab w:val="left" w:pos="960"/>
        </w:tabs>
        <w:rPr>
          <w:rFonts w:asciiTheme="minorHAnsi" w:eastAsiaTheme="minorEastAsia" w:hAnsiTheme="minorHAnsi" w:cstheme="minorBidi"/>
          <w:noProof/>
          <w:kern w:val="2"/>
          <w:szCs w:val="22"/>
          <w:lang w:eastAsia="en-US"/>
          <w14:ligatures w14:val="standardContextual"/>
        </w:rPr>
      </w:pPr>
      <w:hyperlink w:anchor="_Toc154054889" w:history="1">
        <w:r w:rsidRPr="003B3020">
          <w:rPr>
            <w:rStyle w:val="Hyperlink"/>
            <w:bCs/>
            <w:noProof/>
          </w:rPr>
          <w:t>1.2</w:t>
        </w:r>
        <w:r>
          <w:rPr>
            <w:rFonts w:asciiTheme="minorHAnsi" w:eastAsiaTheme="minorEastAsia" w:hAnsiTheme="minorHAnsi" w:cstheme="minorBidi"/>
            <w:noProof/>
            <w:kern w:val="2"/>
            <w:szCs w:val="22"/>
            <w:lang w:eastAsia="en-US"/>
            <w14:ligatures w14:val="standardContextual"/>
          </w:rPr>
          <w:tab/>
        </w:r>
        <w:r w:rsidRPr="003B3020">
          <w:rPr>
            <w:rStyle w:val="Hyperlink"/>
            <w:noProof/>
          </w:rPr>
          <w:t>Solution Scope</w:t>
        </w:r>
        <w:r>
          <w:rPr>
            <w:noProof/>
            <w:webHidden/>
          </w:rPr>
          <w:tab/>
        </w:r>
        <w:r>
          <w:rPr>
            <w:noProof/>
            <w:webHidden/>
          </w:rPr>
          <w:fldChar w:fldCharType="begin"/>
        </w:r>
        <w:r>
          <w:rPr>
            <w:noProof/>
            <w:webHidden/>
          </w:rPr>
          <w:instrText xml:space="preserve"> PAGEREF _Toc154054889 \h </w:instrText>
        </w:r>
        <w:r>
          <w:rPr>
            <w:noProof/>
            <w:webHidden/>
          </w:rPr>
        </w:r>
        <w:r>
          <w:rPr>
            <w:noProof/>
            <w:webHidden/>
          </w:rPr>
          <w:fldChar w:fldCharType="separate"/>
        </w:r>
        <w:r>
          <w:rPr>
            <w:noProof/>
            <w:webHidden/>
          </w:rPr>
          <w:t>5</w:t>
        </w:r>
        <w:r>
          <w:rPr>
            <w:noProof/>
            <w:webHidden/>
          </w:rPr>
          <w:fldChar w:fldCharType="end"/>
        </w:r>
      </w:hyperlink>
    </w:p>
    <w:p w14:paraId="4DFF75F5" w14:textId="00E8C459" w:rsidR="0087250D" w:rsidRDefault="0087250D">
      <w:pPr>
        <w:pStyle w:val="TOC2"/>
        <w:tabs>
          <w:tab w:val="left" w:pos="960"/>
        </w:tabs>
        <w:rPr>
          <w:rFonts w:asciiTheme="minorHAnsi" w:eastAsiaTheme="minorEastAsia" w:hAnsiTheme="minorHAnsi" w:cstheme="minorBidi"/>
          <w:noProof/>
          <w:kern w:val="2"/>
          <w:szCs w:val="22"/>
          <w:lang w:eastAsia="en-US"/>
          <w14:ligatures w14:val="standardContextual"/>
        </w:rPr>
      </w:pPr>
      <w:hyperlink w:anchor="_Toc154054890" w:history="1">
        <w:r w:rsidRPr="003B3020">
          <w:rPr>
            <w:rStyle w:val="Hyperlink"/>
            <w:bCs/>
            <w:noProof/>
          </w:rPr>
          <w:t>1.3</w:t>
        </w:r>
        <w:r>
          <w:rPr>
            <w:rFonts w:asciiTheme="minorHAnsi" w:eastAsiaTheme="minorEastAsia" w:hAnsiTheme="minorHAnsi" w:cstheme="minorBidi"/>
            <w:noProof/>
            <w:kern w:val="2"/>
            <w:szCs w:val="22"/>
            <w:lang w:eastAsia="en-US"/>
            <w14:ligatures w14:val="standardContextual"/>
          </w:rPr>
          <w:tab/>
        </w:r>
        <w:r w:rsidRPr="003B3020">
          <w:rPr>
            <w:rStyle w:val="Hyperlink"/>
            <w:noProof/>
          </w:rPr>
          <w:t>Document Conventions</w:t>
        </w:r>
        <w:r>
          <w:rPr>
            <w:noProof/>
            <w:webHidden/>
          </w:rPr>
          <w:tab/>
        </w:r>
        <w:r>
          <w:rPr>
            <w:noProof/>
            <w:webHidden/>
          </w:rPr>
          <w:fldChar w:fldCharType="begin"/>
        </w:r>
        <w:r>
          <w:rPr>
            <w:noProof/>
            <w:webHidden/>
          </w:rPr>
          <w:instrText xml:space="preserve"> PAGEREF _Toc154054890 \h </w:instrText>
        </w:r>
        <w:r>
          <w:rPr>
            <w:noProof/>
            <w:webHidden/>
          </w:rPr>
        </w:r>
        <w:r>
          <w:rPr>
            <w:noProof/>
            <w:webHidden/>
          </w:rPr>
          <w:fldChar w:fldCharType="separate"/>
        </w:r>
        <w:r>
          <w:rPr>
            <w:noProof/>
            <w:webHidden/>
          </w:rPr>
          <w:t>5</w:t>
        </w:r>
        <w:r>
          <w:rPr>
            <w:noProof/>
            <w:webHidden/>
          </w:rPr>
          <w:fldChar w:fldCharType="end"/>
        </w:r>
      </w:hyperlink>
    </w:p>
    <w:p w14:paraId="5C5D2253" w14:textId="1ABA0EE1" w:rsidR="0087250D" w:rsidRDefault="0087250D">
      <w:pPr>
        <w:pStyle w:val="TOC2"/>
        <w:tabs>
          <w:tab w:val="left" w:pos="960"/>
        </w:tabs>
        <w:rPr>
          <w:rFonts w:asciiTheme="minorHAnsi" w:eastAsiaTheme="minorEastAsia" w:hAnsiTheme="minorHAnsi" w:cstheme="minorBidi"/>
          <w:noProof/>
          <w:kern w:val="2"/>
          <w:szCs w:val="22"/>
          <w:lang w:eastAsia="en-US"/>
          <w14:ligatures w14:val="standardContextual"/>
        </w:rPr>
      </w:pPr>
      <w:hyperlink w:anchor="_Toc154054891" w:history="1">
        <w:r w:rsidRPr="003B3020">
          <w:rPr>
            <w:rStyle w:val="Hyperlink"/>
            <w:bCs/>
            <w:noProof/>
          </w:rPr>
          <w:t>1.4</w:t>
        </w:r>
        <w:r>
          <w:rPr>
            <w:rFonts w:asciiTheme="minorHAnsi" w:eastAsiaTheme="minorEastAsia" w:hAnsiTheme="minorHAnsi" w:cstheme="minorBidi"/>
            <w:noProof/>
            <w:kern w:val="2"/>
            <w:szCs w:val="22"/>
            <w:lang w:eastAsia="en-US"/>
            <w14:ligatures w14:val="standardContextual"/>
          </w:rPr>
          <w:tab/>
        </w:r>
        <w:r w:rsidRPr="003B3020">
          <w:rPr>
            <w:rStyle w:val="Hyperlink"/>
            <w:noProof/>
          </w:rPr>
          <w:t>Intended Audience</w:t>
        </w:r>
        <w:r>
          <w:rPr>
            <w:noProof/>
            <w:webHidden/>
          </w:rPr>
          <w:tab/>
        </w:r>
        <w:r>
          <w:rPr>
            <w:noProof/>
            <w:webHidden/>
          </w:rPr>
          <w:fldChar w:fldCharType="begin"/>
        </w:r>
        <w:r>
          <w:rPr>
            <w:noProof/>
            <w:webHidden/>
          </w:rPr>
          <w:instrText xml:space="preserve"> PAGEREF _Toc154054891 \h </w:instrText>
        </w:r>
        <w:r>
          <w:rPr>
            <w:noProof/>
            <w:webHidden/>
          </w:rPr>
        </w:r>
        <w:r>
          <w:rPr>
            <w:noProof/>
            <w:webHidden/>
          </w:rPr>
          <w:fldChar w:fldCharType="separate"/>
        </w:r>
        <w:r>
          <w:rPr>
            <w:noProof/>
            <w:webHidden/>
          </w:rPr>
          <w:t>6</w:t>
        </w:r>
        <w:r>
          <w:rPr>
            <w:noProof/>
            <w:webHidden/>
          </w:rPr>
          <w:fldChar w:fldCharType="end"/>
        </w:r>
      </w:hyperlink>
    </w:p>
    <w:p w14:paraId="7BFAC0B0" w14:textId="24DF0850" w:rsidR="0087250D" w:rsidRDefault="0087250D">
      <w:pPr>
        <w:pStyle w:val="TOC2"/>
        <w:tabs>
          <w:tab w:val="left" w:pos="960"/>
        </w:tabs>
        <w:rPr>
          <w:rFonts w:asciiTheme="minorHAnsi" w:eastAsiaTheme="minorEastAsia" w:hAnsiTheme="minorHAnsi" w:cstheme="minorBidi"/>
          <w:noProof/>
          <w:kern w:val="2"/>
          <w:szCs w:val="22"/>
          <w:lang w:eastAsia="en-US"/>
          <w14:ligatures w14:val="standardContextual"/>
        </w:rPr>
      </w:pPr>
      <w:hyperlink w:anchor="_Toc154054892" w:history="1">
        <w:r w:rsidRPr="003B3020">
          <w:rPr>
            <w:rStyle w:val="Hyperlink"/>
            <w:bCs/>
            <w:noProof/>
          </w:rPr>
          <w:t>1.5</w:t>
        </w:r>
        <w:r>
          <w:rPr>
            <w:rFonts w:asciiTheme="minorHAnsi" w:eastAsiaTheme="minorEastAsia" w:hAnsiTheme="minorHAnsi" w:cstheme="minorBidi"/>
            <w:noProof/>
            <w:kern w:val="2"/>
            <w:szCs w:val="22"/>
            <w:lang w:eastAsia="en-US"/>
            <w14:ligatures w14:val="standardContextual"/>
          </w:rPr>
          <w:tab/>
        </w:r>
        <w:r w:rsidRPr="003B3020">
          <w:rPr>
            <w:rStyle w:val="Hyperlink"/>
            <w:noProof/>
          </w:rPr>
          <w:t>References</w:t>
        </w:r>
        <w:r>
          <w:rPr>
            <w:noProof/>
            <w:webHidden/>
          </w:rPr>
          <w:tab/>
        </w:r>
        <w:r>
          <w:rPr>
            <w:noProof/>
            <w:webHidden/>
          </w:rPr>
          <w:fldChar w:fldCharType="begin"/>
        </w:r>
        <w:r>
          <w:rPr>
            <w:noProof/>
            <w:webHidden/>
          </w:rPr>
          <w:instrText xml:space="preserve"> PAGEREF _Toc154054892 \h </w:instrText>
        </w:r>
        <w:r>
          <w:rPr>
            <w:noProof/>
            <w:webHidden/>
          </w:rPr>
        </w:r>
        <w:r>
          <w:rPr>
            <w:noProof/>
            <w:webHidden/>
          </w:rPr>
          <w:fldChar w:fldCharType="separate"/>
        </w:r>
        <w:r>
          <w:rPr>
            <w:noProof/>
            <w:webHidden/>
          </w:rPr>
          <w:t>6</w:t>
        </w:r>
        <w:r>
          <w:rPr>
            <w:noProof/>
            <w:webHidden/>
          </w:rPr>
          <w:fldChar w:fldCharType="end"/>
        </w:r>
      </w:hyperlink>
    </w:p>
    <w:p w14:paraId="5DBF0769" w14:textId="1E67E2E1" w:rsidR="0087250D" w:rsidRDefault="0087250D">
      <w:pPr>
        <w:pStyle w:val="TOC1"/>
        <w:rPr>
          <w:rFonts w:asciiTheme="minorHAnsi" w:eastAsiaTheme="minorEastAsia" w:hAnsiTheme="minorHAnsi" w:cstheme="minorBidi"/>
          <w:b w:val="0"/>
          <w:noProof/>
          <w:kern w:val="2"/>
          <w:sz w:val="22"/>
          <w:szCs w:val="22"/>
          <w:lang w:val="en-US" w:eastAsia="en-US"/>
          <w14:ligatures w14:val="standardContextual"/>
        </w:rPr>
      </w:pPr>
      <w:hyperlink w:anchor="_Toc154054893" w:history="1">
        <w:r w:rsidRPr="003B3020">
          <w:rPr>
            <w:rStyle w:val="Hyperlink"/>
            <w:noProof/>
          </w:rPr>
          <w:t>2.</w:t>
        </w:r>
        <w:r>
          <w:rPr>
            <w:rFonts w:asciiTheme="minorHAnsi" w:eastAsiaTheme="minorEastAsia" w:hAnsiTheme="minorHAnsi" w:cstheme="minorBidi"/>
            <w:b w:val="0"/>
            <w:noProof/>
            <w:kern w:val="2"/>
            <w:sz w:val="22"/>
            <w:szCs w:val="22"/>
            <w:lang w:val="en-US" w:eastAsia="en-US"/>
            <w14:ligatures w14:val="standardContextual"/>
          </w:rPr>
          <w:tab/>
        </w:r>
        <w:r w:rsidRPr="003B3020">
          <w:rPr>
            <w:rStyle w:val="Hyperlink"/>
            <w:noProof/>
          </w:rPr>
          <w:t>Overall Description</w:t>
        </w:r>
        <w:r>
          <w:rPr>
            <w:noProof/>
            <w:webHidden/>
          </w:rPr>
          <w:tab/>
        </w:r>
        <w:r>
          <w:rPr>
            <w:noProof/>
            <w:webHidden/>
          </w:rPr>
          <w:fldChar w:fldCharType="begin"/>
        </w:r>
        <w:r>
          <w:rPr>
            <w:noProof/>
            <w:webHidden/>
          </w:rPr>
          <w:instrText xml:space="preserve"> PAGEREF _Toc154054893 \h </w:instrText>
        </w:r>
        <w:r>
          <w:rPr>
            <w:noProof/>
            <w:webHidden/>
          </w:rPr>
        </w:r>
        <w:r>
          <w:rPr>
            <w:noProof/>
            <w:webHidden/>
          </w:rPr>
          <w:fldChar w:fldCharType="separate"/>
        </w:r>
        <w:r>
          <w:rPr>
            <w:noProof/>
            <w:webHidden/>
          </w:rPr>
          <w:t>6</w:t>
        </w:r>
        <w:r>
          <w:rPr>
            <w:noProof/>
            <w:webHidden/>
          </w:rPr>
          <w:fldChar w:fldCharType="end"/>
        </w:r>
      </w:hyperlink>
    </w:p>
    <w:p w14:paraId="048C4182" w14:textId="3D358137" w:rsidR="0087250D" w:rsidRDefault="0087250D">
      <w:pPr>
        <w:pStyle w:val="TOC2"/>
        <w:tabs>
          <w:tab w:val="left" w:pos="960"/>
        </w:tabs>
        <w:rPr>
          <w:rFonts w:asciiTheme="minorHAnsi" w:eastAsiaTheme="minorEastAsia" w:hAnsiTheme="minorHAnsi" w:cstheme="minorBidi"/>
          <w:noProof/>
          <w:kern w:val="2"/>
          <w:szCs w:val="22"/>
          <w:lang w:eastAsia="en-US"/>
          <w14:ligatures w14:val="standardContextual"/>
        </w:rPr>
      </w:pPr>
      <w:hyperlink w:anchor="_Toc154054894" w:history="1">
        <w:r w:rsidRPr="003B3020">
          <w:rPr>
            <w:rStyle w:val="Hyperlink"/>
            <w:bCs/>
            <w:noProof/>
          </w:rPr>
          <w:t>2.1</w:t>
        </w:r>
        <w:r>
          <w:rPr>
            <w:rFonts w:asciiTheme="minorHAnsi" w:eastAsiaTheme="minorEastAsia" w:hAnsiTheme="minorHAnsi" w:cstheme="minorBidi"/>
            <w:noProof/>
            <w:kern w:val="2"/>
            <w:szCs w:val="22"/>
            <w:lang w:eastAsia="en-US"/>
            <w14:ligatures w14:val="standardContextual"/>
          </w:rPr>
          <w:tab/>
        </w:r>
        <w:r w:rsidRPr="003B3020">
          <w:rPr>
            <w:rStyle w:val="Hyperlink"/>
            <w:noProof/>
          </w:rPr>
          <w:t>Solution Perspective</w:t>
        </w:r>
        <w:r>
          <w:rPr>
            <w:noProof/>
            <w:webHidden/>
          </w:rPr>
          <w:tab/>
        </w:r>
        <w:r>
          <w:rPr>
            <w:noProof/>
            <w:webHidden/>
          </w:rPr>
          <w:fldChar w:fldCharType="begin"/>
        </w:r>
        <w:r>
          <w:rPr>
            <w:noProof/>
            <w:webHidden/>
          </w:rPr>
          <w:instrText xml:space="preserve"> PAGEREF _Toc154054894 \h </w:instrText>
        </w:r>
        <w:r>
          <w:rPr>
            <w:noProof/>
            <w:webHidden/>
          </w:rPr>
        </w:r>
        <w:r>
          <w:rPr>
            <w:noProof/>
            <w:webHidden/>
          </w:rPr>
          <w:fldChar w:fldCharType="separate"/>
        </w:r>
        <w:r>
          <w:rPr>
            <w:noProof/>
            <w:webHidden/>
          </w:rPr>
          <w:t>6</w:t>
        </w:r>
        <w:r>
          <w:rPr>
            <w:noProof/>
            <w:webHidden/>
          </w:rPr>
          <w:fldChar w:fldCharType="end"/>
        </w:r>
      </w:hyperlink>
    </w:p>
    <w:p w14:paraId="13B9BD18" w14:textId="189B787E" w:rsidR="0087250D" w:rsidRDefault="0087250D">
      <w:pPr>
        <w:pStyle w:val="TOC2"/>
        <w:tabs>
          <w:tab w:val="left" w:pos="960"/>
        </w:tabs>
        <w:rPr>
          <w:rFonts w:asciiTheme="minorHAnsi" w:eastAsiaTheme="minorEastAsia" w:hAnsiTheme="minorHAnsi" w:cstheme="minorBidi"/>
          <w:noProof/>
          <w:kern w:val="2"/>
          <w:szCs w:val="22"/>
          <w:lang w:eastAsia="en-US"/>
          <w14:ligatures w14:val="standardContextual"/>
        </w:rPr>
      </w:pPr>
      <w:hyperlink w:anchor="_Toc154054895" w:history="1">
        <w:r w:rsidRPr="003B3020">
          <w:rPr>
            <w:rStyle w:val="Hyperlink"/>
            <w:bCs/>
            <w:noProof/>
          </w:rPr>
          <w:t>2.2</w:t>
        </w:r>
        <w:r>
          <w:rPr>
            <w:rFonts w:asciiTheme="minorHAnsi" w:eastAsiaTheme="minorEastAsia" w:hAnsiTheme="minorHAnsi" w:cstheme="minorBidi"/>
            <w:noProof/>
            <w:kern w:val="2"/>
            <w:szCs w:val="22"/>
            <w:lang w:eastAsia="en-US"/>
            <w14:ligatures w14:val="standardContextual"/>
          </w:rPr>
          <w:tab/>
        </w:r>
        <w:r w:rsidRPr="003B3020">
          <w:rPr>
            <w:rStyle w:val="Hyperlink"/>
            <w:noProof/>
          </w:rPr>
          <w:t>Solution Features</w:t>
        </w:r>
        <w:r>
          <w:rPr>
            <w:noProof/>
            <w:webHidden/>
          </w:rPr>
          <w:tab/>
        </w:r>
        <w:r>
          <w:rPr>
            <w:noProof/>
            <w:webHidden/>
          </w:rPr>
          <w:fldChar w:fldCharType="begin"/>
        </w:r>
        <w:r>
          <w:rPr>
            <w:noProof/>
            <w:webHidden/>
          </w:rPr>
          <w:instrText xml:space="preserve"> PAGEREF _Toc154054895 \h </w:instrText>
        </w:r>
        <w:r>
          <w:rPr>
            <w:noProof/>
            <w:webHidden/>
          </w:rPr>
        </w:r>
        <w:r>
          <w:rPr>
            <w:noProof/>
            <w:webHidden/>
          </w:rPr>
          <w:fldChar w:fldCharType="separate"/>
        </w:r>
        <w:r>
          <w:rPr>
            <w:noProof/>
            <w:webHidden/>
          </w:rPr>
          <w:t>6</w:t>
        </w:r>
        <w:r>
          <w:rPr>
            <w:noProof/>
            <w:webHidden/>
          </w:rPr>
          <w:fldChar w:fldCharType="end"/>
        </w:r>
      </w:hyperlink>
    </w:p>
    <w:p w14:paraId="57980348" w14:textId="562A4AC2" w:rsidR="0087250D" w:rsidRDefault="0087250D">
      <w:pPr>
        <w:pStyle w:val="TOC2"/>
        <w:tabs>
          <w:tab w:val="left" w:pos="960"/>
        </w:tabs>
        <w:rPr>
          <w:rFonts w:asciiTheme="minorHAnsi" w:eastAsiaTheme="minorEastAsia" w:hAnsiTheme="minorHAnsi" w:cstheme="minorBidi"/>
          <w:noProof/>
          <w:kern w:val="2"/>
          <w:szCs w:val="22"/>
          <w:lang w:eastAsia="en-US"/>
          <w14:ligatures w14:val="standardContextual"/>
        </w:rPr>
      </w:pPr>
      <w:hyperlink w:anchor="_Toc154054896" w:history="1">
        <w:r w:rsidRPr="003B3020">
          <w:rPr>
            <w:rStyle w:val="Hyperlink"/>
            <w:bCs/>
            <w:noProof/>
          </w:rPr>
          <w:t>2.3</w:t>
        </w:r>
        <w:r>
          <w:rPr>
            <w:rFonts w:asciiTheme="minorHAnsi" w:eastAsiaTheme="minorEastAsia" w:hAnsiTheme="minorHAnsi" w:cstheme="minorBidi"/>
            <w:noProof/>
            <w:kern w:val="2"/>
            <w:szCs w:val="22"/>
            <w:lang w:eastAsia="en-US"/>
            <w14:ligatures w14:val="standardContextual"/>
          </w:rPr>
          <w:tab/>
        </w:r>
        <w:r w:rsidRPr="003B3020">
          <w:rPr>
            <w:rStyle w:val="Hyperlink"/>
            <w:noProof/>
          </w:rPr>
          <w:t>User Classes and Characteristics</w:t>
        </w:r>
        <w:r>
          <w:rPr>
            <w:noProof/>
            <w:webHidden/>
          </w:rPr>
          <w:tab/>
        </w:r>
        <w:r>
          <w:rPr>
            <w:noProof/>
            <w:webHidden/>
          </w:rPr>
          <w:fldChar w:fldCharType="begin"/>
        </w:r>
        <w:r>
          <w:rPr>
            <w:noProof/>
            <w:webHidden/>
          </w:rPr>
          <w:instrText xml:space="preserve"> PAGEREF _Toc154054896 \h </w:instrText>
        </w:r>
        <w:r>
          <w:rPr>
            <w:noProof/>
            <w:webHidden/>
          </w:rPr>
        </w:r>
        <w:r>
          <w:rPr>
            <w:noProof/>
            <w:webHidden/>
          </w:rPr>
          <w:fldChar w:fldCharType="separate"/>
        </w:r>
        <w:r>
          <w:rPr>
            <w:noProof/>
            <w:webHidden/>
          </w:rPr>
          <w:t>8</w:t>
        </w:r>
        <w:r>
          <w:rPr>
            <w:noProof/>
            <w:webHidden/>
          </w:rPr>
          <w:fldChar w:fldCharType="end"/>
        </w:r>
      </w:hyperlink>
    </w:p>
    <w:p w14:paraId="7DC2B885" w14:textId="0A0F7B8D" w:rsidR="0087250D" w:rsidRDefault="0087250D">
      <w:pPr>
        <w:pStyle w:val="TOC2"/>
        <w:tabs>
          <w:tab w:val="left" w:pos="960"/>
        </w:tabs>
        <w:rPr>
          <w:rFonts w:asciiTheme="minorHAnsi" w:eastAsiaTheme="minorEastAsia" w:hAnsiTheme="minorHAnsi" w:cstheme="minorBidi"/>
          <w:noProof/>
          <w:kern w:val="2"/>
          <w:szCs w:val="22"/>
          <w:lang w:eastAsia="en-US"/>
          <w14:ligatures w14:val="standardContextual"/>
        </w:rPr>
      </w:pPr>
      <w:hyperlink w:anchor="_Toc154054897" w:history="1">
        <w:r w:rsidRPr="003B3020">
          <w:rPr>
            <w:rStyle w:val="Hyperlink"/>
            <w:bCs/>
            <w:noProof/>
          </w:rPr>
          <w:t>2.4</w:t>
        </w:r>
        <w:r>
          <w:rPr>
            <w:rFonts w:asciiTheme="minorHAnsi" w:eastAsiaTheme="minorEastAsia" w:hAnsiTheme="minorHAnsi" w:cstheme="minorBidi"/>
            <w:noProof/>
            <w:kern w:val="2"/>
            <w:szCs w:val="22"/>
            <w:lang w:eastAsia="en-US"/>
            <w14:ligatures w14:val="standardContextual"/>
          </w:rPr>
          <w:tab/>
        </w:r>
        <w:r w:rsidRPr="003B3020">
          <w:rPr>
            <w:rStyle w:val="Hyperlink"/>
            <w:noProof/>
          </w:rPr>
          <w:t>Operating Environment</w:t>
        </w:r>
        <w:r>
          <w:rPr>
            <w:noProof/>
            <w:webHidden/>
          </w:rPr>
          <w:tab/>
        </w:r>
        <w:r>
          <w:rPr>
            <w:noProof/>
            <w:webHidden/>
          </w:rPr>
          <w:fldChar w:fldCharType="begin"/>
        </w:r>
        <w:r>
          <w:rPr>
            <w:noProof/>
            <w:webHidden/>
          </w:rPr>
          <w:instrText xml:space="preserve"> PAGEREF _Toc154054897 \h </w:instrText>
        </w:r>
        <w:r>
          <w:rPr>
            <w:noProof/>
            <w:webHidden/>
          </w:rPr>
        </w:r>
        <w:r>
          <w:rPr>
            <w:noProof/>
            <w:webHidden/>
          </w:rPr>
          <w:fldChar w:fldCharType="separate"/>
        </w:r>
        <w:r>
          <w:rPr>
            <w:noProof/>
            <w:webHidden/>
          </w:rPr>
          <w:t>8</w:t>
        </w:r>
        <w:r>
          <w:rPr>
            <w:noProof/>
            <w:webHidden/>
          </w:rPr>
          <w:fldChar w:fldCharType="end"/>
        </w:r>
      </w:hyperlink>
    </w:p>
    <w:p w14:paraId="322DBE94" w14:textId="556F7AC5" w:rsidR="0087250D" w:rsidRDefault="0087250D">
      <w:pPr>
        <w:pStyle w:val="TOC2"/>
        <w:tabs>
          <w:tab w:val="left" w:pos="960"/>
        </w:tabs>
        <w:rPr>
          <w:rFonts w:asciiTheme="minorHAnsi" w:eastAsiaTheme="minorEastAsia" w:hAnsiTheme="minorHAnsi" w:cstheme="minorBidi"/>
          <w:noProof/>
          <w:kern w:val="2"/>
          <w:szCs w:val="22"/>
          <w:lang w:eastAsia="en-US"/>
          <w14:ligatures w14:val="standardContextual"/>
        </w:rPr>
      </w:pPr>
      <w:hyperlink w:anchor="_Toc154054898" w:history="1">
        <w:r w:rsidRPr="003B3020">
          <w:rPr>
            <w:rStyle w:val="Hyperlink"/>
            <w:bCs/>
            <w:noProof/>
          </w:rPr>
          <w:t>2.5</w:t>
        </w:r>
        <w:r>
          <w:rPr>
            <w:rFonts w:asciiTheme="minorHAnsi" w:eastAsiaTheme="minorEastAsia" w:hAnsiTheme="minorHAnsi" w:cstheme="minorBidi"/>
            <w:noProof/>
            <w:kern w:val="2"/>
            <w:szCs w:val="22"/>
            <w:lang w:eastAsia="en-US"/>
            <w14:ligatures w14:val="standardContextual"/>
          </w:rPr>
          <w:tab/>
        </w:r>
        <w:r w:rsidRPr="003B3020">
          <w:rPr>
            <w:rStyle w:val="Hyperlink"/>
            <w:noProof/>
          </w:rPr>
          <w:t>Deliverables</w:t>
        </w:r>
        <w:r>
          <w:rPr>
            <w:noProof/>
            <w:webHidden/>
          </w:rPr>
          <w:tab/>
        </w:r>
        <w:r>
          <w:rPr>
            <w:noProof/>
            <w:webHidden/>
          </w:rPr>
          <w:fldChar w:fldCharType="begin"/>
        </w:r>
        <w:r>
          <w:rPr>
            <w:noProof/>
            <w:webHidden/>
          </w:rPr>
          <w:instrText xml:space="preserve"> PAGEREF _Toc154054898 \h </w:instrText>
        </w:r>
        <w:r>
          <w:rPr>
            <w:noProof/>
            <w:webHidden/>
          </w:rPr>
        </w:r>
        <w:r>
          <w:rPr>
            <w:noProof/>
            <w:webHidden/>
          </w:rPr>
          <w:fldChar w:fldCharType="separate"/>
        </w:r>
        <w:r>
          <w:rPr>
            <w:noProof/>
            <w:webHidden/>
          </w:rPr>
          <w:t>8</w:t>
        </w:r>
        <w:r>
          <w:rPr>
            <w:noProof/>
            <w:webHidden/>
          </w:rPr>
          <w:fldChar w:fldCharType="end"/>
        </w:r>
      </w:hyperlink>
    </w:p>
    <w:p w14:paraId="1FF4FBC6" w14:textId="67A6CF34" w:rsidR="0087250D" w:rsidRDefault="0087250D">
      <w:pPr>
        <w:pStyle w:val="TOC2"/>
        <w:tabs>
          <w:tab w:val="left" w:pos="960"/>
        </w:tabs>
        <w:rPr>
          <w:rFonts w:asciiTheme="minorHAnsi" w:eastAsiaTheme="minorEastAsia" w:hAnsiTheme="minorHAnsi" w:cstheme="minorBidi"/>
          <w:noProof/>
          <w:kern w:val="2"/>
          <w:szCs w:val="22"/>
          <w:lang w:eastAsia="en-US"/>
          <w14:ligatures w14:val="standardContextual"/>
        </w:rPr>
      </w:pPr>
      <w:hyperlink w:anchor="_Toc154054899" w:history="1">
        <w:r w:rsidRPr="003B3020">
          <w:rPr>
            <w:rStyle w:val="Hyperlink"/>
            <w:bCs/>
            <w:noProof/>
          </w:rPr>
          <w:t>2.6</w:t>
        </w:r>
        <w:r>
          <w:rPr>
            <w:rFonts w:asciiTheme="minorHAnsi" w:eastAsiaTheme="minorEastAsia" w:hAnsiTheme="minorHAnsi" w:cstheme="minorBidi"/>
            <w:noProof/>
            <w:kern w:val="2"/>
            <w:szCs w:val="22"/>
            <w:lang w:eastAsia="en-US"/>
            <w14:ligatures w14:val="standardContextual"/>
          </w:rPr>
          <w:tab/>
        </w:r>
        <w:r w:rsidRPr="003B3020">
          <w:rPr>
            <w:rStyle w:val="Hyperlink"/>
            <w:noProof/>
          </w:rPr>
          <w:t>Assumptions and Dependencies and Constraints</w:t>
        </w:r>
        <w:r>
          <w:rPr>
            <w:noProof/>
            <w:webHidden/>
          </w:rPr>
          <w:tab/>
        </w:r>
        <w:r>
          <w:rPr>
            <w:noProof/>
            <w:webHidden/>
          </w:rPr>
          <w:fldChar w:fldCharType="begin"/>
        </w:r>
        <w:r>
          <w:rPr>
            <w:noProof/>
            <w:webHidden/>
          </w:rPr>
          <w:instrText xml:space="preserve"> PAGEREF _Toc154054899 \h </w:instrText>
        </w:r>
        <w:r>
          <w:rPr>
            <w:noProof/>
            <w:webHidden/>
          </w:rPr>
        </w:r>
        <w:r>
          <w:rPr>
            <w:noProof/>
            <w:webHidden/>
          </w:rPr>
          <w:fldChar w:fldCharType="separate"/>
        </w:r>
        <w:r>
          <w:rPr>
            <w:noProof/>
            <w:webHidden/>
          </w:rPr>
          <w:t>8</w:t>
        </w:r>
        <w:r>
          <w:rPr>
            <w:noProof/>
            <w:webHidden/>
          </w:rPr>
          <w:fldChar w:fldCharType="end"/>
        </w:r>
      </w:hyperlink>
    </w:p>
    <w:p w14:paraId="146BA3C3" w14:textId="3BADCF08" w:rsidR="0087250D" w:rsidRDefault="0087250D">
      <w:pPr>
        <w:pStyle w:val="TOC1"/>
        <w:rPr>
          <w:rFonts w:asciiTheme="minorHAnsi" w:eastAsiaTheme="minorEastAsia" w:hAnsiTheme="minorHAnsi" w:cstheme="minorBidi"/>
          <w:b w:val="0"/>
          <w:noProof/>
          <w:kern w:val="2"/>
          <w:sz w:val="22"/>
          <w:szCs w:val="22"/>
          <w:lang w:val="en-US" w:eastAsia="en-US"/>
          <w14:ligatures w14:val="standardContextual"/>
        </w:rPr>
      </w:pPr>
      <w:hyperlink w:anchor="_Toc154054900" w:history="1">
        <w:r w:rsidRPr="003B3020">
          <w:rPr>
            <w:rStyle w:val="Hyperlink"/>
            <w:noProof/>
          </w:rPr>
          <w:t>3.</w:t>
        </w:r>
        <w:r>
          <w:rPr>
            <w:rFonts w:asciiTheme="minorHAnsi" w:eastAsiaTheme="minorEastAsia" w:hAnsiTheme="minorHAnsi" w:cstheme="minorBidi"/>
            <w:b w:val="0"/>
            <w:noProof/>
            <w:kern w:val="2"/>
            <w:sz w:val="22"/>
            <w:szCs w:val="22"/>
            <w:lang w:val="en-US" w:eastAsia="en-US"/>
            <w14:ligatures w14:val="standardContextual"/>
          </w:rPr>
          <w:tab/>
        </w:r>
        <w:r w:rsidRPr="003B3020">
          <w:rPr>
            <w:rStyle w:val="Hyperlink"/>
            <w:noProof/>
          </w:rPr>
          <w:t>Work-Flow Requirement</w:t>
        </w:r>
        <w:r>
          <w:rPr>
            <w:noProof/>
            <w:webHidden/>
          </w:rPr>
          <w:tab/>
        </w:r>
        <w:r>
          <w:rPr>
            <w:noProof/>
            <w:webHidden/>
          </w:rPr>
          <w:fldChar w:fldCharType="begin"/>
        </w:r>
        <w:r>
          <w:rPr>
            <w:noProof/>
            <w:webHidden/>
          </w:rPr>
          <w:instrText xml:space="preserve"> PAGEREF _Toc154054900 \h </w:instrText>
        </w:r>
        <w:r>
          <w:rPr>
            <w:noProof/>
            <w:webHidden/>
          </w:rPr>
        </w:r>
        <w:r>
          <w:rPr>
            <w:noProof/>
            <w:webHidden/>
          </w:rPr>
          <w:fldChar w:fldCharType="separate"/>
        </w:r>
        <w:r>
          <w:rPr>
            <w:noProof/>
            <w:webHidden/>
          </w:rPr>
          <w:t>9</w:t>
        </w:r>
        <w:r>
          <w:rPr>
            <w:noProof/>
            <w:webHidden/>
          </w:rPr>
          <w:fldChar w:fldCharType="end"/>
        </w:r>
      </w:hyperlink>
    </w:p>
    <w:p w14:paraId="00763899" w14:textId="26787A90" w:rsidR="0087250D" w:rsidRDefault="0087250D">
      <w:pPr>
        <w:pStyle w:val="TOC2"/>
        <w:tabs>
          <w:tab w:val="left" w:pos="960"/>
        </w:tabs>
        <w:rPr>
          <w:rFonts w:asciiTheme="minorHAnsi" w:eastAsiaTheme="minorEastAsia" w:hAnsiTheme="minorHAnsi" w:cstheme="minorBidi"/>
          <w:noProof/>
          <w:kern w:val="2"/>
          <w:szCs w:val="22"/>
          <w:lang w:eastAsia="en-US"/>
          <w14:ligatures w14:val="standardContextual"/>
        </w:rPr>
      </w:pPr>
      <w:hyperlink w:anchor="_Toc154054901" w:history="1">
        <w:r w:rsidRPr="003B3020">
          <w:rPr>
            <w:rStyle w:val="Hyperlink"/>
            <w:bCs/>
            <w:noProof/>
          </w:rPr>
          <w:t>3.1</w:t>
        </w:r>
        <w:r>
          <w:rPr>
            <w:rFonts w:asciiTheme="minorHAnsi" w:eastAsiaTheme="minorEastAsia" w:hAnsiTheme="minorHAnsi" w:cstheme="minorBidi"/>
            <w:noProof/>
            <w:kern w:val="2"/>
            <w:szCs w:val="22"/>
            <w:lang w:eastAsia="en-US"/>
            <w14:ligatures w14:val="standardContextual"/>
          </w:rPr>
          <w:tab/>
        </w:r>
        <w:r w:rsidRPr="003B3020">
          <w:rPr>
            <w:rStyle w:val="Hyperlink"/>
            <w:noProof/>
          </w:rPr>
          <w:t>EIBOR Calculation</w:t>
        </w:r>
        <w:r>
          <w:rPr>
            <w:noProof/>
            <w:webHidden/>
          </w:rPr>
          <w:tab/>
        </w:r>
        <w:r>
          <w:rPr>
            <w:noProof/>
            <w:webHidden/>
          </w:rPr>
          <w:fldChar w:fldCharType="begin"/>
        </w:r>
        <w:r>
          <w:rPr>
            <w:noProof/>
            <w:webHidden/>
          </w:rPr>
          <w:instrText xml:space="preserve"> PAGEREF _Toc154054901 \h </w:instrText>
        </w:r>
        <w:r>
          <w:rPr>
            <w:noProof/>
            <w:webHidden/>
          </w:rPr>
        </w:r>
        <w:r>
          <w:rPr>
            <w:noProof/>
            <w:webHidden/>
          </w:rPr>
          <w:fldChar w:fldCharType="separate"/>
        </w:r>
        <w:r>
          <w:rPr>
            <w:noProof/>
            <w:webHidden/>
          </w:rPr>
          <w:t>10</w:t>
        </w:r>
        <w:r>
          <w:rPr>
            <w:noProof/>
            <w:webHidden/>
          </w:rPr>
          <w:fldChar w:fldCharType="end"/>
        </w:r>
      </w:hyperlink>
    </w:p>
    <w:p w14:paraId="5266075E" w14:textId="22F3C37A" w:rsidR="0087250D" w:rsidRDefault="0087250D">
      <w:pPr>
        <w:pStyle w:val="TOC3"/>
        <w:rPr>
          <w:rFonts w:asciiTheme="minorHAnsi" w:eastAsiaTheme="minorEastAsia" w:hAnsiTheme="minorHAnsi" w:cstheme="minorBidi"/>
          <w:noProof/>
          <w:kern w:val="2"/>
          <w:szCs w:val="22"/>
          <w:lang w:val="en-US" w:eastAsia="en-US"/>
          <w14:ligatures w14:val="standardContextual"/>
        </w:rPr>
      </w:pPr>
      <w:hyperlink w:anchor="_Toc154054902" w:history="1">
        <w:r w:rsidRPr="003B3020">
          <w:rPr>
            <w:rStyle w:val="Hyperlink"/>
            <w:noProof/>
          </w:rPr>
          <w:t>3.1.1</w:t>
        </w:r>
        <w:r>
          <w:rPr>
            <w:rFonts w:asciiTheme="minorHAnsi" w:eastAsiaTheme="minorEastAsia" w:hAnsiTheme="minorHAnsi" w:cstheme="minorBidi"/>
            <w:noProof/>
            <w:kern w:val="2"/>
            <w:szCs w:val="22"/>
            <w:lang w:val="en-US" w:eastAsia="en-US"/>
            <w14:ligatures w14:val="standardContextual"/>
          </w:rPr>
          <w:tab/>
        </w:r>
        <w:r w:rsidRPr="003B3020">
          <w:rPr>
            <w:rStyle w:val="Hyperlink"/>
            <w:rFonts w:ascii="Calibri" w:hAnsi="Calibri" w:cs="Calibri"/>
            <w:noProof/>
          </w:rPr>
          <w:t>Determination</w:t>
        </w:r>
        <w:r w:rsidRPr="003B3020">
          <w:rPr>
            <w:rStyle w:val="Hyperlink"/>
            <w:noProof/>
          </w:rPr>
          <w:t xml:space="preserve"> Factor 1 (DF1)</w:t>
        </w:r>
        <w:r>
          <w:rPr>
            <w:noProof/>
            <w:webHidden/>
          </w:rPr>
          <w:tab/>
        </w:r>
        <w:r>
          <w:rPr>
            <w:noProof/>
            <w:webHidden/>
          </w:rPr>
          <w:fldChar w:fldCharType="begin"/>
        </w:r>
        <w:r>
          <w:rPr>
            <w:noProof/>
            <w:webHidden/>
          </w:rPr>
          <w:instrText xml:space="preserve"> PAGEREF _Toc154054902 \h </w:instrText>
        </w:r>
        <w:r>
          <w:rPr>
            <w:noProof/>
            <w:webHidden/>
          </w:rPr>
        </w:r>
        <w:r>
          <w:rPr>
            <w:noProof/>
            <w:webHidden/>
          </w:rPr>
          <w:fldChar w:fldCharType="separate"/>
        </w:r>
        <w:r>
          <w:rPr>
            <w:noProof/>
            <w:webHidden/>
          </w:rPr>
          <w:t>11</w:t>
        </w:r>
        <w:r>
          <w:rPr>
            <w:noProof/>
            <w:webHidden/>
          </w:rPr>
          <w:fldChar w:fldCharType="end"/>
        </w:r>
      </w:hyperlink>
    </w:p>
    <w:p w14:paraId="2F358D6C" w14:textId="4174AE86" w:rsidR="0087250D" w:rsidRDefault="0087250D">
      <w:pPr>
        <w:pStyle w:val="TOC3"/>
        <w:rPr>
          <w:rFonts w:asciiTheme="minorHAnsi" w:eastAsiaTheme="minorEastAsia" w:hAnsiTheme="minorHAnsi" w:cstheme="minorBidi"/>
          <w:noProof/>
          <w:kern w:val="2"/>
          <w:szCs w:val="22"/>
          <w:lang w:val="en-US" w:eastAsia="en-US"/>
          <w14:ligatures w14:val="standardContextual"/>
        </w:rPr>
      </w:pPr>
      <w:hyperlink w:anchor="_Toc154054903" w:history="1">
        <w:r w:rsidRPr="003B3020">
          <w:rPr>
            <w:rStyle w:val="Hyperlink"/>
            <w:noProof/>
          </w:rPr>
          <w:t>3.1.2</w:t>
        </w:r>
        <w:r>
          <w:rPr>
            <w:rFonts w:asciiTheme="minorHAnsi" w:eastAsiaTheme="minorEastAsia" w:hAnsiTheme="minorHAnsi" w:cstheme="minorBidi"/>
            <w:noProof/>
            <w:kern w:val="2"/>
            <w:szCs w:val="22"/>
            <w:lang w:val="en-US" w:eastAsia="en-US"/>
            <w14:ligatures w14:val="standardContextual"/>
          </w:rPr>
          <w:tab/>
        </w:r>
        <w:r w:rsidRPr="003B3020">
          <w:rPr>
            <w:rStyle w:val="Hyperlink"/>
            <w:noProof/>
          </w:rPr>
          <w:t>Determination Factor 2 (DF2)</w:t>
        </w:r>
        <w:r>
          <w:rPr>
            <w:noProof/>
            <w:webHidden/>
          </w:rPr>
          <w:tab/>
        </w:r>
        <w:r>
          <w:rPr>
            <w:noProof/>
            <w:webHidden/>
          </w:rPr>
          <w:fldChar w:fldCharType="begin"/>
        </w:r>
        <w:r>
          <w:rPr>
            <w:noProof/>
            <w:webHidden/>
          </w:rPr>
          <w:instrText xml:space="preserve"> PAGEREF _Toc154054903 \h </w:instrText>
        </w:r>
        <w:r>
          <w:rPr>
            <w:noProof/>
            <w:webHidden/>
          </w:rPr>
        </w:r>
        <w:r>
          <w:rPr>
            <w:noProof/>
            <w:webHidden/>
          </w:rPr>
          <w:fldChar w:fldCharType="separate"/>
        </w:r>
        <w:r>
          <w:rPr>
            <w:noProof/>
            <w:webHidden/>
          </w:rPr>
          <w:t>12</w:t>
        </w:r>
        <w:r>
          <w:rPr>
            <w:noProof/>
            <w:webHidden/>
          </w:rPr>
          <w:fldChar w:fldCharType="end"/>
        </w:r>
      </w:hyperlink>
    </w:p>
    <w:p w14:paraId="347F393C" w14:textId="386FE7EF" w:rsidR="0087250D" w:rsidRDefault="0087250D">
      <w:pPr>
        <w:pStyle w:val="TOC3"/>
        <w:rPr>
          <w:rFonts w:asciiTheme="minorHAnsi" w:eastAsiaTheme="minorEastAsia" w:hAnsiTheme="minorHAnsi" w:cstheme="minorBidi"/>
          <w:noProof/>
          <w:kern w:val="2"/>
          <w:szCs w:val="22"/>
          <w:lang w:val="en-US" w:eastAsia="en-US"/>
          <w14:ligatures w14:val="standardContextual"/>
        </w:rPr>
      </w:pPr>
      <w:hyperlink w:anchor="_Toc154054904" w:history="1">
        <w:r w:rsidRPr="003B3020">
          <w:rPr>
            <w:rStyle w:val="Hyperlink"/>
            <w:noProof/>
          </w:rPr>
          <w:t>3.1.1</w:t>
        </w:r>
        <w:r>
          <w:rPr>
            <w:rFonts w:asciiTheme="minorHAnsi" w:eastAsiaTheme="minorEastAsia" w:hAnsiTheme="minorHAnsi" w:cstheme="minorBidi"/>
            <w:noProof/>
            <w:kern w:val="2"/>
            <w:szCs w:val="22"/>
            <w:lang w:val="en-US" w:eastAsia="en-US"/>
            <w14:ligatures w14:val="standardContextual"/>
          </w:rPr>
          <w:tab/>
        </w:r>
        <w:r w:rsidRPr="003B3020">
          <w:rPr>
            <w:rStyle w:val="Hyperlink"/>
            <w:noProof/>
          </w:rPr>
          <w:t>Determination Factor 3 (DF3)</w:t>
        </w:r>
        <w:r>
          <w:rPr>
            <w:noProof/>
            <w:webHidden/>
          </w:rPr>
          <w:tab/>
        </w:r>
        <w:r>
          <w:rPr>
            <w:noProof/>
            <w:webHidden/>
          </w:rPr>
          <w:fldChar w:fldCharType="begin"/>
        </w:r>
        <w:r>
          <w:rPr>
            <w:noProof/>
            <w:webHidden/>
          </w:rPr>
          <w:instrText xml:space="preserve"> PAGEREF _Toc154054904 \h </w:instrText>
        </w:r>
        <w:r>
          <w:rPr>
            <w:noProof/>
            <w:webHidden/>
          </w:rPr>
        </w:r>
        <w:r>
          <w:rPr>
            <w:noProof/>
            <w:webHidden/>
          </w:rPr>
          <w:fldChar w:fldCharType="separate"/>
        </w:r>
        <w:r>
          <w:rPr>
            <w:noProof/>
            <w:webHidden/>
          </w:rPr>
          <w:t>14</w:t>
        </w:r>
        <w:r>
          <w:rPr>
            <w:noProof/>
            <w:webHidden/>
          </w:rPr>
          <w:fldChar w:fldCharType="end"/>
        </w:r>
      </w:hyperlink>
    </w:p>
    <w:p w14:paraId="0FC373D7" w14:textId="2849586B" w:rsidR="0087250D" w:rsidRDefault="0087250D">
      <w:pPr>
        <w:pStyle w:val="TOC1"/>
        <w:rPr>
          <w:rFonts w:asciiTheme="minorHAnsi" w:eastAsiaTheme="minorEastAsia" w:hAnsiTheme="minorHAnsi" w:cstheme="minorBidi"/>
          <w:b w:val="0"/>
          <w:noProof/>
          <w:kern w:val="2"/>
          <w:sz w:val="22"/>
          <w:szCs w:val="22"/>
          <w:lang w:val="en-US" w:eastAsia="en-US"/>
          <w14:ligatures w14:val="standardContextual"/>
        </w:rPr>
      </w:pPr>
      <w:hyperlink w:anchor="_Toc154054905" w:history="1">
        <w:r w:rsidRPr="003B3020">
          <w:rPr>
            <w:rStyle w:val="Hyperlink"/>
            <w:noProof/>
          </w:rPr>
          <w:t>4.</w:t>
        </w:r>
        <w:r>
          <w:rPr>
            <w:rFonts w:asciiTheme="minorHAnsi" w:eastAsiaTheme="minorEastAsia" w:hAnsiTheme="minorHAnsi" w:cstheme="minorBidi"/>
            <w:b w:val="0"/>
            <w:noProof/>
            <w:kern w:val="2"/>
            <w:sz w:val="22"/>
            <w:szCs w:val="22"/>
            <w:lang w:val="en-US" w:eastAsia="en-US"/>
            <w14:ligatures w14:val="standardContextual"/>
          </w:rPr>
          <w:tab/>
        </w:r>
        <w:r w:rsidRPr="003B3020">
          <w:rPr>
            <w:rStyle w:val="Hyperlink"/>
            <w:noProof/>
          </w:rPr>
          <w:t>Other Functional Requirements</w:t>
        </w:r>
        <w:r>
          <w:rPr>
            <w:noProof/>
            <w:webHidden/>
          </w:rPr>
          <w:tab/>
        </w:r>
        <w:r>
          <w:rPr>
            <w:noProof/>
            <w:webHidden/>
          </w:rPr>
          <w:fldChar w:fldCharType="begin"/>
        </w:r>
        <w:r>
          <w:rPr>
            <w:noProof/>
            <w:webHidden/>
          </w:rPr>
          <w:instrText xml:space="preserve"> PAGEREF _Toc154054905 \h </w:instrText>
        </w:r>
        <w:r>
          <w:rPr>
            <w:noProof/>
            <w:webHidden/>
          </w:rPr>
        </w:r>
        <w:r>
          <w:rPr>
            <w:noProof/>
            <w:webHidden/>
          </w:rPr>
          <w:fldChar w:fldCharType="separate"/>
        </w:r>
        <w:r>
          <w:rPr>
            <w:noProof/>
            <w:webHidden/>
          </w:rPr>
          <w:t>17</w:t>
        </w:r>
        <w:r>
          <w:rPr>
            <w:noProof/>
            <w:webHidden/>
          </w:rPr>
          <w:fldChar w:fldCharType="end"/>
        </w:r>
      </w:hyperlink>
    </w:p>
    <w:p w14:paraId="583FA5B1" w14:textId="5F0A95E2" w:rsidR="0087250D" w:rsidRDefault="0087250D">
      <w:pPr>
        <w:pStyle w:val="TOC1"/>
        <w:rPr>
          <w:rFonts w:asciiTheme="minorHAnsi" w:eastAsiaTheme="minorEastAsia" w:hAnsiTheme="minorHAnsi" w:cstheme="minorBidi"/>
          <w:b w:val="0"/>
          <w:noProof/>
          <w:kern w:val="2"/>
          <w:sz w:val="22"/>
          <w:szCs w:val="22"/>
          <w:lang w:val="en-US" w:eastAsia="en-US"/>
          <w14:ligatures w14:val="standardContextual"/>
        </w:rPr>
      </w:pPr>
      <w:hyperlink w:anchor="_Toc154054906" w:history="1">
        <w:r w:rsidRPr="003B3020">
          <w:rPr>
            <w:rStyle w:val="Hyperlink"/>
            <w:noProof/>
          </w:rPr>
          <w:t>5.</w:t>
        </w:r>
        <w:r>
          <w:rPr>
            <w:rFonts w:asciiTheme="minorHAnsi" w:eastAsiaTheme="minorEastAsia" w:hAnsiTheme="minorHAnsi" w:cstheme="minorBidi"/>
            <w:b w:val="0"/>
            <w:noProof/>
            <w:kern w:val="2"/>
            <w:sz w:val="22"/>
            <w:szCs w:val="22"/>
            <w:lang w:val="en-US" w:eastAsia="en-US"/>
            <w14:ligatures w14:val="standardContextual"/>
          </w:rPr>
          <w:tab/>
        </w:r>
        <w:r w:rsidRPr="003B3020">
          <w:rPr>
            <w:rStyle w:val="Hyperlink"/>
            <w:noProof/>
          </w:rPr>
          <w:t>External Interface Requirements</w:t>
        </w:r>
        <w:r>
          <w:rPr>
            <w:noProof/>
            <w:webHidden/>
          </w:rPr>
          <w:tab/>
        </w:r>
        <w:r>
          <w:rPr>
            <w:noProof/>
            <w:webHidden/>
          </w:rPr>
          <w:fldChar w:fldCharType="begin"/>
        </w:r>
        <w:r>
          <w:rPr>
            <w:noProof/>
            <w:webHidden/>
          </w:rPr>
          <w:instrText xml:space="preserve"> PAGEREF _Toc154054906 \h </w:instrText>
        </w:r>
        <w:r>
          <w:rPr>
            <w:noProof/>
            <w:webHidden/>
          </w:rPr>
        </w:r>
        <w:r>
          <w:rPr>
            <w:noProof/>
            <w:webHidden/>
          </w:rPr>
          <w:fldChar w:fldCharType="separate"/>
        </w:r>
        <w:r>
          <w:rPr>
            <w:noProof/>
            <w:webHidden/>
          </w:rPr>
          <w:t>18</w:t>
        </w:r>
        <w:r>
          <w:rPr>
            <w:noProof/>
            <w:webHidden/>
          </w:rPr>
          <w:fldChar w:fldCharType="end"/>
        </w:r>
      </w:hyperlink>
    </w:p>
    <w:p w14:paraId="1CC4660C" w14:textId="7D538CAF" w:rsidR="0087250D" w:rsidRDefault="0087250D">
      <w:pPr>
        <w:pStyle w:val="TOC2"/>
        <w:tabs>
          <w:tab w:val="left" w:pos="960"/>
        </w:tabs>
        <w:rPr>
          <w:rFonts w:asciiTheme="minorHAnsi" w:eastAsiaTheme="minorEastAsia" w:hAnsiTheme="minorHAnsi" w:cstheme="minorBidi"/>
          <w:noProof/>
          <w:kern w:val="2"/>
          <w:szCs w:val="22"/>
          <w:lang w:eastAsia="en-US"/>
          <w14:ligatures w14:val="standardContextual"/>
        </w:rPr>
      </w:pPr>
      <w:hyperlink w:anchor="_Toc154054907" w:history="1">
        <w:r w:rsidRPr="003B3020">
          <w:rPr>
            <w:rStyle w:val="Hyperlink"/>
            <w:bCs/>
            <w:noProof/>
          </w:rPr>
          <w:t>5.1</w:t>
        </w:r>
        <w:r>
          <w:rPr>
            <w:rFonts w:asciiTheme="minorHAnsi" w:eastAsiaTheme="minorEastAsia" w:hAnsiTheme="minorHAnsi" w:cstheme="minorBidi"/>
            <w:noProof/>
            <w:kern w:val="2"/>
            <w:szCs w:val="22"/>
            <w:lang w:eastAsia="en-US"/>
            <w14:ligatures w14:val="standardContextual"/>
          </w:rPr>
          <w:tab/>
        </w:r>
        <w:r w:rsidRPr="003B3020">
          <w:rPr>
            <w:rStyle w:val="Hyperlink"/>
            <w:noProof/>
          </w:rPr>
          <w:t>User Interfaces</w:t>
        </w:r>
        <w:r>
          <w:rPr>
            <w:noProof/>
            <w:webHidden/>
          </w:rPr>
          <w:tab/>
        </w:r>
        <w:r>
          <w:rPr>
            <w:noProof/>
            <w:webHidden/>
          </w:rPr>
          <w:fldChar w:fldCharType="begin"/>
        </w:r>
        <w:r>
          <w:rPr>
            <w:noProof/>
            <w:webHidden/>
          </w:rPr>
          <w:instrText xml:space="preserve"> PAGEREF _Toc154054907 \h </w:instrText>
        </w:r>
        <w:r>
          <w:rPr>
            <w:noProof/>
            <w:webHidden/>
          </w:rPr>
        </w:r>
        <w:r>
          <w:rPr>
            <w:noProof/>
            <w:webHidden/>
          </w:rPr>
          <w:fldChar w:fldCharType="separate"/>
        </w:r>
        <w:r>
          <w:rPr>
            <w:noProof/>
            <w:webHidden/>
          </w:rPr>
          <w:t>18</w:t>
        </w:r>
        <w:r>
          <w:rPr>
            <w:noProof/>
            <w:webHidden/>
          </w:rPr>
          <w:fldChar w:fldCharType="end"/>
        </w:r>
      </w:hyperlink>
    </w:p>
    <w:p w14:paraId="358B9FAB" w14:textId="049FAFD6" w:rsidR="0087250D" w:rsidRDefault="0087250D">
      <w:pPr>
        <w:pStyle w:val="TOC2"/>
        <w:tabs>
          <w:tab w:val="left" w:pos="960"/>
        </w:tabs>
        <w:rPr>
          <w:rFonts w:asciiTheme="minorHAnsi" w:eastAsiaTheme="minorEastAsia" w:hAnsiTheme="minorHAnsi" w:cstheme="minorBidi"/>
          <w:noProof/>
          <w:kern w:val="2"/>
          <w:szCs w:val="22"/>
          <w:lang w:eastAsia="en-US"/>
          <w14:ligatures w14:val="standardContextual"/>
        </w:rPr>
      </w:pPr>
      <w:hyperlink w:anchor="_Toc154054908" w:history="1">
        <w:r w:rsidRPr="003B3020">
          <w:rPr>
            <w:rStyle w:val="Hyperlink"/>
            <w:bCs/>
            <w:noProof/>
          </w:rPr>
          <w:t>5.2</w:t>
        </w:r>
        <w:r>
          <w:rPr>
            <w:rFonts w:asciiTheme="minorHAnsi" w:eastAsiaTheme="minorEastAsia" w:hAnsiTheme="minorHAnsi" w:cstheme="minorBidi"/>
            <w:noProof/>
            <w:kern w:val="2"/>
            <w:szCs w:val="22"/>
            <w:lang w:eastAsia="en-US"/>
            <w14:ligatures w14:val="standardContextual"/>
          </w:rPr>
          <w:tab/>
        </w:r>
        <w:r w:rsidRPr="003B3020">
          <w:rPr>
            <w:rStyle w:val="Hyperlink"/>
            <w:noProof/>
          </w:rPr>
          <w:t>Hardware Interfaces</w:t>
        </w:r>
        <w:r>
          <w:rPr>
            <w:noProof/>
            <w:webHidden/>
          </w:rPr>
          <w:tab/>
        </w:r>
        <w:r>
          <w:rPr>
            <w:noProof/>
            <w:webHidden/>
          </w:rPr>
          <w:fldChar w:fldCharType="begin"/>
        </w:r>
        <w:r>
          <w:rPr>
            <w:noProof/>
            <w:webHidden/>
          </w:rPr>
          <w:instrText xml:space="preserve"> PAGEREF _Toc154054908 \h </w:instrText>
        </w:r>
        <w:r>
          <w:rPr>
            <w:noProof/>
            <w:webHidden/>
          </w:rPr>
        </w:r>
        <w:r>
          <w:rPr>
            <w:noProof/>
            <w:webHidden/>
          </w:rPr>
          <w:fldChar w:fldCharType="separate"/>
        </w:r>
        <w:r>
          <w:rPr>
            <w:noProof/>
            <w:webHidden/>
          </w:rPr>
          <w:t>18</w:t>
        </w:r>
        <w:r>
          <w:rPr>
            <w:noProof/>
            <w:webHidden/>
          </w:rPr>
          <w:fldChar w:fldCharType="end"/>
        </w:r>
      </w:hyperlink>
    </w:p>
    <w:p w14:paraId="48793DA2" w14:textId="22834E30" w:rsidR="0087250D" w:rsidRDefault="0087250D">
      <w:pPr>
        <w:pStyle w:val="TOC2"/>
        <w:rPr>
          <w:rFonts w:asciiTheme="minorHAnsi" w:eastAsiaTheme="minorEastAsia" w:hAnsiTheme="minorHAnsi" w:cstheme="minorBidi"/>
          <w:noProof/>
          <w:kern w:val="2"/>
          <w:szCs w:val="22"/>
          <w:lang w:eastAsia="en-US"/>
          <w14:ligatures w14:val="standardContextual"/>
        </w:rPr>
      </w:pPr>
      <w:hyperlink w:anchor="_Toc154054909" w:history="1">
        <w:r w:rsidRPr="003B3020">
          <w:rPr>
            <w:rStyle w:val="Hyperlink"/>
            <w:noProof/>
          </w:rPr>
          <w:t>4.3 Software Interfaces</w:t>
        </w:r>
        <w:r>
          <w:rPr>
            <w:noProof/>
            <w:webHidden/>
          </w:rPr>
          <w:tab/>
        </w:r>
        <w:r>
          <w:rPr>
            <w:noProof/>
            <w:webHidden/>
          </w:rPr>
          <w:fldChar w:fldCharType="begin"/>
        </w:r>
        <w:r>
          <w:rPr>
            <w:noProof/>
            <w:webHidden/>
          </w:rPr>
          <w:instrText xml:space="preserve"> PAGEREF _Toc154054909 \h </w:instrText>
        </w:r>
        <w:r>
          <w:rPr>
            <w:noProof/>
            <w:webHidden/>
          </w:rPr>
        </w:r>
        <w:r>
          <w:rPr>
            <w:noProof/>
            <w:webHidden/>
          </w:rPr>
          <w:fldChar w:fldCharType="separate"/>
        </w:r>
        <w:r>
          <w:rPr>
            <w:noProof/>
            <w:webHidden/>
          </w:rPr>
          <w:t>18</w:t>
        </w:r>
        <w:r>
          <w:rPr>
            <w:noProof/>
            <w:webHidden/>
          </w:rPr>
          <w:fldChar w:fldCharType="end"/>
        </w:r>
      </w:hyperlink>
    </w:p>
    <w:p w14:paraId="6E3E59DF" w14:textId="72C95529" w:rsidR="0087250D" w:rsidRDefault="0087250D">
      <w:pPr>
        <w:pStyle w:val="TOC1"/>
        <w:rPr>
          <w:rFonts w:asciiTheme="minorHAnsi" w:eastAsiaTheme="minorEastAsia" w:hAnsiTheme="minorHAnsi" w:cstheme="minorBidi"/>
          <w:b w:val="0"/>
          <w:noProof/>
          <w:kern w:val="2"/>
          <w:sz w:val="22"/>
          <w:szCs w:val="22"/>
          <w:lang w:val="en-US" w:eastAsia="en-US"/>
          <w14:ligatures w14:val="standardContextual"/>
        </w:rPr>
      </w:pPr>
      <w:hyperlink w:anchor="_Toc154054910" w:history="1">
        <w:r w:rsidRPr="003B3020">
          <w:rPr>
            <w:rStyle w:val="Hyperlink"/>
            <w:noProof/>
          </w:rPr>
          <w:t>6.</w:t>
        </w:r>
        <w:r>
          <w:rPr>
            <w:rFonts w:asciiTheme="minorHAnsi" w:eastAsiaTheme="minorEastAsia" w:hAnsiTheme="minorHAnsi" w:cstheme="minorBidi"/>
            <w:b w:val="0"/>
            <w:noProof/>
            <w:kern w:val="2"/>
            <w:sz w:val="22"/>
            <w:szCs w:val="22"/>
            <w:lang w:val="en-US" w:eastAsia="en-US"/>
            <w14:ligatures w14:val="standardContextual"/>
          </w:rPr>
          <w:tab/>
        </w:r>
        <w:r w:rsidRPr="003B3020">
          <w:rPr>
            <w:rStyle w:val="Hyperlink"/>
            <w:noProof/>
          </w:rPr>
          <w:t>Other Nonfunctional Requirements</w:t>
        </w:r>
        <w:r>
          <w:rPr>
            <w:noProof/>
            <w:webHidden/>
          </w:rPr>
          <w:tab/>
        </w:r>
        <w:r>
          <w:rPr>
            <w:noProof/>
            <w:webHidden/>
          </w:rPr>
          <w:fldChar w:fldCharType="begin"/>
        </w:r>
        <w:r>
          <w:rPr>
            <w:noProof/>
            <w:webHidden/>
          </w:rPr>
          <w:instrText xml:space="preserve"> PAGEREF _Toc154054910 \h </w:instrText>
        </w:r>
        <w:r>
          <w:rPr>
            <w:noProof/>
            <w:webHidden/>
          </w:rPr>
        </w:r>
        <w:r>
          <w:rPr>
            <w:noProof/>
            <w:webHidden/>
          </w:rPr>
          <w:fldChar w:fldCharType="separate"/>
        </w:r>
        <w:r>
          <w:rPr>
            <w:noProof/>
            <w:webHidden/>
          </w:rPr>
          <w:t>18</w:t>
        </w:r>
        <w:r>
          <w:rPr>
            <w:noProof/>
            <w:webHidden/>
          </w:rPr>
          <w:fldChar w:fldCharType="end"/>
        </w:r>
      </w:hyperlink>
    </w:p>
    <w:p w14:paraId="690AC109" w14:textId="4F89450C" w:rsidR="0087250D" w:rsidRDefault="0087250D">
      <w:pPr>
        <w:pStyle w:val="TOC2"/>
        <w:tabs>
          <w:tab w:val="left" w:pos="960"/>
        </w:tabs>
        <w:rPr>
          <w:rFonts w:asciiTheme="minorHAnsi" w:eastAsiaTheme="minorEastAsia" w:hAnsiTheme="minorHAnsi" w:cstheme="minorBidi"/>
          <w:noProof/>
          <w:kern w:val="2"/>
          <w:szCs w:val="22"/>
          <w:lang w:eastAsia="en-US"/>
          <w14:ligatures w14:val="standardContextual"/>
        </w:rPr>
      </w:pPr>
      <w:hyperlink w:anchor="_Toc154054911" w:history="1">
        <w:r w:rsidRPr="003B3020">
          <w:rPr>
            <w:rStyle w:val="Hyperlink"/>
            <w:bCs/>
            <w:noProof/>
          </w:rPr>
          <w:t>6.1</w:t>
        </w:r>
        <w:r>
          <w:rPr>
            <w:rFonts w:asciiTheme="minorHAnsi" w:eastAsiaTheme="minorEastAsia" w:hAnsiTheme="minorHAnsi" w:cstheme="minorBidi"/>
            <w:noProof/>
            <w:kern w:val="2"/>
            <w:szCs w:val="22"/>
            <w:lang w:eastAsia="en-US"/>
            <w14:ligatures w14:val="standardContextual"/>
          </w:rPr>
          <w:tab/>
        </w:r>
        <w:r w:rsidRPr="003B3020">
          <w:rPr>
            <w:rStyle w:val="Hyperlink"/>
            <w:noProof/>
          </w:rPr>
          <w:t>Performance Requirements</w:t>
        </w:r>
        <w:r>
          <w:rPr>
            <w:noProof/>
            <w:webHidden/>
          </w:rPr>
          <w:tab/>
        </w:r>
        <w:r>
          <w:rPr>
            <w:noProof/>
            <w:webHidden/>
          </w:rPr>
          <w:fldChar w:fldCharType="begin"/>
        </w:r>
        <w:r>
          <w:rPr>
            <w:noProof/>
            <w:webHidden/>
          </w:rPr>
          <w:instrText xml:space="preserve"> PAGEREF _Toc154054911 \h </w:instrText>
        </w:r>
        <w:r>
          <w:rPr>
            <w:noProof/>
            <w:webHidden/>
          </w:rPr>
        </w:r>
        <w:r>
          <w:rPr>
            <w:noProof/>
            <w:webHidden/>
          </w:rPr>
          <w:fldChar w:fldCharType="separate"/>
        </w:r>
        <w:r>
          <w:rPr>
            <w:noProof/>
            <w:webHidden/>
          </w:rPr>
          <w:t>18</w:t>
        </w:r>
        <w:r>
          <w:rPr>
            <w:noProof/>
            <w:webHidden/>
          </w:rPr>
          <w:fldChar w:fldCharType="end"/>
        </w:r>
      </w:hyperlink>
    </w:p>
    <w:p w14:paraId="5C9C6E61" w14:textId="4930221E" w:rsidR="0087250D" w:rsidRDefault="0087250D">
      <w:pPr>
        <w:pStyle w:val="TOC2"/>
        <w:tabs>
          <w:tab w:val="left" w:pos="960"/>
        </w:tabs>
        <w:rPr>
          <w:rFonts w:asciiTheme="minorHAnsi" w:eastAsiaTheme="minorEastAsia" w:hAnsiTheme="minorHAnsi" w:cstheme="minorBidi"/>
          <w:noProof/>
          <w:kern w:val="2"/>
          <w:szCs w:val="22"/>
          <w:lang w:eastAsia="en-US"/>
          <w14:ligatures w14:val="standardContextual"/>
        </w:rPr>
      </w:pPr>
      <w:hyperlink w:anchor="_Toc154054912" w:history="1">
        <w:r w:rsidRPr="003B3020">
          <w:rPr>
            <w:rStyle w:val="Hyperlink"/>
            <w:bCs/>
            <w:noProof/>
          </w:rPr>
          <w:t>6.2</w:t>
        </w:r>
        <w:r>
          <w:rPr>
            <w:rFonts w:asciiTheme="minorHAnsi" w:eastAsiaTheme="minorEastAsia" w:hAnsiTheme="minorHAnsi" w:cstheme="minorBidi"/>
            <w:noProof/>
            <w:kern w:val="2"/>
            <w:szCs w:val="22"/>
            <w:lang w:eastAsia="en-US"/>
            <w14:ligatures w14:val="standardContextual"/>
          </w:rPr>
          <w:tab/>
        </w:r>
        <w:r w:rsidRPr="003B3020">
          <w:rPr>
            <w:rStyle w:val="Hyperlink"/>
            <w:noProof/>
          </w:rPr>
          <w:t>Safety Requirements</w:t>
        </w:r>
        <w:r>
          <w:rPr>
            <w:noProof/>
            <w:webHidden/>
          </w:rPr>
          <w:tab/>
        </w:r>
        <w:r>
          <w:rPr>
            <w:noProof/>
            <w:webHidden/>
          </w:rPr>
          <w:fldChar w:fldCharType="begin"/>
        </w:r>
        <w:r>
          <w:rPr>
            <w:noProof/>
            <w:webHidden/>
          </w:rPr>
          <w:instrText xml:space="preserve"> PAGEREF _Toc154054912 \h </w:instrText>
        </w:r>
        <w:r>
          <w:rPr>
            <w:noProof/>
            <w:webHidden/>
          </w:rPr>
        </w:r>
        <w:r>
          <w:rPr>
            <w:noProof/>
            <w:webHidden/>
          </w:rPr>
          <w:fldChar w:fldCharType="separate"/>
        </w:r>
        <w:r>
          <w:rPr>
            <w:noProof/>
            <w:webHidden/>
          </w:rPr>
          <w:t>18</w:t>
        </w:r>
        <w:r>
          <w:rPr>
            <w:noProof/>
            <w:webHidden/>
          </w:rPr>
          <w:fldChar w:fldCharType="end"/>
        </w:r>
      </w:hyperlink>
    </w:p>
    <w:p w14:paraId="78435F98" w14:textId="12F16B28" w:rsidR="0087250D" w:rsidRDefault="0087250D">
      <w:pPr>
        <w:pStyle w:val="TOC2"/>
        <w:tabs>
          <w:tab w:val="left" w:pos="960"/>
        </w:tabs>
        <w:rPr>
          <w:rFonts w:asciiTheme="minorHAnsi" w:eastAsiaTheme="minorEastAsia" w:hAnsiTheme="minorHAnsi" w:cstheme="minorBidi"/>
          <w:noProof/>
          <w:kern w:val="2"/>
          <w:szCs w:val="22"/>
          <w:lang w:eastAsia="en-US"/>
          <w14:ligatures w14:val="standardContextual"/>
        </w:rPr>
      </w:pPr>
      <w:hyperlink w:anchor="_Toc154054913" w:history="1">
        <w:r w:rsidRPr="003B3020">
          <w:rPr>
            <w:rStyle w:val="Hyperlink"/>
            <w:bCs/>
            <w:noProof/>
          </w:rPr>
          <w:t>6.3</w:t>
        </w:r>
        <w:r>
          <w:rPr>
            <w:rFonts w:asciiTheme="minorHAnsi" w:eastAsiaTheme="minorEastAsia" w:hAnsiTheme="minorHAnsi" w:cstheme="minorBidi"/>
            <w:noProof/>
            <w:kern w:val="2"/>
            <w:szCs w:val="22"/>
            <w:lang w:eastAsia="en-US"/>
            <w14:ligatures w14:val="standardContextual"/>
          </w:rPr>
          <w:tab/>
        </w:r>
        <w:r w:rsidRPr="003B3020">
          <w:rPr>
            <w:rStyle w:val="Hyperlink"/>
            <w:noProof/>
          </w:rPr>
          <w:t>Security Requirements</w:t>
        </w:r>
        <w:r>
          <w:rPr>
            <w:noProof/>
            <w:webHidden/>
          </w:rPr>
          <w:tab/>
        </w:r>
        <w:r>
          <w:rPr>
            <w:noProof/>
            <w:webHidden/>
          </w:rPr>
          <w:fldChar w:fldCharType="begin"/>
        </w:r>
        <w:r>
          <w:rPr>
            <w:noProof/>
            <w:webHidden/>
          </w:rPr>
          <w:instrText xml:space="preserve"> PAGEREF _Toc154054913 \h </w:instrText>
        </w:r>
        <w:r>
          <w:rPr>
            <w:noProof/>
            <w:webHidden/>
          </w:rPr>
        </w:r>
        <w:r>
          <w:rPr>
            <w:noProof/>
            <w:webHidden/>
          </w:rPr>
          <w:fldChar w:fldCharType="separate"/>
        </w:r>
        <w:r>
          <w:rPr>
            <w:noProof/>
            <w:webHidden/>
          </w:rPr>
          <w:t>18</w:t>
        </w:r>
        <w:r>
          <w:rPr>
            <w:noProof/>
            <w:webHidden/>
          </w:rPr>
          <w:fldChar w:fldCharType="end"/>
        </w:r>
      </w:hyperlink>
    </w:p>
    <w:p w14:paraId="4BB73AB0" w14:textId="5E134ED8" w:rsidR="0087250D" w:rsidRDefault="0087250D">
      <w:pPr>
        <w:pStyle w:val="TOC1"/>
        <w:rPr>
          <w:rFonts w:asciiTheme="minorHAnsi" w:eastAsiaTheme="minorEastAsia" w:hAnsiTheme="minorHAnsi" w:cstheme="minorBidi"/>
          <w:b w:val="0"/>
          <w:noProof/>
          <w:kern w:val="2"/>
          <w:sz w:val="22"/>
          <w:szCs w:val="22"/>
          <w:lang w:val="en-US" w:eastAsia="en-US"/>
          <w14:ligatures w14:val="standardContextual"/>
        </w:rPr>
      </w:pPr>
      <w:hyperlink w:anchor="_Toc154054914" w:history="1">
        <w:r w:rsidRPr="003B3020">
          <w:rPr>
            <w:rStyle w:val="Hyperlink"/>
            <w:noProof/>
          </w:rPr>
          <w:t>7.</w:t>
        </w:r>
        <w:r>
          <w:rPr>
            <w:rFonts w:asciiTheme="minorHAnsi" w:eastAsiaTheme="minorEastAsia" w:hAnsiTheme="minorHAnsi" w:cstheme="minorBidi"/>
            <w:b w:val="0"/>
            <w:noProof/>
            <w:kern w:val="2"/>
            <w:sz w:val="22"/>
            <w:szCs w:val="22"/>
            <w:lang w:val="en-US" w:eastAsia="en-US"/>
            <w14:ligatures w14:val="standardContextual"/>
          </w:rPr>
          <w:tab/>
        </w:r>
        <w:r w:rsidRPr="003B3020">
          <w:rPr>
            <w:rStyle w:val="Hyperlink"/>
            <w:noProof/>
          </w:rPr>
          <w:t>Appendix A: List of Masters</w:t>
        </w:r>
        <w:r>
          <w:rPr>
            <w:noProof/>
            <w:webHidden/>
          </w:rPr>
          <w:tab/>
        </w:r>
        <w:r>
          <w:rPr>
            <w:noProof/>
            <w:webHidden/>
          </w:rPr>
          <w:fldChar w:fldCharType="begin"/>
        </w:r>
        <w:r>
          <w:rPr>
            <w:noProof/>
            <w:webHidden/>
          </w:rPr>
          <w:instrText xml:space="preserve"> PAGEREF _Toc154054914 \h </w:instrText>
        </w:r>
        <w:r>
          <w:rPr>
            <w:noProof/>
            <w:webHidden/>
          </w:rPr>
        </w:r>
        <w:r>
          <w:rPr>
            <w:noProof/>
            <w:webHidden/>
          </w:rPr>
          <w:fldChar w:fldCharType="separate"/>
        </w:r>
        <w:r>
          <w:rPr>
            <w:noProof/>
            <w:webHidden/>
          </w:rPr>
          <w:t>18</w:t>
        </w:r>
        <w:r>
          <w:rPr>
            <w:noProof/>
            <w:webHidden/>
          </w:rPr>
          <w:fldChar w:fldCharType="end"/>
        </w:r>
      </w:hyperlink>
    </w:p>
    <w:p w14:paraId="4F533E24" w14:textId="6CE931E6" w:rsidR="0087250D" w:rsidRDefault="0087250D">
      <w:pPr>
        <w:pStyle w:val="TOC1"/>
        <w:rPr>
          <w:rFonts w:asciiTheme="minorHAnsi" w:eastAsiaTheme="minorEastAsia" w:hAnsiTheme="minorHAnsi" w:cstheme="minorBidi"/>
          <w:b w:val="0"/>
          <w:noProof/>
          <w:kern w:val="2"/>
          <w:sz w:val="22"/>
          <w:szCs w:val="22"/>
          <w:lang w:val="en-US" w:eastAsia="en-US"/>
          <w14:ligatures w14:val="standardContextual"/>
        </w:rPr>
      </w:pPr>
      <w:hyperlink w:anchor="_Toc154054915" w:history="1">
        <w:r w:rsidRPr="003B3020">
          <w:rPr>
            <w:rStyle w:val="Hyperlink"/>
            <w:noProof/>
          </w:rPr>
          <w:t>8.</w:t>
        </w:r>
        <w:r>
          <w:rPr>
            <w:rFonts w:asciiTheme="minorHAnsi" w:eastAsiaTheme="minorEastAsia" w:hAnsiTheme="minorHAnsi" w:cstheme="minorBidi"/>
            <w:b w:val="0"/>
            <w:noProof/>
            <w:kern w:val="2"/>
            <w:sz w:val="22"/>
            <w:szCs w:val="22"/>
            <w:lang w:val="en-US" w:eastAsia="en-US"/>
            <w14:ligatures w14:val="standardContextual"/>
          </w:rPr>
          <w:tab/>
        </w:r>
        <w:r w:rsidRPr="003B3020">
          <w:rPr>
            <w:rStyle w:val="Hyperlink"/>
            <w:noProof/>
          </w:rPr>
          <w:t>Appendix B: Route Details</w:t>
        </w:r>
        <w:r>
          <w:rPr>
            <w:noProof/>
            <w:webHidden/>
          </w:rPr>
          <w:tab/>
        </w:r>
        <w:r>
          <w:rPr>
            <w:noProof/>
            <w:webHidden/>
          </w:rPr>
          <w:fldChar w:fldCharType="begin"/>
        </w:r>
        <w:r>
          <w:rPr>
            <w:noProof/>
            <w:webHidden/>
          </w:rPr>
          <w:instrText xml:space="preserve"> PAGEREF _Toc154054915 \h </w:instrText>
        </w:r>
        <w:r>
          <w:rPr>
            <w:noProof/>
            <w:webHidden/>
          </w:rPr>
        </w:r>
        <w:r>
          <w:rPr>
            <w:noProof/>
            <w:webHidden/>
          </w:rPr>
          <w:fldChar w:fldCharType="separate"/>
        </w:r>
        <w:r>
          <w:rPr>
            <w:noProof/>
            <w:webHidden/>
          </w:rPr>
          <w:t>19</w:t>
        </w:r>
        <w:r>
          <w:rPr>
            <w:noProof/>
            <w:webHidden/>
          </w:rPr>
          <w:fldChar w:fldCharType="end"/>
        </w:r>
      </w:hyperlink>
    </w:p>
    <w:p w14:paraId="4783BA81" w14:textId="1CE753F1" w:rsidR="0087250D" w:rsidRDefault="0087250D">
      <w:pPr>
        <w:pStyle w:val="TOC1"/>
        <w:rPr>
          <w:rFonts w:asciiTheme="minorHAnsi" w:eastAsiaTheme="minorEastAsia" w:hAnsiTheme="minorHAnsi" w:cstheme="minorBidi"/>
          <w:b w:val="0"/>
          <w:noProof/>
          <w:kern w:val="2"/>
          <w:sz w:val="22"/>
          <w:szCs w:val="22"/>
          <w:lang w:val="en-US" w:eastAsia="en-US"/>
          <w14:ligatures w14:val="standardContextual"/>
        </w:rPr>
      </w:pPr>
      <w:hyperlink w:anchor="_Toc154054916" w:history="1">
        <w:r w:rsidRPr="003B3020">
          <w:rPr>
            <w:rStyle w:val="Hyperlink"/>
            <w:noProof/>
          </w:rPr>
          <w:t>9.</w:t>
        </w:r>
        <w:r>
          <w:rPr>
            <w:rFonts w:asciiTheme="minorHAnsi" w:eastAsiaTheme="minorEastAsia" w:hAnsiTheme="minorHAnsi" w:cstheme="minorBidi"/>
            <w:b w:val="0"/>
            <w:noProof/>
            <w:kern w:val="2"/>
            <w:sz w:val="22"/>
            <w:szCs w:val="22"/>
            <w:lang w:val="en-US" w:eastAsia="en-US"/>
            <w14:ligatures w14:val="standardContextual"/>
          </w:rPr>
          <w:tab/>
        </w:r>
        <w:r w:rsidRPr="003B3020">
          <w:rPr>
            <w:rStyle w:val="Hyperlink"/>
            <w:rFonts w:cstheme="minorHAnsi"/>
            <w:noProof/>
          </w:rPr>
          <w:t>Appendix C: Field List</w:t>
        </w:r>
        <w:r>
          <w:rPr>
            <w:noProof/>
            <w:webHidden/>
          </w:rPr>
          <w:tab/>
        </w:r>
        <w:r>
          <w:rPr>
            <w:noProof/>
            <w:webHidden/>
          </w:rPr>
          <w:fldChar w:fldCharType="begin"/>
        </w:r>
        <w:r>
          <w:rPr>
            <w:noProof/>
            <w:webHidden/>
          </w:rPr>
          <w:instrText xml:space="preserve"> PAGEREF _Toc154054916 \h </w:instrText>
        </w:r>
        <w:r>
          <w:rPr>
            <w:noProof/>
            <w:webHidden/>
          </w:rPr>
        </w:r>
        <w:r>
          <w:rPr>
            <w:noProof/>
            <w:webHidden/>
          </w:rPr>
          <w:fldChar w:fldCharType="separate"/>
        </w:r>
        <w:r>
          <w:rPr>
            <w:noProof/>
            <w:webHidden/>
          </w:rPr>
          <w:t>19</w:t>
        </w:r>
        <w:r>
          <w:rPr>
            <w:noProof/>
            <w:webHidden/>
          </w:rPr>
          <w:fldChar w:fldCharType="end"/>
        </w:r>
      </w:hyperlink>
    </w:p>
    <w:p w14:paraId="2396AF05" w14:textId="5F20D4B9" w:rsidR="0087250D" w:rsidRDefault="0087250D">
      <w:pPr>
        <w:pStyle w:val="TOC1"/>
        <w:rPr>
          <w:rFonts w:asciiTheme="minorHAnsi" w:eastAsiaTheme="minorEastAsia" w:hAnsiTheme="minorHAnsi" w:cstheme="minorBidi"/>
          <w:b w:val="0"/>
          <w:noProof/>
          <w:kern w:val="2"/>
          <w:sz w:val="22"/>
          <w:szCs w:val="22"/>
          <w:lang w:val="en-US" w:eastAsia="en-US"/>
          <w14:ligatures w14:val="standardContextual"/>
        </w:rPr>
      </w:pPr>
      <w:hyperlink w:anchor="_Toc154054917" w:history="1">
        <w:r w:rsidRPr="003B3020">
          <w:rPr>
            <w:rStyle w:val="Hyperlink"/>
            <w:noProof/>
          </w:rPr>
          <w:t>10.</w:t>
        </w:r>
        <w:r>
          <w:rPr>
            <w:rFonts w:asciiTheme="minorHAnsi" w:eastAsiaTheme="minorEastAsia" w:hAnsiTheme="minorHAnsi" w:cstheme="minorBidi"/>
            <w:b w:val="0"/>
            <w:noProof/>
            <w:kern w:val="2"/>
            <w:sz w:val="22"/>
            <w:szCs w:val="22"/>
            <w:lang w:val="en-US" w:eastAsia="en-US"/>
            <w14:ligatures w14:val="standardContextual"/>
          </w:rPr>
          <w:tab/>
        </w:r>
        <w:r w:rsidRPr="003B3020">
          <w:rPr>
            <w:rStyle w:val="Hyperlink"/>
            <w:noProof/>
          </w:rPr>
          <w:t>Appendix D: Prototype Screens</w:t>
        </w:r>
        <w:r>
          <w:rPr>
            <w:noProof/>
            <w:webHidden/>
          </w:rPr>
          <w:tab/>
        </w:r>
        <w:r>
          <w:rPr>
            <w:noProof/>
            <w:webHidden/>
          </w:rPr>
          <w:fldChar w:fldCharType="begin"/>
        </w:r>
        <w:r>
          <w:rPr>
            <w:noProof/>
            <w:webHidden/>
          </w:rPr>
          <w:instrText xml:space="preserve"> PAGEREF _Toc154054917 \h </w:instrText>
        </w:r>
        <w:r>
          <w:rPr>
            <w:noProof/>
            <w:webHidden/>
          </w:rPr>
        </w:r>
        <w:r>
          <w:rPr>
            <w:noProof/>
            <w:webHidden/>
          </w:rPr>
          <w:fldChar w:fldCharType="separate"/>
        </w:r>
        <w:r>
          <w:rPr>
            <w:noProof/>
            <w:webHidden/>
          </w:rPr>
          <w:t>19</w:t>
        </w:r>
        <w:r>
          <w:rPr>
            <w:noProof/>
            <w:webHidden/>
          </w:rPr>
          <w:fldChar w:fldCharType="end"/>
        </w:r>
      </w:hyperlink>
    </w:p>
    <w:p w14:paraId="66C52995" w14:textId="3A8030F9" w:rsidR="0087250D" w:rsidRDefault="0087250D">
      <w:pPr>
        <w:pStyle w:val="TOC1"/>
        <w:rPr>
          <w:rFonts w:asciiTheme="minorHAnsi" w:eastAsiaTheme="minorEastAsia" w:hAnsiTheme="minorHAnsi" w:cstheme="minorBidi"/>
          <w:b w:val="0"/>
          <w:noProof/>
          <w:kern w:val="2"/>
          <w:sz w:val="22"/>
          <w:szCs w:val="22"/>
          <w:lang w:val="en-US" w:eastAsia="en-US"/>
          <w14:ligatures w14:val="standardContextual"/>
        </w:rPr>
      </w:pPr>
      <w:hyperlink w:anchor="_Toc154054918" w:history="1">
        <w:r w:rsidRPr="003B3020">
          <w:rPr>
            <w:rStyle w:val="Hyperlink"/>
            <w:noProof/>
          </w:rPr>
          <w:t>11.</w:t>
        </w:r>
        <w:r>
          <w:rPr>
            <w:rFonts w:asciiTheme="minorHAnsi" w:eastAsiaTheme="minorEastAsia" w:hAnsiTheme="minorHAnsi" w:cstheme="minorBidi"/>
            <w:b w:val="0"/>
            <w:noProof/>
            <w:kern w:val="2"/>
            <w:sz w:val="22"/>
            <w:szCs w:val="22"/>
            <w:lang w:val="en-US" w:eastAsia="en-US"/>
            <w14:ligatures w14:val="standardContextual"/>
          </w:rPr>
          <w:tab/>
        </w:r>
        <w:r w:rsidRPr="003B3020">
          <w:rPr>
            <w:rStyle w:val="Hyperlink"/>
            <w:noProof/>
          </w:rPr>
          <w:t>Templates</w:t>
        </w:r>
        <w:r>
          <w:rPr>
            <w:noProof/>
            <w:webHidden/>
          </w:rPr>
          <w:tab/>
        </w:r>
        <w:r>
          <w:rPr>
            <w:noProof/>
            <w:webHidden/>
          </w:rPr>
          <w:fldChar w:fldCharType="begin"/>
        </w:r>
        <w:r>
          <w:rPr>
            <w:noProof/>
            <w:webHidden/>
          </w:rPr>
          <w:instrText xml:space="preserve"> PAGEREF _Toc154054918 \h </w:instrText>
        </w:r>
        <w:r>
          <w:rPr>
            <w:noProof/>
            <w:webHidden/>
          </w:rPr>
        </w:r>
        <w:r>
          <w:rPr>
            <w:noProof/>
            <w:webHidden/>
          </w:rPr>
          <w:fldChar w:fldCharType="separate"/>
        </w:r>
        <w:r>
          <w:rPr>
            <w:noProof/>
            <w:webHidden/>
          </w:rPr>
          <w:t>19</w:t>
        </w:r>
        <w:r>
          <w:rPr>
            <w:noProof/>
            <w:webHidden/>
          </w:rPr>
          <w:fldChar w:fldCharType="end"/>
        </w:r>
      </w:hyperlink>
    </w:p>
    <w:p w14:paraId="34D92002" w14:textId="72D9D7DB" w:rsidR="0087250D" w:rsidRDefault="0087250D">
      <w:pPr>
        <w:pStyle w:val="TOC1"/>
        <w:rPr>
          <w:rFonts w:asciiTheme="minorHAnsi" w:eastAsiaTheme="minorEastAsia" w:hAnsiTheme="minorHAnsi" w:cstheme="minorBidi"/>
          <w:b w:val="0"/>
          <w:noProof/>
          <w:kern w:val="2"/>
          <w:sz w:val="22"/>
          <w:szCs w:val="22"/>
          <w:lang w:val="en-US" w:eastAsia="en-US"/>
          <w14:ligatures w14:val="standardContextual"/>
        </w:rPr>
      </w:pPr>
      <w:hyperlink w:anchor="_Toc154054919" w:history="1">
        <w:r w:rsidRPr="003B3020">
          <w:rPr>
            <w:rStyle w:val="Hyperlink"/>
            <w:noProof/>
          </w:rPr>
          <w:t>12.</w:t>
        </w:r>
        <w:r>
          <w:rPr>
            <w:rFonts w:asciiTheme="minorHAnsi" w:eastAsiaTheme="minorEastAsia" w:hAnsiTheme="minorHAnsi" w:cstheme="minorBidi"/>
            <w:b w:val="0"/>
            <w:noProof/>
            <w:kern w:val="2"/>
            <w:sz w:val="22"/>
            <w:szCs w:val="22"/>
            <w:lang w:val="en-US" w:eastAsia="en-US"/>
            <w14:ligatures w14:val="standardContextual"/>
          </w:rPr>
          <w:tab/>
        </w:r>
        <w:r w:rsidRPr="003B3020">
          <w:rPr>
            <w:rStyle w:val="Hyperlink"/>
            <w:noProof/>
          </w:rPr>
          <w:t>Appendix E: Open Items</w:t>
        </w:r>
        <w:r>
          <w:rPr>
            <w:noProof/>
            <w:webHidden/>
          </w:rPr>
          <w:tab/>
        </w:r>
        <w:r>
          <w:rPr>
            <w:noProof/>
            <w:webHidden/>
          </w:rPr>
          <w:fldChar w:fldCharType="begin"/>
        </w:r>
        <w:r>
          <w:rPr>
            <w:noProof/>
            <w:webHidden/>
          </w:rPr>
          <w:instrText xml:space="preserve"> PAGEREF _Toc154054919 \h </w:instrText>
        </w:r>
        <w:r>
          <w:rPr>
            <w:noProof/>
            <w:webHidden/>
          </w:rPr>
        </w:r>
        <w:r>
          <w:rPr>
            <w:noProof/>
            <w:webHidden/>
          </w:rPr>
          <w:fldChar w:fldCharType="separate"/>
        </w:r>
        <w:r>
          <w:rPr>
            <w:noProof/>
            <w:webHidden/>
          </w:rPr>
          <w:t>19</w:t>
        </w:r>
        <w:r>
          <w:rPr>
            <w:noProof/>
            <w:webHidden/>
          </w:rPr>
          <w:fldChar w:fldCharType="end"/>
        </w:r>
      </w:hyperlink>
    </w:p>
    <w:p w14:paraId="65E0A6AF" w14:textId="08ADAF44" w:rsidR="00BF478C" w:rsidRDefault="00BF478C" w:rsidP="00D1678F">
      <w:pPr>
        <w:jc w:val="both"/>
        <w:rPr>
          <w:rFonts w:ascii="Calibri" w:hAnsi="Calibri" w:cs="Calibri"/>
        </w:rPr>
      </w:pPr>
      <w:r w:rsidRPr="00AA0FBA">
        <w:rPr>
          <w:rFonts w:ascii="Calibri" w:hAnsi="Calibri" w:cs="Calibri"/>
        </w:rPr>
        <w:fldChar w:fldCharType="end"/>
      </w:r>
    </w:p>
    <w:p w14:paraId="289FECE2" w14:textId="77777777" w:rsidR="00AA0FBA" w:rsidRDefault="00AA0FBA" w:rsidP="00D1678F">
      <w:pPr>
        <w:jc w:val="both"/>
        <w:rPr>
          <w:rFonts w:ascii="Calibri" w:hAnsi="Calibri" w:cs="Calibri"/>
        </w:rPr>
      </w:pPr>
    </w:p>
    <w:p w14:paraId="4EFC3A3B" w14:textId="77777777" w:rsidR="00AA0FBA" w:rsidRDefault="00AA0FBA" w:rsidP="00D1678F">
      <w:pPr>
        <w:jc w:val="both"/>
        <w:rPr>
          <w:rFonts w:ascii="Calibri" w:hAnsi="Calibri" w:cs="Calibri"/>
        </w:rPr>
      </w:pPr>
    </w:p>
    <w:p w14:paraId="0845F989" w14:textId="77777777" w:rsidR="00AA0FBA" w:rsidRDefault="00AA0FBA" w:rsidP="00D1678F">
      <w:pPr>
        <w:jc w:val="both"/>
        <w:rPr>
          <w:rFonts w:ascii="Calibri" w:hAnsi="Calibri" w:cs="Calibri"/>
        </w:rPr>
      </w:pPr>
    </w:p>
    <w:p w14:paraId="4AF6BC6F" w14:textId="77777777" w:rsidR="00AA0FBA" w:rsidRDefault="00AA0FBA" w:rsidP="00D1678F">
      <w:pPr>
        <w:jc w:val="both"/>
        <w:rPr>
          <w:rFonts w:ascii="Calibri" w:hAnsi="Calibri" w:cs="Calibri"/>
        </w:rPr>
      </w:pPr>
    </w:p>
    <w:p w14:paraId="54FB62DB" w14:textId="77777777" w:rsidR="00AA0FBA" w:rsidRDefault="00AA0FBA" w:rsidP="00D1678F">
      <w:pPr>
        <w:jc w:val="both"/>
        <w:rPr>
          <w:rFonts w:ascii="Calibri" w:hAnsi="Calibri" w:cs="Calibri"/>
        </w:rPr>
      </w:pPr>
    </w:p>
    <w:p w14:paraId="7A2FB0F1" w14:textId="77777777" w:rsidR="00AA0FBA" w:rsidRDefault="00AA0FBA" w:rsidP="00D1678F">
      <w:pPr>
        <w:jc w:val="both"/>
        <w:rPr>
          <w:rFonts w:ascii="Calibri" w:hAnsi="Calibri" w:cs="Calibri"/>
        </w:rPr>
      </w:pPr>
    </w:p>
    <w:p w14:paraId="44AB4A63" w14:textId="77777777" w:rsidR="00AA0FBA" w:rsidRDefault="00AA0FBA" w:rsidP="00D1678F">
      <w:pPr>
        <w:jc w:val="both"/>
        <w:rPr>
          <w:rFonts w:ascii="Calibri" w:hAnsi="Calibri" w:cs="Calibri"/>
        </w:rPr>
      </w:pPr>
    </w:p>
    <w:p w14:paraId="3398C583" w14:textId="77777777" w:rsidR="00AA0FBA" w:rsidRDefault="00AA0FBA" w:rsidP="00D1678F">
      <w:pPr>
        <w:jc w:val="both"/>
        <w:rPr>
          <w:rFonts w:ascii="Calibri" w:hAnsi="Calibri" w:cs="Calibri"/>
        </w:rPr>
      </w:pPr>
    </w:p>
    <w:p w14:paraId="3B3F3C9C" w14:textId="77777777" w:rsidR="00AA0FBA" w:rsidRDefault="00AA0FBA" w:rsidP="00D1678F">
      <w:pPr>
        <w:jc w:val="both"/>
        <w:rPr>
          <w:rFonts w:ascii="Calibri" w:hAnsi="Calibri" w:cs="Calibri"/>
        </w:rPr>
      </w:pPr>
    </w:p>
    <w:p w14:paraId="24B91BD1" w14:textId="77777777" w:rsidR="00AA0FBA" w:rsidRDefault="00AA0FBA" w:rsidP="00D1678F">
      <w:pPr>
        <w:jc w:val="both"/>
        <w:rPr>
          <w:rFonts w:ascii="Calibri" w:hAnsi="Calibri" w:cs="Calibri"/>
        </w:rPr>
      </w:pPr>
    </w:p>
    <w:p w14:paraId="599CE330" w14:textId="77777777" w:rsidR="00AA0FBA" w:rsidRDefault="00AA0FBA" w:rsidP="00D1678F">
      <w:pPr>
        <w:jc w:val="both"/>
        <w:rPr>
          <w:rFonts w:ascii="Calibri" w:hAnsi="Calibri" w:cs="Calibri"/>
        </w:rPr>
      </w:pPr>
    </w:p>
    <w:p w14:paraId="5EC4E2A7" w14:textId="77777777" w:rsidR="00AA0FBA" w:rsidRDefault="00AA0FBA" w:rsidP="00D1678F">
      <w:pPr>
        <w:jc w:val="both"/>
        <w:rPr>
          <w:rFonts w:ascii="Calibri" w:hAnsi="Calibri" w:cs="Calibri"/>
        </w:rPr>
      </w:pPr>
    </w:p>
    <w:p w14:paraId="05384652" w14:textId="77777777" w:rsidR="00AA0FBA" w:rsidRDefault="00AA0FBA" w:rsidP="00D1678F">
      <w:pPr>
        <w:jc w:val="both"/>
        <w:rPr>
          <w:rFonts w:ascii="Calibri" w:hAnsi="Calibri" w:cs="Calibri"/>
        </w:rPr>
      </w:pPr>
    </w:p>
    <w:p w14:paraId="28B2F0AF" w14:textId="77777777" w:rsidR="00AA0FBA" w:rsidRDefault="00AA0FBA" w:rsidP="00D1678F">
      <w:pPr>
        <w:jc w:val="both"/>
        <w:rPr>
          <w:rFonts w:ascii="Calibri" w:hAnsi="Calibri" w:cs="Calibri"/>
        </w:rPr>
      </w:pPr>
    </w:p>
    <w:p w14:paraId="5D18E08A" w14:textId="77777777" w:rsidR="00AA0FBA" w:rsidRDefault="00AA0FBA" w:rsidP="00D1678F">
      <w:pPr>
        <w:jc w:val="both"/>
        <w:rPr>
          <w:rFonts w:ascii="Calibri" w:hAnsi="Calibri" w:cs="Calibri"/>
        </w:rPr>
      </w:pPr>
    </w:p>
    <w:p w14:paraId="1AEC8B3A" w14:textId="77777777" w:rsidR="00AA0FBA" w:rsidRDefault="00AA0FBA" w:rsidP="00D1678F">
      <w:pPr>
        <w:jc w:val="both"/>
        <w:rPr>
          <w:rFonts w:ascii="Calibri" w:hAnsi="Calibri" w:cs="Calibri"/>
        </w:rPr>
      </w:pPr>
    </w:p>
    <w:p w14:paraId="7CB6DB24" w14:textId="77777777" w:rsidR="00AA0FBA" w:rsidRDefault="00AA0FBA" w:rsidP="00D1678F">
      <w:pPr>
        <w:jc w:val="both"/>
        <w:rPr>
          <w:rFonts w:ascii="Calibri" w:hAnsi="Calibri" w:cs="Calibri"/>
        </w:rPr>
      </w:pPr>
    </w:p>
    <w:p w14:paraId="23C4DE2C" w14:textId="77777777" w:rsidR="00AA0FBA" w:rsidRPr="00AA0FBA" w:rsidRDefault="00AA0FBA" w:rsidP="00D1678F">
      <w:pPr>
        <w:jc w:val="both"/>
        <w:rPr>
          <w:rFonts w:ascii="Calibri" w:hAnsi="Calibri" w:cs="Calibri"/>
        </w:rPr>
      </w:pPr>
    </w:p>
    <w:p w14:paraId="2D39A4A0" w14:textId="77777777" w:rsidR="00BF478C" w:rsidRPr="00AA0FBA" w:rsidRDefault="00BF478C" w:rsidP="00D1678F">
      <w:pPr>
        <w:pStyle w:val="Heading1"/>
        <w:tabs>
          <w:tab w:val="left" w:pos="0"/>
        </w:tabs>
        <w:jc w:val="both"/>
        <w:rPr>
          <w:rFonts w:cs="Calibri"/>
        </w:rPr>
      </w:pPr>
      <w:bookmarkStart w:id="7" w:name="_Introduction"/>
      <w:bookmarkStart w:id="8" w:name="_Toc154054887"/>
      <w:bookmarkEnd w:id="7"/>
      <w:r w:rsidRPr="00AA0FBA">
        <w:rPr>
          <w:rFonts w:cs="Calibri"/>
        </w:rPr>
        <w:t>Introduction</w:t>
      </w:r>
      <w:bookmarkEnd w:id="8"/>
    </w:p>
    <w:p w14:paraId="176D4FB1" w14:textId="77777777" w:rsidR="00BF478C" w:rsidRPr="00ED38CA" w:rsidRDefault="00BF478C" w:rsidP="00D1678F">
      <w:pPr>
        <w:pStyle w:val="Heading2"/>
        <w:tabs>
          <w:tab w:val="clear" w:pos="360"/>
          <w:tab w:val="left" w:pos="720"/>
          <w:tab w:val="left" w:pos="2250"/>
          <w:tab w:val="left" w:pos="3060"/>
          <w:tab w:val="left" w:pos="3150"/>
          <w:tab w:val="left" w:pos="3600"/>
        </w:tabs>
        <w:ind w:left="720" w:hanging="720"/>
        <w:jc w:val="both"/>
      </w:pPr>
      <w:bookmarkStart w:id="9" w:name="_Purpose"/>
      <w:bookmarkStart w:id="10" w:name="_Toc154054888"/>
      <w:bookmarkEnd w:id="9"/>
      <w:r w:rsidRPr="00ED38CA">
        <w:t>Purpose</w:t>
      </w:r>
      <w:bookmarkEnd w:id="10"/>
      <w:r w:rsidRPr="00ED38CA">
        <w:t xml:space="preserve"> </w:t>
      </w:r>
    </w:p>
    <w:p w14:paraId="55D4D441" w14:textId="3227F5D3" w:rsidR="00BF478C" w:rsidRPr="00BE1BB8" w:rsidRDefault="006F2FDF" w:rsidP="00D1678F">
      <w:pPr>
        <w:spacing w:line="360" w:lineRule="auto"/>
        <w:jc w:val="both"/>
        <w:rPr>
          <w:rFonts w:ascii="Calibri" w:hAnsi="Calibri" w:cs="Arial"/>
          <w:sz w:val="20"/>
          <w:szCs w:val="24"/>
        </w:rPr>
      </w:pPr>
      <w:r w:rsidRPr="00AA0FBA">
        <w:rPr>
          <w:rFonts w:ascii="Calibri" w:hAnsi="Calibri" w:cs="Arial"/>
          <w:sz w:val="22"/>
          <w:szCs w:val="22"/>
        </w:rPr>
        <w:t xml:space="preserve">Creating a process for EIBOR rate </w:t>
      </w:r>
      <w:r w:rsidR="005B02F5">
        <w:rPr>
          <w:rFonts w:ascii="Calibri" w:hAnsi="Calibri" w:cs="Arial"/>
          <w:sz w:val="22"/>
          <w:szCs w:val="22"/>
        </w:rPr>
        <w:t>submission</w:t>
      </w:r>
      <w:r w:rsidRPr="00AA0FBA">
        <w:rPr>
          <w:rFonts w:ascii="Calibri" w:hAnsi="Calibri" w:cs="Arial"/>
          <w:sz w:val="22"/>
          <w:szCs w:val="22"/>
        </w:rPr>
        <w:t xml:space="preserve"> </w:t>
      </w:r>
      <w:r w:rsidR="00426004" w:rsidRPr="00AA0FBA">
        <w:rPr>
          <w:rFonts w:ascii="Calibri" w:hAnsi="Calibri" w:cs="Arial"/>
          <w:sz w:val="22"/>
          <w:szCs w:val="22"/>
        </w:rPr>
        <w:t xml:space="preserve">which </w:t>
      </w:r>
      <w:r w:rsidRPr="00AA0FBA">
        <w:rPr>
          <w:rFonts w:ascii="Calibri" w:hAnsi="Calibri" w:cs="Arial"/>
          <w:sz w:val="22"/>
          <w:szCs w:val="22"/>
        </w:rPr>
        <w:t>involves gathering data from various sources and applying a transparent and consistent methodology</w:t>
      </w:r>
      <w:r w:rsidR="002542BB" w:rsidRPr="00AA0FBA">
        <w:rPr>
          <w:rFonts w:ascii="Calibri" w:hAnsi="Calibri" w:cs="Arial"/>
          <w:sz w:val="22"/>
          <w:szCs w:val="22"/>
        </w:rPr>
        <w:t xml:space="preserve"> t</w:t>
      </w:r>
      <w:r w:rsidR="00BE1BB8" w:rsidRPr="00AA0FBA">
        <w:rPr>
          <w:rFonts w:ascii="Calibri" w:hAnsi="Calibri" w:cs="Arial"/>
          <w:sz w:val="22"/>
          <w:szCs w:val="22"/>
        </w:rPr>
        <w:t>o calculate</w:t>
      </w:r>
      <w:r w:rsidR="00E74021">
        <w:rPr>
          <w:rFonts w:ascii="Calibri" w:hAnsi="Calibri" w:cs="Arial"/>
          <w:sz w:val="22"/>
          <w:szCs w:val="22"/>
        </w:rPr>
        <w:t xml:space="preserve"> </w:t>
      </w:r>
      <w:r w:rsidR="00F6288D">
        <w:rPr>
          <w:rFonts w:ascii="Calibri" w:hAnsi="Calibri" w:cs="Arial"/>
          <w:sz w:val="22"/>
          <w:szCs w:val="22"/>
        </w:rPr>
        <w:t>error free and accurate</w:t>
      </w:r>
      <w:r w:rsidR="00BE1BB8" w:rsidRPr="00AA0FBA">
        <w:rPr>
          <w:rFonts w:ascii="Calibri" w:hAnsi="Calibri" w:cs="Arial"/>
          <w:sz w:val="22"/>
          <w:szCs w:val="22"/>
        </w:rPr>
        <w:t xml:space="preserve"> EIBOR rate</w:t>
      </w:r>
      <w:r w:rsidR="00F6288D">
        <w:rPr>
          <w:rFonts w:ascii="Calibri" w:hAnsi="Calibri" w:cs="Arial"/>
          <w:sz w:val="22"/>
          <w:szCs w:val="22"/>
        </w:rPr>
        <w:t xml:space="preserve"> for </w:t>
      </w:r>
      <w:r w:rsidR="00426004" w:rsidRPr="00AA0FBA">
        <w:rPr>
          <w:rFonts w:ascii="Calibri" w:hAnsi="Calibri" w:cs="Arial"/>
          <w:sz w:val="22"/>
          <w:szCs w:val="22"/>
        </w:rPr>
        <w:t xml:space="preserve"> submi</w:t>
      </w:r>
      <w:r w:rsidR="00F6288D">
        <w:rPr>
          <w:rFonts w:ascii="Calibri" w:hAnsi="Calibri" w:cs="Arial"/>
          <w:sz w:val="22"/>
          <w:szCs w:val="22"/>
        </w:rPr>
        <w:t>ssion</w:t>
      </w:r>
      <w:r w:rsidR="00426004" w:rsidRPr="00AA0FBA">
        <w:rPr>
          <w:rFonts w:ascii="Calibri" w:hAnsi="Calibri" w:cs="Arial"/>
          <w:sz w:val="22"/>
          <w:szCs w:val="22"/>
        </w:rPr>
        <w:t xml:space="preserve"> to the central bank</w:t>
      </w:r>
      <w:r w:rsidR="00A144B3">
        <w:rPr>
          <w:rFonts w:ascii="Calibri" w:hAnsi="Calibri" w:cs="Arial"/>
          <w:sz w:val="22"/>
          <w:szCs w:val="22"/>
        </w:rPr>
        <w:t xml:space="preserve"> with minimum manual intervention</w:t>
      </w:r>
      <w:r w:rsidRPr="00AA0FBA">
        <w:rPr>
          <w:rFonts w:ascii="Calibri" w:hAnsi="Calibri" w:cs="Arial"/>
          <w:sz w:val="22"/>
          <w:szCs w:val="22"/>
        </w:rPr>
        <w:t>.</w:t>
      </w:r>
      <w:r w:rsidR="002542BB" w:rsidRPr="00AA0FBA">
        <w:rPr>
          <w:rFonts w:ascii="Calibri" w:hAnsi="Calibri" w:cs="Arial"/>
          <w:sz w:val="22"/>
          <w:szCs w:val="22"/>
        </w:rPr>
        <w:t xml:space="preserve"> </w:t>
      </w:r>
      <w:r w:rsidR="00426004" w:rsidRPr="00AA0FBA">
        <w:rPr>
          <w:rFonts w:ascii="Calibri" w:hAnsi="Calibri" w:cs="Arial"/>
          <w:sz w:val="22"/>
          <w:szCs w:val="22"/>
        </w:rPr>
        <w:t xml:space="preserve"> Also </w:t>
      </w:r>
      <w:r w:rsidR="002542BB" w:rsidRPr="00AA0FBA">
        <w:rPr>
          <w:rFonts w:ascii="Calibri" w:hAnsi="Calibri" w:cs="Arial"/>
          <w:sz w:val="22"/>
          <w:szCs w:val="22"/>
        </w:rPr>
        <w:t>ensur</w:t>
      </w:r>
      <w:r w:rsidR="00426004" w:rsidRPr="00AA0FBA">
        <w:rPr>
          <w:rFonts w:ascii="Calibri" w:hAnsi="Calibri" w:cs="Arial"/>
          <w:sz w:val="22"/>
          <w:szCs w:val="22"/>
        </w:rPr>
        <w:t>ing</w:t>
      </w:r>
      <w:r w:rsidR="002542BB" w:rsidRPr="00AA0FBA">
        <w:rPr>
          <w:rFonts w:ascii="Calibri" w:hAnsi="Calibri" w:cs="Arial"/>
          <w:sz w:val="22"/>
          <w:szCs w:val="22"/>
        </w:rPr>
        <w:t xml:space="preserve"> that </w:t>
      </w:r>
      <w:r w:rsidR="00426004" w:rsidRPr="00AA0FBA">
        <w:rPr>
          <w:rFonts w:ascii="Calibri" w:hAnsi="Calibri" w:cs="Arial"/>
          <w:sz w:val="22"/>
          <w:szCs w:val="22"/>
        </w:rPr>
        <w:t>the EIBOR rates</w:t>
      </w:r>
      <w:r w:rsidR="002542BB" w:rsidRPr="00AA0FBA">
        <w:rPr>
          <w:rFonts w:ascii="Calibri" w:hAnsi="Calibri" w:cs="Arial"/>
          <w:sz w:val="22"/>
          <w:szCs w:val="22"/>
        </w:rPr>
        <w:t xml:space="preserve"> submission </w:t>
      </w:r>
      <w:r w:rsidR="00BC6C1F" w:rsidRPr="00AA0FBA">
        <w:rPr>
          <w:rFonts w:ascii="Calibri" w:hAnsi="Calibri" w:cs="Arial"/>
          <w:sz w:val="22"/>
          <w:szCs w:val="22"/>
        </w:rPr>
        <w:t>follows</w:t>
      </w:r>
      <w:r w:rsidR="002542BB" w:rsidRPr="00AA0FBA">
        <w:rPr>
          <w:rFonts w:ascii="Calibri" w:hAnsi="Calibri" w:cs="Arial"/>
          <w:sz w:val="22"/>
          <w:szCs w:val="22"/>
        </w:rPr>
        <w:t xml:space="preserve"> regulatory reporting requirements and follows </w:t>
      </w:r>
      <w:r w:rsidR="00426004" w:rsidRPr="00AA0FBA">
        <w:rPr>
          <w:rFonts w:ascii="Calibri" w:hAnsi="Calibri" w:cs="Arial"/>
          <w:sz w:val="22"/>
          <w:szCs w:val="22"/>
        </w:rPr>
        <w:t>the</w:t>
      </w:r>
      <w:r w:rsidR="002542BB" w:rsidRPr="00AA0FBA">
        <w:rPr>
          <w:rFonts w:ascii="Calibri" w:hAnsi="Calibri" w:cs="Arial"/>
          <w:sz w:val="22"/>
          <w:szCs w:val="22"/>
        </w:rPr>
        <w:t xml:space="preserve"> guidelines provided by the central bank</w:t>
      </w:r>
      <w:r w:rsidR="00426004">
        <w:rPr>
          <w:rFonts w:ascii="Calibri" w:hAnsi="Calibri" w:cs="Arial"/>
          <w:sz w:val="20"/>
          <w:szCs w:val="24"/>
        </w:rPr>
        <w:t>.</w:t>
      </w:r>
    </w:p>
    <w:p w14:paraId="60DFA5A4" w14:textId="77777777" w:rsidR="00BF478C" w:rsidRPr="00ED38CA" w:rsidRDefault="00BF478C" w:rsidP="00D1678F">
      <w:pPr>
        <w:pStyle w:val="Heading2"/>
        <w:tabs>
          <w:tab w:val="clear" w:pos="360"/>
          <w:tab w:val="left" w:pos="720"/>
        </w:tabs>
        <w:ind w:left="720" w:hanging="720"/>
        <w:jc w:val="both"/>
      </w:pPr>
      <w:bookmarkStart w:id="11" w:name="_Solution_Scope"/>
      <w:bookmarkStart w:id="12" w:name="_Toc154054889"/>
      <w:bookmarkEnd w:id="11"/>
      <w:r w:rsidRPr="00ED38CA">
        <w:t>Solution Scope</w:t>
      </w:r>
      <w:bookmarkEnd w:id="12"/>
    </w:p>
    <w:p w14:paraId="7EE27CAF" w14:textId="4506DBB0" w:rsidR="00BF478C" w:rsidRPr="00AA0FBA" w:rsidRDefault="00BF478C" w:rsidP="00D1678F">
      <w:pPr>
        <w:spacing w:line="360" w:lineRule="auto"/>
        <w:jc w:val="both"/>
        <w:rPr>
          <w:rFonts w:ascii="Calibri" w:hAnsi="Calibri" w:cs="Arial"/>
          <w:sz w:val="22"/>
          <w:szCs w:val="22"/>
        </w:rPr>
      </w:pPr>
      <w:r w:rsidRPr="00AA0FBA">
        <w:rPr>
          <w:rFonts w:ascii="Calibri" w:hAnsi="Calibri" w:cs="Arial"/>
          <w:sz w:val="22"/>
          <w:szCs w:val="22"/>
        </w:rPr>
        <w:t xml:space="preserve">The scope of the process is to automate </w:t>
      </w:r>
      <w:r w:rsidR="00124CB4" w:rsidRPr="00AA0FBA">
        <w:rPr>
          <w:rFonts w:ascii="Calibri" w:hAnsi="Calibri" w:cs="Arial"/>
          <w:sz w:val="22"/>
          <w:szCs w:val="22"/>
        </w:rPr>
        <w:t xml:space="preserve">the </w:t>
      </w:r>
      <w:r w:rsidR="005609FE" w:rsidRPr="00AA0FBA">
        <w:rPr>
          <w:rFonts w:ascii="Calibri" w:hAnsi="Calibri" w:cs="Arial"/>
          <w:sz w:val="22"/>
          <w:szCs w:val="22"/>
        </w:rPr>
        <w:t xml:space="preserve">workflow and process </w:t>
      </w:r>
      <w:r w:rsidR="00426004" w:rsidRPr="00AA0FBA">
        <w:rPr>
          <w:rFonts w:ascii="Calibri" w:hAnsi="Calibri" w:cs="Arial"/>
          <w:sz w:val="22"/>
          <w:szCs w:val="22"/>
        </w:rPr>
        <w:t>for</w:t>
      </w:r>
      <w:r w:rsidR="00D46C24" w:rsidRPr="00AA0FBA">
        <w:rPr>
          <w:rFonts w:ascii="Calibri" w:hAnsi="Calibri" w:cs="Arial"/>
          <w:sz w:val="22"/>
          <w:szCs w:val="22"/>
        </w:rPr>
        <w:t xml:space="preserve"> preparing the </w:t>
      </w:r>
      <w:r w:rsidR="00426004" w:rsidRPr="00AA0FBA">
        <w:rPr>
          <w:rFonts w:ascii="Calibri" w:hAnsi="Calibri" w:cs="Arial"/>
          <w:sz w:val="22"/>
          <w:szCs w:val="22"/>
        </w:rPr>
        <w:t xml:space="preserve"> EIBOR rate </w:t>
      </w:r>
      <w:r w:rsidR="00D46C24" w:rsidRPr="00AA0FBA">
        <w:rPr>
          <w:rFonts w:ascii="Calibri" w:hAnsi="Calibri" w:cs="Arial"/>
          <w:sz w:val="22"/>
          <w:szCs w:val="22"/>
        </w:rPr>
        <w:t>Summary which is to be submitted to Central Bank</w:t>
      </w:r>
    </w:p>
    <w:p w14:paraId="51D64C4B" w14:textId="77777777" w:rsidR="00BF478C" w:rsidRPr="00ED38CA" w:rsidRDefault="00BF478C" w:rsidP="00D1678F">
      <w:pPr>
        <w:pStyle w:val="template"/>
        <w:ind w:left="720"/>
        <w:jc w:val="both"/>
        <w:rPr>
          <w:rFonts w:ascii="Calibri" w:hAnsi="Calibri"/>
          <w:i w:val="0"/>
          <w:iCs/>
          <w:sz w:val="20"/>
        </w:rPr>
      </w:pPr>
    </w:p>
    <w:p w14:paraId="2539C9DE" w14:textId="77777777" w:rsidR="00BF478C" w:rsidRPr="00ED38CA" w:rsidRDefault="00BF478C" w:rsidP="00D1678F">
      <w:pPr>
        <w:pStyle w:val="Heading2"/>
        <w:tabs>
          <w:tab w:val="clear" w:pos="360"/>
          <w:tab w:val="left" w:pos="720"/>
        </w:tabs>
        <w:ind w:left="720" w:hanging="720"/>
        <w:jc w:val="both"/>
      </w:pPr>
      <w:bookmarkStart w:id="13" w:name="_Document_Conventions"/>
      <w:bookmarkStart w:id="14" w:name="_Toc154054890"/>
      <w:bookmarkEnd w:id="13"/>
      <w:r w:rsidRPr="00ED38CA">
        <w:t>Document Conventions</w:t>
      </w:r>
      <w:bookmarkEnd w:id="14"/>
    </w:p>
    <w:p w14:paraId="3501FD5A" w14:textId="77777777" w:rsidR="00BF478C" w:rsidRPr="00AA0FBA" w:rsidRDefault="00BF478C" w:rsidP="00D1678F">
      <w:pPr>
        <w:pStyle w:val="ListParagraph"/>
        <w:numPr>
          <w:ilvl w:val="0"/>
          <w:numId w:val="2"/>
        </w:numPr>
        <w:suppressAutoHyphens w:val="0"/>
        <w:spacing w:line="360" w:lineRule="auto"/>
        <w:jc w:val="both"/>
        <w:rPr>
          <w:rFonts w:ascii="Calibri" w:hAnsi="Calibri" w:cs="Arial"/>
          <w:sz w:val="22"/>
          <w:szCs w:val="22"/>
        </w:rPr>
      </w:pPr>
      <w:r w:rsidRPr="00AA0FBA">
        <w:rPr>
          <w:rFonts w:ascii="Calibri" w:hAnsi="Calibri" w:cs="Arial"/>
          <w:sz w:val="22"/>
          <w:szCs w:val="22"/>
        </w:rPr>
        <w:t xml:space="preserve">The document has used bold words to highlight the user requirements. </w:t>
      </w:r>
    </w:p>
    <w:p w14:paraId="286125E9" w14:textId="77777777" w:rsidR="00BF478C" w:rsidRPr="00AA0FBA" w:rsidRDefault="00BF478C" w:rsidP="00D1678F">
      <w:pPr>
        <w:pStyle w:val="ListParagraph"/>
        <w:numPr>
          <w:ilvl w:val="0"/>
          <w:numId w:val="2"/>
        </w:numPr>
        <w:suppressAutoHyphens w:val="0"/>
        <w:spacing w:line="360" w:lineRule="auto"/>
        <w:jc w:val="both"/>
        <w:rPr>
          <w:rFonts w:ascii="Calibri" w:hAnsi="Calibri" w:cs="Arial"/>
          <w:sz w:val="22"/>
          <w:szCs w:val="22"/>
        </w:rPr>
      </w:pPr>
      <w:r w:rsidRPr="00AA0FBA">
        <w:rPr>
          <w:rFonts w:ascii="Calibri" w:hAnsi="Calibri" w:cs="Arial"/>
          <w:sz w:val="22"/>
          <w:szCs w:val="22"/>
        </w:rPr>
        <w:t>The document has used short forms for some commonly abbreviated terms. Such abbreviated terms are expanded at the first occurrence of usage.</w:t>
      </w:r>
    </w:p>
    <w:p w14:paraId="31F828AC" w14:textId="77777777" w:rsidR="00BF478C" w:rsidRPr="00AA0FBA" w:rsidRDefault="00BF478C" w:rsidP="00D1678F">
      <w:pPr>
        <w:pStyle w:val="ListParagraph"/>
        <w:numPr>
          <w:ilvl w:val="0"/>
          <w:numId w:val="2"/>
        </w:numPr>
        <w:suppressAutoHyphens w:val="0"/>
        <w:spacing w:line="360" w:lineRule="auto"/>
        <w:jc w:val="both"/>
        <w:rPr>
          <w:rFonts w:ascii="Calibri" w:hAnsi="Calibri" w:cs="Arial"/>
          <w:sz w:val="22"/>
          <w:szCs w:val="22"/>
        </w:rPr>
      </w:pPr>
      <w:r w:rsidRPr="00AA0FBA">
        <w:rPr>
          <w:rFonts w:ascii="Calibri" w:hAnsi="Calibri" w:cs="Arial"/>
          <w:sz w:val="22"/>
          <w:szCs w:val="22"/>
        </w:rPr>
        <w:t xml:space="preserve">Word(s) used as a phrase, are surrounded with single quotes (‘’) for distinction. </w:t>
      </w:r>
    </w:p>
    <w:p w14:paraId="183D1DD6" w14:textId="77777777" w:rsidR="00BF478C" w:rsidRPr="00AA0FBA" w:rsidRDefault="00BF478C" w:rsidP="00D1678F">
      <w:pPr>
        <w:pStyle w:val="ListParagraph"/>
        <w:numPr>
          <w:ilvl w:val="0"/>
          <w:numId w:val="2"/>
        </w:numPr>
        <w:suppressAutoHyphens w:val="0"/>
        <w:spacing w:line="360" w:lineRule="auto"/>
        <w:jc w:val="both"/>
        <w:rPr>
          <w:rFonts w:ascii="Calibri" w:hAnsi="Calibri" w:cs="Arial"/>
          <w:sz w:val="22"/>
          <w:szCs w:val="22"/>
        </w:rPr>
      </w:pPr>
      <w:r w:rsidRPr="00AA0FBA">
        <w:rPr>
          <w:rFonts w:ascii="Calibri" w:hAnsi="Calibri" w:cs="Arial"/>
          <w:sz w:val="22"/>
          <w:szCs w:val="22"/>
        </w:rPr>
        <w:t>Sections / Text highlighted Yellow represents ‘Required Information’.</w:t>
      </w:r>
    </w:p>
    <w:p w14:paraId="7BAE5BED" w14:textId="77777777" w:rsidR="00BF478C" w:rsidRPr="00AA0FBA" w:rsidRDefault="00BF478C" w:rsidP="00D1678F">
      <w:pPr>
        <w:spacing w:line="360" w:lineRule="auto"/>
        <w:jc w:val="both"/>
        <w:rPr>
          <w:rFonts w:ascii="Calibri" w:hAnsi="Calibri"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22"/>
        <w:gridCol w:w="1419"/>
      </w:tblGrid>
      <w:tr w:rsidR="00BF478C" w:rsidRPr="00AA0FBA" w14:paraId="095DF0B5" w14:textId="77777777" w:rsidTr="00CF18C5">
        <w:trPr>
          <w:trHeight w:val="389"/>
          <w:jc w:val="center"/>
        </w:trPr>
        <w:tc>
          <w:tcPr>
            <w:tcW w:w="1440" w:type="dxa"/>
            <w:vAlign w:val="center"/>
          </w:tcPr>
          <w:p w14:paraId="6B099459" w14:textId="77777777" w:rsidR="00BF478C" w:rsidRPr="00AA0FBA" w:rsidRDefault="00BF478C" w:rsidP="00D1678F">
            <w:pPr>
              <w:pStyle w:val="template"/>
              <w:spacing w:line="360" w:lineRule="auto"/>
              <w:jc w:val="both"/>
              <w:rPr>
                <w:rFonts w:ascii="Calibri" w:hAnsi="Calibri"/>
                <w:b/>
                <w:i w:val="0"/>
                <w:szCs w:val="22"/>
              </w:rPr>
            </w:pPr>
            <w:r w:rsidRPr="00AA0FBA">
              <w:rPr>
                <w:rFonts w:ascii="Calibri" w:hAnsi="Calibri"/>
                <w:b/>
                <w:i w:val="0"/>
                <w:szCs w:val="22"/>
              </w:rPr>
              <w:t>Items</w:t>
            </w:r>
          </w:p>
        </w:tc>
        <w:tc>
          <w:tcPr>
            <w:tcW w:w="1422" w:type="dxa"/>
            <w:vAlign w:val="center"/>
          </w:tcPr>
          <w:p w14:paraId="698D00E8" w14:textId="77777777" w:rsidR="00BF478C" w:rsidRPr="00AA0FBA" w:rsidRDefault="00BF478C" w:rsidP="00D1678F">
            <w:pPr>
              <w:pStyle w:val="template"/>
              <w:spacing w:line="360" w:lineRule="auto"/>
              <w:jc w:val="both"/>
              <w:rPr>
                <w:rFonts w:ascii="Calibri" w:hAnsi="Calibri"/>
                <w:b/>
                <w:i w:val="0"/>
                <w:szCs w:val="22"/>
              </w:rPr>
            </w:pPr>
            <w:r w:rsidRPr="00AA0FBA">
              <w:rPr>
                <w:rFonts w:ascii="Calibri" w:hAnsi="Calibri"/>
                <w:b/>
                <w:i w:val="0"/>
                <w:szCs w:val="22"/>
              </w:rPr>
              <w:t>Font Type</w:t>
            </w:r>
          </w:p>
        </w:tc>
        <w:tc>
          <w:tcPr>
            <w:tcW w:w="1419" w:type="dxa"/>
            <w:vAlign w:val="center"/>
          </w:tcPr>
          <w:p w14:paraId="6168B7BE" w14:textId="77777777" w:rsidR="00BF478C" w:rsidRPr="00AA0FBA" w:rsidRDefault="00BF478C" w:rsidP="00D1678F">
            <w:pPr>
              <w:pStyle w:val="template"/>
              <w:spacing w:line="360" w:lineRule="auto"/>
              <w:jc w:val="both"/>
              <w:rPr>
                <w:rFonts w:ascii="Calibri" w:hAnsi="Calibri"/>
                <w:b/>
                <w:i w:val="0"/>
                <w:szCs w:val="22"/>
              </w:rPr>
            </w:pPr>
            <w:r w:rsidRPr="00AA0FBA">
              <w:rPr>
                <w:rFonts w:ascii="Calibri" w:hAnsi="Calibri"/>
                <w:b/>
                <w:i w:val="0"/>
                <w:szCs w:val="22"/>
              </w:rPr>
              <w:t>Font Size</w:t>
            </w:r>
          </w:p>
        </w:tc>
      </w:tr>
      <w:tr w:rsidR="00BF478C" w:rsidRPr="00AA0FBA" w14:paraId="700A3D72" w14:textId="77777777" w:rsidTr="00CF18C5">
        <w:trPr>
          <w:trHeight w:val="389"/>
          <w:jc w:val="center"/>
        </w:trPr>
        <w:tc>
          <w:tcPr>
            <w:tcW w:w="1440" w:type="dxa"/>
            <w:vAlign w:val="center"/>
          </w:tcPr>
          <w:p w14:paraId="73E80CD1" w14:textId="77777777" w:rsidR="00BF478C" w:rsidRPr="00AA0FBA" w:rsidRDefault="00BF478C" w:rsidP="00D1678F">
            <w:pPr>
              <w:pStyle w:val="template"/>
              <w:spacing w:line="360" w:lineRule="auto"/>
              <w:jc w:val="both"/>
              <w:rPr>
                <w:rFonts w:ascii="Calibri" w:hAnsi="Calibri"/>
                <w:i w:val="0"/>
                <w:szCs w:val="22"/>
              </w:rPr>
            </w:pPr>
            <w:r w:rsidRPr="00AA0FBA">
              <w:rPr>
                <w:rFonts w:ascii="Calibri" w:hAnsi="Calibri"/>
                <w:i w:val="0"/>
                <w:szCs w:val="22"/>
              </w:rPr>
              <w:t>Headings 1</w:t>
            </w:r>
          </w:p>
        </w:tc>
        <w:tc>
          <w:tcPr>
            <w:tcW w:w="1422" w:type="dxa"/>
            <w:vAlign w:val="center"/>
          </w:tcPr>
          <w:p w14:paraId="2840AF8E" w14:textId="77777777" w:rsidR="00BF478C" w:rsidRPr="00AA0FBA" w:rsidRDefault="00BF478C" w:rsidP="00D1678F">
            <w:pPr>
              <w:pStyle w:val="template"/>
              <w:spacing w:line="360" w:lineRule="auto"/>
              <w:jc w:val="both"/>
              <w:rPr>
                <w:rFonts w:ascii="Calibri" w:hAnsi="Calibri"/>
                <w:i w:val="0"/>
                <w:szCs w:val="22"/>
              </w:rPr>
            </w:pPr>
            <w:r w:rsidRPr="00AA0FBA">
              <w:rPr>
                <w:rFonts w:ascii="Calibri" w:hAnsi="Calibri"/>
                <w:i w:val="0"/>
                <w:szCs w:val="22"/>
              </w:rPr>
              <w:t>Calibri</w:t>
            </w:r>
          </w:p>
        </w:tc>
        <w:tc>
          <w:tcPr>
            <w:tcW w:w="1419" w:type="dxa"/>
            <w:vAlign w:val="center"/>
          </w:tcPr>
          <w:p w14:paraId="549B975A" w14:textId="77777777" w:rsidR="00BF478C" w:rsidRPr="00AA0FBA" w:rsidRDefault="00BF478C" w:rsidP="00D1678F">
            <w:pPr>
              <w:pStyle w:val="template"/>
              <w:spacing w:line="360" w:lineRule="auto"/>
              <w:jc w:val="both"/>
              <w:rPr>
                <w:rFonts w:ascii="Calibri" w:hAnsi="Calibri"/>
                <w:i w:val="0"/>
                <w:szCs w:val="22"/>
              </w:rPr>
            </w:pPr>
            <w:r w:rsidRPr="00AA0FBA">
              <w:rPr>
                <w:rFonts w:ascii="Calibri" w:hAnsi="Calibri"/>
                <w:i w:val="0"/>
                <w:szCs w:val="22"/>
              </w:rPr>
              <w:t>18</w:t>
            </w:r>
          </w:p>
        </w:tc>
      </w:tr>
      <w:tr w:rsidR="00BF478C" w:rsidRPr="00AA0FBA" w14:paraId="0C610C1C" w14:textId="77777777" w:rsidTr="00CF18C5">
        <w:trPr>
          <w:trHeight w:val="389"/>
          <w:jc w:val="center"/>
        </w:trPr>
        <w:tc>
          <w:tcPr>
            <w:tcW w:w="1440" w:type="dxa"/>
            <w:vAlign w:val="center"/>
          </w:tcPr>
          <w:p w14:paraId="53E431E1" w14:textId="77777777" w:rsidR="00BF478C" w:rsidRPr="00AA0FBA" w:rsidRDefault="00BF478C" w:rsidP="00D1678F">
            <w:pPr>
              <w:pStyle w:val="template"/>
              <w:spacing w:line="360" w:lineRule="auto"/>
              <w:jc w:val="both"/>
              <w:rPr>
                <w:rFonts w:ascii="Calibri" w:hAnsi="Calibri"/>
                <w:i w:val="0"/>
                <w:szCs w:val="22"/>
              </w:rPr>
            </w:pPr>
            <w:r w:rsidRPr="00AA0FBA">
              <w:rPr>
                <w:rFonts w:ascii="Calibri" w:hAnsi="Calibri"/>
                <w:i w:val="0"/>
                <w:szCs w:val="22"/>
              </w:rPr>
              <w:t>Headings 2</w:t>
            </w:r>
          </w:p>
        </w:tc>
        <w:tc>
          <w:tcPr>
            <w:tcW w:w="1422" w:type="dxa"/>
            <w:vAlign w:val="center"/>
          </w:tcPr>
          <w:p w14:paraId="745A5B21" w14:textId="77777777" w:rsidR="00BF478C" w:rsidRPr="00AA0FBA" w:rsidRDefault="00BF478C" w:rsidP="00D1678F">
            <w:pPr>
              <w:pStyle w:val="template"/>
              <w:spacing w:line="360" w:lineRule="auto"/>
              <w:jc w:val="both"/>
              <w:rPr>
                <w:rFonts w:ascii="Calibri" w:hAnsi="Calibri"/>
                <w:i w:val="0"/>
                <w:szCs w:val="22"/>
              </w:rPr>
            </w:pPr>
            <w:r w:rsidRPr="00AA0FBA">
              <w:rPr>
                <w:rFonts w:ascii="Calibri" w:hAnsi="Calibri"/>
                <w:i w:val="0"/>
                <w:szCs w:val="22"/>
              </w:rPr>
              <w:t>Calibri</w:t>
            </w:r>
          </w:p>
        </w:tc>
        <w:tc>
          <w:tcPr>
            <w:tcW w:w="1419" w:type="dxa"/>
            <w:vAlign w:val="center"/>
          </w:tcPr>
          <w:p w14:paraId="4966EB63" w14:textId="1270B098" w:rsidR="00BF478C" w:rsidRPr="00AA0FBA" w:rsidRDefault="00BF478C" w:rsidP="00D1678F">
            <w:pPr>
              <w:pStyle w:val="template"/>
              <w:spacing w:line="360" w:lineRule="auto"/>
              <w:jc w:val="both"/>
              <w:rPr>
                <w:rFonts w:ascii="Calibri" w:hAnsi="Calibri"/>
                <w:i w:val="0"/>
                <w:szCs w:val="22"/>
              </w:rPr>
            </w:pPr>
            <w:r w:rsidRPr="00AA0FBA">
              <w:rPr>
                <w:rFonts w:ascii="Calibri" w:hAnsi="Calibri"/>
                <w:i w:val="0"/>
                <w:szCs w:val="22"/>
              </w:rPr>
              <w:t>1</w:t>
            </w:r>
            <w:r w:rsidR="00474EEA">
              <w:rPr>
                <w:rFonts w:ascii="Calibri" w:hAnsi="Calibri"/>
                <w:i w:val="0"/>
                <w:szCs w:val="22"/>
              </w:rPr>
              <w:t>6</w:t>
            </w:r>
          </w:p>
        </w:tc>
      </w:tr>
      <w:tr w:rsidR="00BF478C" w:rsidRPr="00AA0FBA" w14:paraId="6AA81498" w14:textId="77777777" w:rsidTr="00CF18C5">
        <w:trPr>
          <w:trHeight w:val="389"/>
          <w:jc w:val="center"/>
        </w:trPr>
        <w:tc>
          <w:tcPr>
            <w:tcW w:w="1440" w:type="dxa"/>
            <w:vAlign w:val="center"/>
          </w:tcPr>
          <w:p w14:paraId="021A4B2B" w14:textId="77777777" w:rsidR="00BF478C" w:rsidRPr="00AA0FBA" w:rsidRDefault="00BF478C" w:rsidP="00D1678F">
            <w:pPr>
              <w:pStyle w:val="template"/>
              <w:spacing w:line="360" w:lineRule="auto"/>
              <w:jc w:val="both"/>
              <w:rPr>
                <w:rFonts w:ascii="Calibri" w:hAnsi="Calibri"/>
                <w:i w:val="0"/>
                <w:szCs w:val="22"/>
              </w:rPr>
            </w:pPr>
            <w:r w:rsidRPr="00AA0FBA">
              <w:rPr>
                <w:rFonts w:ascii="Calibri" w:hAnsi="Calibri"/>
                <w:i w:val="0"/>
                <w:szCs w:val="22"/>
              </w:rPr>
              <w:t>Headings 3</w:t>
            </w:r>
          </w:p>
        </w:tc>
        <w:tc>
          <w:tcPr>
            <w:tcW w:w="1422" w:type="dxa"/>
            <w:vAlign w:val="center"/>
          </w:tcPr>
          <w:p w14:paraId="45C25E8D" w14:textId="77777777" w:rsidR="00BF478C" w:rsidRPr="00AA0FBA" w:rsidRDefault="00BF478C" w:rsidP="00D1678F">
            <w:pPr>
              <w:pStyle w:val="template"/>
              <w:spacing w:line="360" w:lineRule="auto"/>
              <w:jc w:val="both"/>
              <w:rPr>
                <w:rFonts w:ascii="Calibri" w:hAnsi="Calibri"/>
                <w:i w:val="0"/>
                <w:szCs w:val="22"/>
              </w:rPr>
            </w:pPr>
            <w:r w:rsidRPr="00AA0FBA">
              <w:rPr>
                <w:rFonts w:ascii="Calibri" w:hAnsi="Calibri"/>
                <w:i w:val="0"/>
                <w:szCs w:val="22"/>
              </w:rPr>
              <w:t>Calibri</w:t>
            </w:r>
          </w:p>
        </w:tc>
        <w:tc>
          <w:tcPr>
            <w:tcW w:w="1419" w:type="dxa"/>
            <w:vAlign w:val="center"/>
          </w:tcPr>
          <w:p w14:paraId="4CB22E53" w14:textId="30DF45C1" w:rsidR="00BF478C" w:rsidRPr="00AA0FBA" w:rsidRDefault="00BF478C" w:rsidP="00D1678F">
            <w:pPr>
              <w:pStyle w:val="template"/>
              <w:spacing w:line="360" w:lineRule="auto"/>
              <w:jc w:val="both"/>
              <w:rPr>
                <w:rFonts w:ascii="Calibri" w:hAnsi="Calibri"/>
                <w:i w:val="0"/>
                <w:szCs w:val="22"/>
              </w:rPr>
            </w:pPr>
            <w:r w:rsidRPr="00AA0FBA">
              <w:rPr>
                <w:rFonts w:ascii="Calibri" w:hAnsi="Calibri"/>
                <w:i w:val="0"/>
                <w:szCs w:val="22"/>
              </w:rPr>
              <w:t>1</w:t>
            </w:r>
            <w:r w:rsidR="007A6713">
              <w:rPr>
                <w:rFonts w:ascii="Calibri" w:hAnsi="Calibri"/>
                <w:i w:val="0"/>
                <w:szCs w:val="22"/>
              </w:rPr>
              <w:t>4</w:t>
            </w:r>
          </w:p>
        </w:tc>
      </w:tr>
      <w:tr w:rsidR="00BF478C" w:rsidRPr="00AA0FBA" w14:paraId="3902D98A" w14:textId="77777777" w:rsidTr="00CF18C5">
        <w:trPr>
          <w:trHeight w:val="389"/>
          <w:jc w:val="center"/>
        </w:trPr>
        <w:tc>
          <w:tcPr>
            <w:tcW w:w="1440" w:type="dxa"/>
            <w:vAlign w:val="center"/>
          </w:tcPr>
          <w:p w14:paraId="4D2B0161" w14:textId="77777777" w:rsidR="00BF478C" w:rsidRPr="00AA0FBA" w:rsidRDefault="00BF478C" w:rsidP="00D1678F">
            <w:pPr>
              <w:pStyle w:val="template"/>
              <w:spacing w:line="360" w:lineRule="auto"/>
              <w:jc w:val="both"/>
              <w:rPr>
                <w:rFonts w:ascii="Calibri" w:hAnsi="Calibri"/>
                <w:i w:val="0"/>
                <w:szCs w:val="22"/>
              </w:rPr>
            </w:pPr>
            <w:r w:rsidRPr="00AA0FBA">
              <w:rPr>
                <w:rFonts w:ascii="Calibri" w:hAnsi="Calibri"/>
                <w:i w:val="0"/>
                <w:szCs w:val="22"/>
              </w:rPr>
              <w:t>Body</w:t>
            </w:r>
          </w:p>
        </w:tc>
        <w:tc>
          <w:tcPr>
            <w:tcW w:w="1422" w:type="dxa"/>
            <w:vAlign w:val="center"/>
          </w:tcPr>
          <w:p w14:paraId="05E0D13D" w14:textId="77777777" w:rsidR="00BF478C" w:rsidRPr="00AA0FBA" w:rsidRDefault="00BF478C" w:rsidP="00D1678F">
            <w:pPr>
              <w:pStyle w:val="template"/>
              <w:spacing w:line="360" w:lineRule="auto"/>
              <w:jc w:val="both"/>
              <w:rPr>
                <w:rFonts w:ascii="Calibri" w:hAnsi="Calibri"/>
                <w:i w:val="0"/>
                <w:szCs w:val="22"/>
              </w:rPr>
            </w:pPr>
            <w:r w:rsidRPr="00AA0FBA">
              <w:rPr>
                <w:rFonts w:ascii="Calibri" w:hAnsi="Calibri"/>
                <w:i w:val="0"/>
                <w:szCs w:val="22"/>
              </w:rPr>
              <w:t>Calibri</w:t>
            </w:r>
          </w:p>
        </w:tc>
        <w:tc>
          <w:tcPr>
            <w:tcW w:w="1419" w:type="dxa"/>
            <w:vAlign w:val="center"/>
          </w:tcPr>
          <w:p w14:paraId="1CC7D353" w14:textId="37A23F90" w:rsidR="00BF478C" w:rsidRPr="00AA0FBA" w:rsidRDefault="00BF478C" w:rsidP="00D1678F">
            <w:pPr>
              <w:pStyle w:val="template"/>
              <w:spacing w:line="360" w:lineRule="auto"/>
              <w:jc w:val="both"/>
              <w:rPr>
                <w:rFonts w:ascii="Calibri" w:hAnsi="Calibri"/>
                <w:i w:val="0"/>
                <w:szCs w:val="22"/>
              </w:rPr>
            </w:pPr>
            <w:r w:rsidRPr="00AA0FBA">
              <w:rPr>
                <w:rFonts w:ascii="Calibri" w:hAnsi="Calibri"/>
                <w:i w:val="0"/>
                <w:szCs w:val="22"/>
              </w:rPr>
              <w:t>1</w:t>
            </w:r>
            <w:r w:rsidR="00474EEA">
              <w:rPr>
                <w:rFonts w:ascii="Calibri" w:hAnsi="Calibri"/>
                <w:i w:val="0"/>
                <w:szCs w:val="22"/>
              </w:rPr>
              <w:t>1</w:t>
            </w:r>
          </w:p>
        </w:tc>
      </w:tr>
    </w:tbl>
    <w:p w14:paraId="3D605A6D" w14:textId="77777777" w:rsidR="00BF478C" w:rsidRPr="00ED38CA" w:rsidRDefault="00BF478C" w:rsidP="00D1678F">
      <w:pPr>
        <w:spacing w:line="360" w:lineRule="auto"/>
        <w:ind w:left="1440"/>
        <w:jc w:val="both"/>
        <w:rPr>
          <w:rFonts w:ascii="Calibri" w:hAnsi="Calibri"/>
          <w:szCs w:val="24"/>
        </w:rPr>
      </w:pPr>
    </w:p>
    <w:p w14:paraId="3479D287" w14:textId="77777777" w:rsidR="00BF478C" w:rsidRPr="00ED38CA" w:rsidRDefault="00BF478C" w:rsidP="00D1678F">
      <w:pPr>
        <w:pStyle w:val="template"/>
        <w:ind w:left="720"/>
        <w:jc w:val="both"/>
        <w:rPr>
          <w:rFonts w:ascii="Calibri" w:hAnsi="Calibri"/>
          <w:sz w:val="20"/>
        </w:rPr>
      </w:pPr>
    </w:p>
    <w:p w14:paraId="408E5118" w14:textId="77777777" w:rsidR="00BF478C" w:rsidRPr="00ED38CA" w:rsidRDefault="00BF478C" w:rsidP="00D1678F">
      <w:pPr>
        <w:pStyle w:val="Heading2"/>
        <w:tabs>
          <w:tab w:val="clear" w:pos="360"/>
          <w:tab w:val="left" w:pos="720"/>
        </w:tabs>
        <w:ind w:left="720" w:hanging="720"/>
        <w:jc w:val="both"/>
      </w:pPr>
      <w:bookmarkStart w:id="15" w:name="_Intended_Audience"/>
      <w:bookmarkStart w:id="16" w:name="_Toc154054891"/>
      <w:bookmarkEnd w:id="15"/>
      <w:r w:rsidRPr="00ED38CA">
        <w:lastRenderedPageBreak/>
        <w:t>Intended Audience</w:t>
      </w:r>
      <w:bookmarkEnd w:id="16"/>
    </w:p>
    <w:p w14:paraId="2EC9ED92" w14:textId="77FAF03E" w:rsidR="00BF478C" w:rsidRPr="00AA0FBA" w:rsidRDefault="00BF478C" w:rsidP="00D1678F">
      <w:pPr>
        <w:pStyle w:val="ListParagraph"/>
        <w:numPr>
          <w:ilvl w:val="0"/>
          <w:numId w:val="2"/>
        </w:numPr>
        <w:suppressAutoHyphens w:val="0"/>
        <w:spacing w:line="276" w:lineRule="auto"/>
        <w:jc w:val="both"/>
        <w:rPr>
          <w:rFonts w:ascii="Calibri" w:hAnsi="Calibri" w:cs="Arial"/>
          <w:sz w:val="22"/>
          <w:szCs w:val="22"/>
        </w:rPr>
      </w:pPr>
      <w:r w:rsidRPr="00AA0FBA">
        <w:rPr>
          <w:rFonts w:ascii="Calibri" w:hAnsi="Calibri" w:cs="Arial"/>
          <w:sz w:val="22"/>
          <w:szCs w:val="22"/>
        </w:rPr>
        <w:t xml:space="preserve">The document is intended to be a guide for Business Users, Developers, Project Leader, Project Manager, Architecture </w:t>
      </w:r>
      <w:r w:rsidR="00F54CA7" w:rsidRPr="00AA0FBA">
        <w:rPr>
          <w:rFonts w:ascii="Calibri" w:hAnsi="Calibri" w:cs="Arial"/>
          <w:sz w:val="22"/>
          <w:szCs w:val="22"/>
        </w:rPr>
        <w:t>Teams,</w:t>
      </w:r>
      <w:r w:rsidRPr="00AA0FBA">
        <w:rPr>
          <w:rFonts w:ascii="Calibri" w:hAnsi="Calibri" w:cs="Arial"/>
          <w:sz w:val="22"/>
          <w:szCs w:val="22"/>
        </w:rPr>
        <w:t xml:space="preserve"> and Testers. </w:t>
      </w:r>
    </w:p>
    <w:p w14:paraId="13ABCA71" w14:textId="02A2100A" w:rsidR="00BF478C" w:rsidRPr="00AA0FBA" w:rsidRDefault="00BF478C" w:rsidP="00D1678F">
      <w:pPr>
        <w:pStyle w:val="ListParagraph"/>
        <w:numPr>
          <w:ilvl w:val="0"/>
          <w:numId w:val="2"/>
        </w:numPr>
        <w:suppressAutoHyphens w:val="0"/>
        <w:spacing w:line="276" w:lineRule="auto"/>
        <w:jc w:val="both"/>
        <w:rPr>
          <w:rFonts w:ascii="Calibri" w:hAnsi="Calibri" w:cs="Arial"/>
          <w:sz w:val="22"/>
          <w:szCs w:val="22"/>
        </w:rPr>
      </w:pPr>
      <w:r w:rsidRPr="00AA0FBA">
        <w:rPr>
          <w:rFonts w:ascii="Calibri" w:hAnsi="Calibri" w:cs="Arial"/>
          <w:sz w:val="22"/>
          <w:szCs w:val="22"/>
        </w:rPr>
        <w:t>The goal of this document is to finalize the requirements of '</w:t>
      </w:r>
      <w:r w:rsidR="00984ECA" w:rsidRPr="00AA0FBA">
        <w:rPr>
          <w:rFonts w:ascii="Calibri" w:hAnsi="Calibri" w:cs="Arial"/>
          <w:sz w:val="22"/>
          <w:szCs w:val="22"/>
        </w:rPr>
        <w:t>EIBOR Calculation</w:t>
      </w:r>
      <w:r w:rsidRPr="00AA0FBA">
        <w:rPr>
          <w:rFonts w:ascii="Calibri" w:hAnsi="Calibri" w:cs="Arial"/>
          <w:sz w:val="22"/>
          <w:szCs w:val="22"/>
        </w:rPr>
        <w:t>' Process at RAK Bank.</w:t>
      </w:r>
    </w:p>
    <w:p w14:paraId="408200B5" w14:textId="77777777" w:rsidR="00BF478C" w:rsidRPr="00AA0FBA" w:rsidRDefault="00BF478C" w:rsidP="00D1678F">
      <w:pPr>
        <w:pStyle w:val="ListParagraph"/>
        <w:numPr>
          <w:ilvl w:val="0"/>
          <w:numId w:val="2"/>
        </w:numPr>
        <w:suppressAutoHyphens w:val="0"/>
        <w:spacing w:line="276" w:lineRule="auto"/>
        <w:jc w:val="both"/>
        <w:rPr>
          <w:rFonts w:ascii="Calibri" w:hAnsi="Calibri" w:cs="Arial"/>
          <w:sz w:val="22"/>
          <w:szCs w:val="22"/>
        </w:rPr>
      </w:pPr>
      <w:r w:rsidRPr="00AA0FBA">
        <w:rPr>
          <w:rFonts w:ascii="Calibri" w:hAnsi="Calibri" w:cs="Arial"/>
          <w:sz w:val="22"/>
          <w:szCs w:val="22"/>
        </w:rPr>
        <w:t xml:space="preserve">The document will be the base document for ‘System Integration Testing’ and ‘User Acceptance Testing’. </w:t>
      </w:r>
    </w:p>
    <w:p w14:paraId="5661E74F" w14:textId="77777777" w:rsidR="00BF478C" w:rsidRPr="00ED38CA" w:rsidRDefault="00BF478C" w:rsidP="00D1678F">
      <w:pPr>
        <w:pStyle w:val="template"/>
        <w:ind w:left="720"/>
        <w:jc w:val="both"/>
        <w:rPr>
          <w:rFonts w:ascii="Calibri" w:hAnsi="Calibri"/>
          <w:sz w:val="20"/>
        </w:rPr>
      </w:pPr>
    </w:p>
    <w:p w14:paraId="04F3AD73" w14:textId="77777777" w:rsidR="00BF478C" w:rsidRPr="00ED38CA" w:rsidRDefault="00BF478C" w:rsidP="00D1678F">
      <w:pPr>
        <w:pStyle w:val="Heading2"/>
        <w:tabs>
          <w:tab w:val="clear" w:pos="360"/>
          <w:tab w:val="left" w:pos="720"/>
        </w:tabs>
        <w:ind w:left="720" w:hanging="720"/>
        <w:jc w:val="both"/>
      </w:pPr>
      <w:bookmarkStart w:id="17" w:name="_References"/>
      <w:bookmarkStart w:id="18" w:name="_Toc154054892"/>
      <w:bookmarkEnd w:id="17"/>
      <w:r w:rsidRPr="00ED38CA">
        <w:t>References</w:t>
      </w:r>
      <w:bookmarkEnd w:id="18"/>
    </w:p>
    <w:p w14:paraId="1351CFE6" w14:textId="5A011681" w:rsidR="00BF478C" w:rsidRPr="00ED38CA" w:rsidRDefault="00227ACA" w:rsidP="00D1678F">
      <w:pPr>
        <w:spacing w:line="360" w:lineRule="auto"/>
        <w:ind w:left="180"/>
        <w:jc w:val="both"/>
        <w:rPr>
          <w:rFonts w:ascii="Calibri" w:hAnsi="Calibri" w:cs="Arial"/>
          <w:sz w:val="20"/>
        </w:rPr>
      </w:pPr>
      <w:r>
        <w:rPr>
          <w:rFonts w:ascii="Calibri" w:hAnsi="Calibri" w:cs="Arial"/>
          <w:sz w:val="20"/>
        </w:rPr>
        <w:object w:dxaOrig="1534" w:dyaOrig="991" w14:anchorId="76C94A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77pt;height:49.45pt" o:ole="">
            <v:imagedata r:id="rId17" o:title=""/>
          </v:shape>
          <o:OLEObject Type="Embed" ProgID="Package" ShapeID="_x0000_i1036" DrawAspect="Icon" ObjectID="_1764667901" r:id="rId18"/>
        </w:object>
      </w:r>
    </w:p>
    <w:p w14:paraId="44A16A18" w14:textId="24AFAD9B" w:rsidR="00BF478C" w:rsidRDefault="00BF478C" w:rsidP="00D1678F">
      <w:pPr>
        <w:jc w:val="both"/>
        <w:rPr>
          <w:rFonts w:ascii="Calibri" w:hAnsi="Calibri"/>
        </w:rPr>
      </w:pPr>
    </w:p>
    <w:p w14:paraId="612A71E3" w14:textId="77777777" w:rsidR="0067331A" w:rsidRPr="00ED38CA" w:rsidRDefault="0067331A" w:rsidP="00D1678F">
      <w:pPr>
        <w:jc w:val="both"/>
        <w:rPr>
          <w:rFonts w:ascii="Calibri" w:hAnsi="Calibri"/>
        </w:rPr>
      </w:pPr>
    </w:p>
    <w:p w14:paraId="7F6FF5C1" w14:textId="77777777" w:rsidR="00BF478C" w:rsidRPr="00ED38CA" w:rsidRDefault="00BF478C" w:rsidP="00D1678F">
      <w:pPr>
        <w:pStyle w:val="Heading1"/>
        <w:tabs>
          <w:tab w:val="left" w:pos="0"/>
        </w:tabs>
        <w:spacing w:before="0"/>
        <w:jc w:val="both"/>
      </w:pPr>
      <w:bookmarkStart w:id="19" w:name="_Overall_Description"/>
      <w:bookmarkStart w:id="20" w:name="_Toc154054893"/>
      <w:bookmarkEnd w:id="19"/>
      <w:r w:rsidRPr="00ED38CA">
        <w:t>Overall Description</w:t>
      </w:r>
      <w:bookmarkEnd w:id="20"/>
    </w:p>
    <w:p w14:paraId="0533E18E" w14:textId="77777777" w:rsidR="00BF478C" w:rsidRPr="00ED38CA" w:rsidRDefault="00BF478C" w:rsidP="00D1678F">
      <w:pPr>
        <w:pStyle w:val="Heading2"/>
        <w:tabs>
          <w:tab w:val="clear" w:pos="360"/>
          <w:tab w:val="left" w:pos="720"/>
        </w:tabs>
        <w:ind w:left="720" w:hanging="720"/>
        <w:jc w:val="both"/>
      </w:pPr>
      <w:bookmarkStart w:id="21" w:name="_Solution_Perspective"/>
      <w:bookmarkStart w:id="22" w:name="_Toc154054894"/>
      <w:bookmarkEnd w:id="21"/>
      <w:r w:rsidRPr="00ED38CA">
        <w:t>Solution Perspective</w:t>
      </w:r>
      <w:bookmarkEnd w:id="22"/>
    </w:p>
    <w:p w14:paraId="619D44E9" w14:textId="63963C9A" w:rsidR="003B23E1" w:rsidRPr="00AA0FBA" w:rsidRDefault="00BF478C" w:rsidP="00D1678F">
      <w:pPr>
        <w:spacing w:line="360" w:lineRule="auto"/>
        <w:jc w:val="both"/>
        <w:rPr>
          <w:rFonts w:ascii="Calibri" w:hAnsi="Calibri" w:cs="Arial"/>
          <w:sz w:val="22"/>
          <w:szCs w:val="22"/>
        </w:rPr>
      </w:pPr>
      <w:r w:rsidRPr="00AA0FBA">
        <w:rPr>
          <w:rFonts w:ascii="Calibri" w:hAnsi="Calibri" w:cs="Arial"/>
          <w:sz w:val="22"/>
          <w:szCs w:val="22"/>
        </w:rPr>
        <w:t xml:space="preserve">The key requirement of RAK Bank is to automate the </w:t>
      </w:r>
      <w:r w:rsidR="003B23E1" w:rsidRPr="00AA0FBA">
        <w:rPr>
          <w:rFonts w:ascii="Calibri" w:hAnsi="Calibri" w:cs="Arial"/>
          <w:sz w:val="22"/>
          <w:szCs w:val="22"/>
        </w:rPr>
        <w:t xml:space="preserve">computation of EIBOR </w:t>
      </w:r>
      <w:r w:rsidR="004C16CE" w:rsidRPr="00AA0FBA">
        <w:rPr>
          <w:rFonts w:ascii="Calibri" w:hAnsi="Calibri" w:cs="Arial"/>
          <w:sz w:val="22"/>
          <w:szCs w:val="22"/>
        </w:rPr>
        <w:t>which currently is been done manually using excel macro</w:t>
      </w:r>
      <w:r w:rsidR="00CC25EB" w:rsidRPr="00AA0FBA">
        <w:rPr>
          <w:rFonts w:ascii="Calibri" w:hAnsi="Calibri" w:cs="Arial"/>
          <w:sz w:val="22"/>
          <w:szCs w:val="22"/>
        </w:rPr>
        <w:t xml:space="preserve">s and the approvals are taken manually over </w:t>
      </w:r>
      <w:r w:rsidR="009C2693" w:rsidRPr="00AA0FBA">
        <w:rPr>
          <w:rFonts w:ascii="Calibri" w:hAnsi="Calibri" w:cs="Arial"/>
          <w:sz w:val="22"/>
          <w:szCs w:val="22"/>
        </w:rPr>
        <w:t>mail.</w:t>
      </w:r>
    </w:p>
    <w:p w14:paraId="3260C28E" w14:textId="1ECCD07A" w:rsidR="00BF478C" w:rsidRPr="00AA0FBA" w:rsidRDefault="00BF478C" w:rsidP="00D1678F">
      <w:pPr>
        <w:spacing w:line="360" w:lineRule="auto"/>
        <w:jc w:val="both"/>
        <w:rPr>
          <w:rFonts w:ascii="Calibri" w:hAnsi="Calibri" w:cs="Arial"/>
          <w:sz w:val="22"/>
          <w:szCs w:val="22"/>
        </w:rPr>
      </w:pPr>
      <w:r w:rsidRPr="00AA0FBA">
        <w:rPr>
          <w:rFonts w:ascii="Calibri" w:hAnsi="Calibri" w:cs="Arial"/>
          <w:sz w:val="22"/>
          <w:szCs w:val="22"/>
        </w:rPr>
        <w:t>Following were some of the challenges faced by the users in the current As-Is process:</w:t>
      </w:r>
    </w:p>
    <w:p w14:paraId="490FA141" w14:textId="61BC83FB" w:rsidR="00CC25EB" w:rsidRPr="00AA0FBA" w:rsidRDefault="003F30E2" w:rsidP="00D1678F">
      <w:pPr>
        <w:pStyle w:val="ListParagraph"/>
        <w:numPr>
          <w:ilvl w:val="0"/>
          <w:numId w:val="2"/>
        </w:numPr>
        <w:suppressAutoHyphens w:val="0"/>
        <w:spacing w:line="360" w:lineRule="auto"/>
        <w:jc w:val="both"/>
        <w:rPr>
          <w:rFonts w:ascii="Calibri" w:hAnsi="Calibri" w:cs="Arial"/>
          <w:sz w:val="22"/>
          <w:szCs w:val="22"/>
        </w:rPr>
      </w:pPr>
      <w:r w:rsidRPr="00AA0FBA">
        <w:rPr>
          <w:rFonts w:ascii="Calibri" w:hAnsi="Calibri" w:cs="Arial"/>
          <w:sz w:val="22"/>
          <w:szCs w:val="22"/>
        </w:rPr>
        <w:t xml:space="preserve">Manually collating the data from various sources (FIS, Finacle , </w:t>
      </w:r>
      <w:proofErr w:type="spellStart"/>
      <w:r w:rsidRPr="00AA0FBA">
        <w:rPr>
          <w:rFonts w:ascii="Calibri" w:hAnsi="Calibri" w:cs="Arial"/>
          <w:sz w:val="22"/>
          <w:szCs w:val="22"/>
        </w:rPr>
        <w:t>flexcube</w:t>
      </w:r>
      <w:proofErr w:type="spellEnd"/>
      <w:r w:rsidRPr="00AA0FBA">
        <w:rPr>
          <w:rFonts w:ascii="Calibri" w:hAnsi="Calibri" w:cs="Arial"/>
          <w:sz w:val="22"/>
          <w:szCs w:val="22"/>
        </w:rPr>
        <w:t xml:space="preserve"> reports, Broker emails etc</w:t>
      </w:r>
      <w:r w:rsidR="000308D6" w:rsidRPr="00AA0FBA">
        <w:rPr>
          <w:rFonts w:ascii="Calibri" w:hAnsi="Calibri" w:cs="Arial"/>
          <w:sz w:val="22"/>
          <w:szCs w:val="22"/>
        </w:rPr>
        <w:t xml:space="preserve">. in the excel which requires a lot of time </w:t>
      </w:r>
    </w:p>
    <w:p w14:paraId="0513D7B5" w14:textId="77777777" w:rsidR="00306BC2" w:rsidRPr="00AA0FBA" w:rsidRDefault="00306BC2" w:rsidP="00D1678F">
      <w:pPr>
        <w:pStyle w:val="ListParagraph"/>
        <w:numPr>
          <w:ilvl w:val="0"/>
          <w:numId w:val="2"/>
        </w:numPr>
        <w:suppressAutoHyphens w:val="0"/>
        <w:spacing w:line="360" w:lineRule="auto"/>
        <w:jc w:val="both"/>
        <w:rPr>
          <w:rFonts w:ascii="Calibri" w:hAnsi="Calibri" w:cs="Arial"/>
          <w:sz w:val="22"/>
          <w:szCs w:val="22"/>
        </w:rPr>
      </w:pPr>
      <w:r w:rsidRPr="00AA0FBA">
        <w:rPr>
          <w:rFonts w:ascii="Calibri" w:hAnsi="Calibri" w:cs="Arial"/>
          <w:sz w:val="22"/>
          <w:szCs w:val="22"/>
        </w:rPr>
        <w:t>There is a higher likelihood of mistakes in activities performed manually.</w:t>
      </w:r>
    </w:p>
    <w:p w14:paraId="6990B2C5" w14:textId="0293B2E9" w:rsidR="00864F9A" w:rsidRPr="00AA0FBA" w:rsidRDefault="00AA2F95" w:rsidP="00D1678F">
      <w:pPr>
        <w:pStyle w:val="ListParagraph"/>
        <w:numPr>
          <w:ilvl w:val="0"/>
          <w:numId w:val="2"/>
        </w:numPr>
        <w:suppressAutoHyphens w:val="0"/>
        <w:spacing w:line="360" w:lineRule="auto"/>
        <w:jc w:val="both"/>
        <w:rPr>
          <w:rFonts w:ascii="Calibri" w:hAnsi="Calibri" w:cs="Arial"/>
          <w:sz w:val="22"/>
          <w:szCs w:val="22"/>
        </w:rPr>
      </w:pPr>
      <w:r w:rsidRPr="00AA0FBA">
        <w:rPr>
          <w:rFonts w:ascii="Calibri" w:hAnsi="Calibri" w:cs="Arial"/>
          <w:sz w:val="22"/>
          <w:szCs w:val="22"/>
        </w:rPr>
        <w:t xml:space="preserve">There </w:t>
      </w:r>
      <w:r w:rsidR="00864F9A" w:rsidRPr="00AA0FBA">
        <w:rPr>
          <w:rFonts w:ascii="Calibri" w:hAnsi="Calibri" w:cs="Arial"/>
          <w:sz w:val="22"/>
          <w:szCs w:val="22"/>
        </w:rPr>
        <w:t>are</w:t>
      </w:r>
      <w:r w:rsidRPr="00AA0FBA">
        <w:rPr>
          <w:rFonts w:ascii="Calibri" w:hAnsi="Calibri" w:cs="Arial"/>
          <w:sz w:val="22"/>
          <w:szCs w:val="22"/>
        </w:rPr>
        <w:t xml:space="preserve"> no audit trails on the </w:t>
      </w:r>
      <w:r w:rsidR="00864F9A" w:rsidRPr="00AA0FBA">
        <w:rPr>
          <w:rFonts w:ascii="Calibri" w:hAnsi="Calibri" w:cs="Arial"/>
          <w:sz w:val="22"/>
          <w:szCs w:val="22"/>
        </w:rPr>
        <w:t>approval.</w:t>
      </w:r>
    </w:p>
    <w:p w14:paraId="4ADEB2B8" w14:textId="0F6645A3" w:rsidR="00BF478C" w:rsidRDefault="00BF478C" w:rsidP="00D1678F">
      <w:pPr>
        <w:spacing w:line="360" w:lineRule="auto"/>
        <w:jc w:val="both"/>
        <w:rPr>
          <w:rFonts w:ascii="Calibri" w:hAnsi="Calibri" w:cs="Arial"/>
          <w:sz w:val="22"/>
          <w:szCs w:val="22"/>
        </w:rPr>
      </w:pPr>
      <w:r w:rsidRPr="00AA0FBA">
        <w:rPr>
          <w:rFonts w:ascii="Calibri" w:hAnsi="Calibri" w:cs="Arial"/>
          <w:sz w:val="22"/>
          <w:szCs w:val="22"/>
        </w:rPr>
        <w:t>The solution should offer capability to monitor</w:t>
      </w:r>
      <w:r w:rsidR="00864F9A" w:rsidRPr="00AA0FBA">
        <w:rPr>
          <w:rFonts w:ascii="Calibri" w:hAnsi="Calibri" w:cs="Arial"/>
          <w:sz w:val="22"/>
          <w:szCs w:val="22"/>
        </w:rPr>
        <w:t xml:space="preserve"> and </w:t>
      </w:r>
      <w:r w:rsidR="001D612E" w:rsidRPr="00AA0FBA">
        <w:rPr>
          <w:rFonts w:ascii="Calibri" w:hAnsi="Calibri" w:cs="Arial"/>
          <w:sz w:val="22"/>
          <w:szCs w:val="22"/>
        </w:rPr>
        <w:t>r</w:t>
      </w:r>
      <w:r w:rsidR="00864F9A" w:rsidRPr="00AA0FBA">
        <w:rPr>
          <w:rFonts w:ascii="Calibri" w:hAnsi="Calibri" w:cs="Arial"/>
          <w:sz w:val="22"/>
          <w:szCs w:val="22"/>
        </w:rPr>
        <w:t>educe the overall</w:t>
      </w:r>
      <w:r w:rsidRPr="00AA0FBA">
        <w:rPr>
          <w:rFonts w:ascii="Calibri" w:hAnsi="Calibri" w:cs="Arial"/>
          <w:sz w:val="22"/>
          <w:szCs w:val="22"/>
        </w:rPr>
        <w:t xml:space="preserve"> TAT (Turn Around Time</w:t>
      </w:r>
      <w:r w:rsidR="005553CB" w:rsidRPr="00AA0FBA">
        <w:rPr>
          <w:rFonts w:ascii="Calibri" w:hAnsi="Calibri" w:cs="Arial"/>
          <w:sz w:val="22"/>
          <w:szCs w:val="22"/>
        </w:rPr>
        <w:t>)</w:t>
      </w:r>
      <w:r w:rsidRPr="00AA0FBA">
        <w:rPr>
          <w:rFonts w:ascii="Calibri" w:hAnsi="Calibri" w:cs="Arial"/>
          <w:sz w:val="22"/>
          <w:szCs w:val="22"/>
        </w:rPr>
        <w:t xml:space="preserve">, provide a unified interface to users, </w:t>
      </w:r>
      <w:r w:rsidR="00905835" w:rsidRPr="00AA0FBA">
        <w:rPr>
          <w:rFonts w:ascii="Calibri" w:hAnsi="Calibri" w:cs="Arial"/>
          <w:sz w:val="22"/>
          <w:szCs w:val="22"/>
        </w:rPr>
        <w:t>parameterized</w:t>
      </w:r>
      <w:r w:rsidRPr="00AA0FBA">
        <w:rPr>
          <w:rFonts w:ascii="Calibri" w:hAnsi="Calibri" w:cs="Arial"/>
          <w:sz w:val="22"/>
          <w:szCs w:val="22"/>
        </w:rPr>
        <w:t xml:space="preserve"> </w:t>
      </w:r>
      <w:r w:rsidR="00864F9A" w:rsidRPr="00AA0FBA">
        <w:rPr>
          <w:rFonts w:ascii="Calibri" w:hAnsi="Calibri" w:cs="Arial"/>
          <w:sz w:val="22"/>
          <w:szCs w:val="22"/>
        </w:rPr>
        <w:t>Computation logics</w:t>
      </w:r>
      <w:r w:rsidR="00905835" w:rsidRPr="00AA0FBA">
        <w:rPr>
          <w:rFonts w:ascii="Calibri" w:hAnsi="Calibri" w:cs="Arial"/>
          <w:sz w:val="22"/>
          <w:szCs w:val="22"/>
        </w:rPr>
        <w:t xml:space="preserve"> to enable any central bank specific </w:t>
      </w:r>
      <w:r w:rsidR="00E815EE" w:rsidRPr="00AA0FBA">
        <w:rPr>
          <w:rFonts w:ascii="Calibri" w:hAnsi="Calibri" w:cs="Arial"/>
          <w:sz w:val="22"/>
          <w:szCs w:val="22"/>
        </w:rPr>
        <w:t>reporting requirements</w:t>
      </w:r>
      <w:r w:rsidR="00864F9A" w:rsidRPr="00AA0FBA">
        <w:rPr>
          <w:rFonts w:ascii="Calibri" w:hAnsi="Calibri" w:cs="Arial"/>
          <w:sz w:val="22"/>
          <w:szCs w:val="22"/>
        </w:rPr>
        <w:t xml:space="preserve"> </w:t>
      </w:r>
      <w:r w:rsidR="00905835" w:rsidRPr="00AA0FBA">
        <w:rPr>
          <w:rFonts w:ascii="Calibri" w:hAnsi="Calibri" w:cs="Arial"/>
          <w:sz w:val="22"/>
          <w:szCs w:val="22"/>
        </w:rPr>
        <w:t xml:space="preserve"> </w:t>
      </w:r>
      <w:r w:rsidRPr="00AA0FBA">
        <w:rPr>
          <w:rFonts w:ascii="Calibri" w:hAnsi="Calibri" w:cs="Arial"/>
          <w:sz w:val="22"/>
          <w:szCs w:val="22"/>
        </w:rPr>
        <w:t>and complete monitoring and measurement of process performance coupled with capability to send alerts and raise alarms based on events.</w:t>
      </w:r>
    </w:p>
    <w:p w14:paraId="54B6F047" w14:textId="77777777" w:rsidR="0087250D" w:rsidRPr="00ED38CA" w:rsidRDefault="0087250D" w:rsidP="00D1678F">
      <w:pPr>
        <w:spacing w:line="360" w:lineRule="auto"/>
        <w:jc w:val="both"/>
        <w:rPr>
          <w:rFonts w:ascii="Calibri" w:hAnsi="Calibri"/>
          <w:sz w:val="20"/>
        </w:rPr>
      </w:pPr>
    </w:p>
    <w:p w14:paraId="5C7B176E" w14:textId="77777777" w:rsidR="00BF478C" w:rsidRPr="00ED38CA" w:rsidRDefault="00BF478C" w:rsidP="00D1678F">
      <w:pPr>
        <w:pStyle w:val="Heading2"/>
        <w:tabs>
          <w:tab w:val="clear" w:pos="360"/>
          <w:tab w:val="left" w:pos="720"/>
        </w:tabs>
        <w:ind w:left="720" w:hanging="720"/>
        <w:jc w:val="both"/>
      </w:pPr>
      <w:bookmarkStart w:id="23" w:name="_Solution_Features"/>
      <w:bookmarkStart w:id="24" w:name="_Toc154054895"/>
      <w:bookmarkEnd w:id="23"/>
      <w:r w:rsidRPr="00ED38CA">
        <w:lastRenderedPageBreak/>
        <w:t>Solution Features</w:t>
      </w:r>
      <w:bookmarkEnd w:id="24"/>
    </w:p>
    <w:p w14:paraId="793EC7F3" w14:textId="77777777" w:rsidR="00BF478C" w:rsidRPr="00AA0FBA" w:rsidRDefault="00BF478C" w:rsidP="00D1678F">
      <w:pPr>
        <w:spacing w:line="360" w:lineRule="auto"/>
        <w:jc w:val="both"/>
        <w:rPr>
          <w:rFonts w:ascii="Calibri" w:hAnsi="Calibri" w:cs="Arial"/>
          <w:sz w:val="22"/>
          <w:szCs w:val="22"/>
        </w:rPr>
      </w:pPr>
      <w:r w:rsidRPr="00AA0FBA">
        <w:rPr>
          <w:rFonts w:ascii="Calibri" w:hAnsi="Calibri" w:cs="Arial"/>
          <w:sz w:val="22"/>
          <w:szCs w:val="22"/>
        </w:rPr>
        <w:t>The new process aims to achieve operational efficiencies by saving user’s time and cost effectiveness for the bank by provision of following features in the system:</w:t>
      </w:r>
    </w:p>
    <w:p w14:paraId="13C18179" w14:textId="3C4962D2" w:rsidR="00997702" w:rsidRPr="00AA0FBA" w:rsidRDefault="00997702" w:rsidP="00D1678F">
      <w:pPr>
        <w:pStyle w:val="ListParagraph"/>
        <w:numPr>
          <w:ilvl w:val="0"/>
          <w:numId w:val="3"/>
        </w:numPr>
        <w:suppressAutoHyphens w:val="0"/>
        <w:spacing w:line="360" w:lineRule="auto"/>
        <w:jc w:val="both"/>
        <w:rPr>
          <w:rFonts w:ascii="Calibri" w:hAnsi="Calibri" w:cs="Arial"/>
          <w:sz w:val="22"/>
          <w:szCs w:val="22"/>
        </w:rPr>
      </w:pPr>
      <w:r w:rsidRPr="00AA0FBA">
        <w:rPr>
          <w:rFonts w:ascii="Calibri" w:hAnsi="Calibri" w:cs="Arial"/>
          <w:sz w:val="22"/>
          <w:szCs w:val="22"/>
        </w:rPr>
        <w:t xml:space="preserve">Creating an automated application based on data received via Business Objects (BO) reports </w:t>
      </w:r>
      <w:r w:rsidR="00D312E2" w:rsidRPr="00AA0FBA">
        <w:rPr>
          <w:rFonts w:ascii="Calibri" w:hAnsi="Calibri" w:cs="Arial"/>
          <w:sz w:val="22"/>
          <w:szCs w:val="22"/>
        </w:rPr>
        <w:t>by</w:t>
      </w:r>
      <w:r w:rsidRPr="00AA0FBA">
        <w:rPr>
          <w:rFonts w:ascii="Calibri" w:hAnsi="Calibri" w:cs="Arial"/>
          <w:sz w:val="22"/>
          <w:szCs w:val="22"/>
        </w:rPr>
        <w:t xml:space="preserve"> developing a system that can extract, process, and utilize the information from BO reports</w:t>
      </w:r>
      <w:r w:rsidR="00970BA2" w:rsidRPr="00AA0FBA">
        <w:rPr>
          <w:rFonts w:ascii="Calibri" w:hAnsi="Calibri" w:cs="Arial"/>
          <w:sz w:val="22"/>
          <w:szCs w:val="22"/>
        </w:rPr>
        <w:t xml:space="preserve">/ </w:t>
      </w:r>
      <w:r w:rsidR="001E7770" w:rsidRPr="00AA0FBA">
        <w:rPr>
          <w:rFonts w:ascii="Calibri" w:hAnsi="Calibri" w:cs="Arial"/>
          <w:sz w:val="22"/>
          <w:szCs w:val="22"/>
        </w:rPr>
        <w:t xml:space="preserve">Broker </w:t>
      </w:r>
      <w:r w:rsidR="00701C5E" w:rsidRPr="00AA0FBA">
        <w:rPr>
          <w:rFonts w:ascii="Calibri" w:hAnsi="Calibri" w:cs="Arial"/>
          <w:sz w:val="22"/>
          <w:szCs w:val="22"/>
        </w:rPr>
        <w:t>emails</w:t>
      </w:r>
      <w:r w:rsidR="001C777B">
        <w:rPr>
          <w:rFonts w:ascii="Calibri" w:hAnsi="Calibri" w:cs="Arial"/>
          <w:sz w:val="22"/>
          <w:szCs w:val="22"/>
        </w:rPr>
        <w:t xml:space="preserve"> and ensure that </w:t>
      </w:r>
      <w:r w:rsidR="009C20A2">
        <w:rPr>
          <w:rFonts w:ascii="Calibri" w:hAnsi="Calibri" w:cs="Arial"/>
          <w:sz w:val="22"/>
          <w:szCs w:val="22"/>
        </w:rPr>
        <w:t>eligible deals or transactions are not missed and considered for EIBOR computation.</w:t>
      </w:r>
    </w:p>
    <w:p w14:paraId="41BD4A00" w14:textId="48FA70AB" w:rsidR="0003082E" w:rsidRPr="00AA0FBA" w:rsidRDefault="0003082E" w:rsidP="00D1678F">
      <w:pPr>
        <w:pStyle w:val="ListParagraph"/>
        <w:numPr>
          <w:ilvl w:val="0"/>
          <w:numId w:val="3"/>
        </w:numPr>
        <w:suppressAutoHyphens w:val="0"/>
        <w:spacing w:line="360" w:lineRule="auto"/>
        <w:jc w:val="both"/>
        <w:rPr>
          <w:rFonts w:ascii="Calibri" w:hAnsi="Calibri" w:cs="Arial"/>
          <w:sz w:val="22"/>
          <w:szCs w:val="22"/>
        </w:rPr>
      </w:pPr>
      <w:r w:rsidRPr="00AA0FBA">
        <w:rPr>
          <w:rFonts w:ascii="Calibri" w:hAnsi="Calibri" w:cs="Arial"/>
          <w:sz w:val="22"/>
          <w:szCs w:val="22"/>
        </w:rPr>
        <w:t>Data Extraction Process: Utilize BO report APIs or scheduled exports to automate the extraction of data from BO reports.</w:t>
      </w:r>
      <w:r w:rsidR="00A1077C" w:rsidRPr="00AA0FBA">
        <w:rPr>
          <w:rFonts w:ascii="Calibri" w:hAnsi="Calibri" w:cs="Arial"/>
          <w:sz w:val="22"/>
          <w:szCs w:val="22"/>
        </w:rPr>
        <w:t xml:space="preserve"> </w:t>
      </w:r>
      <w:r w:rsidRPr="00AA0FBA">
        <w:rPr>
          <w:rFonts w:ascii="Calibri" w:hAnsi="Calibri" w:cs="Arial"/>
          <w:sz w:val="22"/>
          <w:szCs w:val="22"/>
        </w:rPr>
        <w:t>Implement error logging and notification mechanisms to capture any issues during the extraction process.</w:t>
      </w:r>
    </w:p>
    <w:p w14:paraId="0A8C832D" w14:textId="6C7F6281" w:rsidR="006C55BA" w:rsidRPr="006C55BA" w:rsidRDefault="006C55BA" w:rsidP="00D1678F">
      <w:pPr>
        <w:pStyle w:val="ListParagraph"/>
        <w:numPr>
          <w:ilvl w:val="0"/>
          <w:numId w:val="3"/>
        </w:numPr>
        <w:suppressAutoHyphens w:val="0"/>
        <w:spacing w:line="360" w:lineRule="auto"/>
        <w:jc w:val="both"/>
        <w:rPr>
          <w:rFonts w:ascii="Calibri" w:hAnsi="Calibri" w:cs="Arial"/>
          <w:sz w:val="22"/>
          <w:szCs w:val="22"/>
        </w:rPr>
      </w:pPr>
      <w:r w:rsidRPr="006C55BA">
        <w:rPr>
          <w:rFonts w:ascii="Calibri" w:hAnsi="Calibri" w:cs="Arial"/>
          <w:sz w:val="22"/>
          <w:szCs w:val="22"/>
        </w:rPr>
        <w:t>Data Mapping:</w:t>
      </w:r>
      <w:r w:rsidR="00B666E6" w:rsidRPr="00AA0FBA">
        <w:rPr>
          <w:rFonts w:ascii="Calibri" w:hAnsi="Calibri" w:cs="Arial"/>
          <w:sz w:val="22"/>
          <w:szCs w:val="22"/>
        </w:rPr>
        <w:t xml:space="preserve"> D</w:t>
      </w:r>
      <w:r w:rsidRPr="006C55BA">
        <w:rPr>
          <w:rFonts w:ascii="Calibri" w:hAnsi="Calibri" w:cs="Arial"/>
          <w:sz w:val="22"/>
          <w:szCs w:val="22"/>
        </w:rPr>
        <w:t xml:space="preserve">ata mapping </w:t>
      </w:r>
      <w:r w:rsidR="00191067" w:rsidRPr="00AA0FBA">
        <w:rPr>
          <w:rFonts w:ascii="Calibri" w:hAnsi="Calibri" w:cs="Arial"/>
          <w:sz w:val="22"/>
          <w:szCs w:val="22"/>
        </w:rPr>
        <w:t>of the source</w:t>
      </w:r>
      <w:r w:rsidRPr="006C55BA">
        <w:rPr>
          <w:rFonts w:ascii="Calibri" w:hAnsi="Calibri" w:cs="Arial"/>
          <w:sz w:val="22"/>
          <w:szCs w:val="22"/>
        </w:rPr>
        <w:t xml:space="preserve"> BO report</w:t>
      </w:r>
      <w:r w:rsidR="00191067" w:rsidRPr="00AA0FBA">
        <w:rPr>
          <w:rFonts w:ascii="Calibri" w:hAnsi="Calibri" w:cs="Arial"/>
          <w:sz w:val="22"/>
          <w:szCs w:val="22"/>
        </w:rPr>
        <w:t>/ email</w:t>
      </w:r>
      <w:r w:rsidRPr="006C55BA">
        <w:rPr>
          <w:rFonts w:ascii="Calibri" w:hAnsi="Calibri" w:cs="Arial"/>
          <w:sz w:val="22"/>
          <w:szCs w:val="22"/>
        </w:rPr>
        <w:t xml:space="preserve"> fields with the required data elements for EIBOR rate computation.</w:t>
      </w:r>
    </w:p>
    <w:p w14:paraId="7F79EC23" w14:textId="5886A896" w:rsidR="00A364F0" w:rsidRPr="00AA0FBA" w:rsidRDefault="00EA61BC" w:rsidP="00D1678F">
      <w:pPr>
        <w:pStyle w:val="ListParagraph"/>
        <w:numPr>
          <w:ilvl w:val="0"/>
          <w:numId w:val="3"/>
        </w:numPr>
        <w:suppressAutoHyphens w:val="0"/>
        <w:spacing w:line="360" w:lineRule="auto"/>
        <w:jc w:val="both"/>
        <w:rPr>
          <w:rFonts w:ascii="Calibri" w:hAnsi="Calibri" w:cs="Arial"/>
          <w:sz w:val="22"/>
          <w:szCs w:val="22"/>
        </w:rPr>
      </w:pPr>
      <w:r w:rsidRPr="00AA0FBA">
        <w:rPr>
          <w:rFonts w:ascii="Calibri" w:hAnsi="Calibri" w:cs="Arial"/>
          <w:sz w:val="22"/>
          <w:szCs w:val="22"/>
        </w:rPr>
        <w:t>Implementing parametrized calculation logics</w:t>
      </w:r>
      <w:r w:rsidR="006739C0" w:rsidRPr="00AA0FBA">
        <w:rPr>
          <w:rFonts w:ascii="Calibri" w:hAnsi="Calibri" w:cs="Arial"/>
          <w:sz w:val="22"/>
          <w:szCs w:val="22"/>
        </w:rPr>
        <w:t xml:space="preserve"> to </w:t>
      </w:r>
      <w:r w:rsidRPr="00AA0FBA">
        <w:rPr>
          <w:rFonts w:ascii="Calibri" w:hAnsi="Calibri" w:cs="Arial"/>
          <w:sz w:val="22"/>
          <w:szCs w:val="22"/>
        </w:rPr>
        <w:t xml:space="preserve"> </w:t>
      </w:r>
      <w:r w:rsidR="006739C0" w:rsidRPr="00AA0FBA">
        <w:rPr>
          <w:rFonts w:ascii="Calibri" w:hAnsi="Calibri" w:cs="Arial"/>
          <w:sz w:val="22"/>
          <w:szCs w:val="22"/>
        </w:rPr>
        <w:t>allow for flexibility and adaptability in computing the daily EIBOR rate based on changing conditions or requirements.</w:t>
      </w:r>
    </w:p>
    <w:p w14:paraId="4318B361" w14:textId="695EC53E" w:rsidR="00BF478C" w:rsidRPr="00840D7C" w:rsidRDefault="007457F9" w:rsidP="00D1678F">
      <w:pPr>
        <w:pStyle w:val="ListParagraph"/>
        <w:numPr>
          <w:ilvl w:val="0"/>
          <w:numId w:val="3"/>
        </w:numPr>
        <w:suppressAutoHyphens w:val="0"/>
        <w:spacing w:line="360" w:lineRule="auto"/>
        <w:jc w:val="both"/>
        <w:rPr>
          <w:rFonts w:ascii="Calibri" w:hAnsi="Calibri"/>
          <w:sz w:val="22"/>
          <w:szCs w:val="22"/>
        </w:rPr>
      </w:pPr>
      <w:r w:rsidRPr="00AA0FBA">
        <w:rPr>
          <w:rFonts w:ascii="Calibri" w:hAnsi="Calibri" w:cs="Arial"/>
          <w:sz w:val="22"/>
          <w:szCs w:val="22"/>
        </w:rPr>
        <w:t>Maker Checker w</w:t>
      </w:r>
      <w:r w:rsidR="006739C0" w:rsidRPr="00AA0FBA">
        <w:rPr>
          <w:rFonts w:ascii="Calibri" w:hAnsi="Calibri" w:cs="Arial"/>
          <w:sz w:val="22"/>
          <w:szCs w:val="22"/>
        </w:rPr>
        <w:t xml:space="preserve">orkflow for approval of the </w:t>
      </w:r>
      <w:r w:rsidRPr="00AA0FBA">
        <w:rPr>
          <w:rFonts w:ascii="Calibri" w:hAnsi="Calibri" w:cs="Arial"/>
          <w:sz w:val="22"/>
          <w:szCs w:val="22"/>
        </w:rPr>
        <w:t xml:space="preserve">final EIBOR summary which is to be submitted to Central </w:t>
      </w:r>
      <w:r w:rsidR="00701C5E" w:rsidRPr="00AA0FBA">
        <w:rPr>
          <w:rFonts w:ascii="Calibri" w:hAnsi="Calibri" w:cs="Arial"/>
          <w:sz w:val="22"/>
          <w:szCs w:val="22"/>
        </w:rPr>
        <w:t>bank.</w:t>
      </w:r>
    </w:p>
    <w:p w14:paraId="738456C1" w14:textId="600C6C37" w:rsidR="00840D7C" w:rsidRPr="00AA0FBA" w:rsidRDefault="00840D7C" w:rsidP="00D1678F">
      <w:pPr>
        <w:pStyle w:val="ListParagraph"/>
        <w:numPr>
          <w:ilvl w:val="0"/>
          <w:numId w:val="3"/>
        </w:numPr>
        <w:suppressAutoHyphens w:val="0"/>
        <w:spacing w:line="360" w:lineRule="auto"/>
        <w:jc w:val="both"/>
        <w:rPr>
          <w:rFonts w:ascii="Calibri" w:hAnsi="Calibri"/>
          <w:sz w:val="22"/>
          <w:szCs w:val="22"/>
        </w:rPr>
      </w:pPr>
      <w:r>
        <w:rPr>
          <w:rFonts w:ascii="Calibri" w:hAnsi="Calibri" w:cs="Arial"/>
          <w:sz w:val="22"/>
          <w:szCs w:val="22"/>
        </w:rPr>
        <w:t>Reduction in TAT as almost maj</w:t>
      </w:r>
      <w:r w:rsidR="007246C1">
        <w:rPr>
          <w:rFonts w:ascii="Calibri" w:hAnsi="Calibri" w:cs="Arial"/>
          <w:sz w:val="22"/>
          <w:szCs w:val="22"/>
        </w:rPr>
        <w:t xml:space="preserve">or computation will be automated by the </w:t>
      </w:r>
      <w:proofErr w:type="gramStart"/>
      <w:r w:rsidR="007246C1">
        <w:rPr>
          <w:rFonts w:ascii="Calibri" w:hAnsi="Calibri" w:cs="Arial"/>
          <w:sz w:val="22"/>
          <w:szCs w:val="22"/>
        </w:rPr>
        <w:t>system</w:t>
      </w:r>
      <w:proofErr w:type="gramEnd"/>
    </w:p>
    <w:p w14:paraId="25A67864" w14:textId="71AAF45E" w:rsidR="00BF478C" w:rsidRPr="009C2693" w:rsidRDefault="007457F9" w:rsidP="00D1678F">
      <w:pPr>
        <w:pStyle w:val="ListParagraph"/>
        <w:numPr>
          <w:ilvl w:val="0"/>
          <w:numId w:val="3"/>
        </w:numPr>
        <w:suppressAutoHyphens w:val="0"/>
        <w:spacing w:line="360" w:lineRule="auto"/>
        <w:jc w:val="both"/>
        <w:rPr>
          <w:rFonts w:ascii="Calibri" w:hAnsi="Calibri"/>
          <w:sz w:val="22"/>
          <w:szCs w:val="22"/>
        </w:rPr>
      </w:pPr>
      <w:r w:rsidRPr="00AA0FBA">
        <w:rPr>
          <w:rFonts w:ascii="Calibri" w:hAnsi="Calibri" w:cs="Arial"/>
          <w:sz w:val="22"/>
          <w:szCs w:val="22"/>
        </w:rPr>
        <w:t xml:space="preserve">Automatic email triggers to central bank post approvals are in </w:t>
      </w:r>
      <w:r w:rsidR="00701C5E" w:rsidRPr="00AA0FBA">
        <w:rPr>
          <w:rFonts w:ascii="Calibri" w:hAnsi="Calibri" w:cs="Arial"/>
          <w:sz w:val="22"/>
          <w:szCs w:val="22"/>
        </w:rPr>
        <w:t>place.</w:t>
      </w:r>
      <w:r w:rsidRPr="00AA0FBA">
        <w:rPr>
          <w:rFonts w:ascii="Calibri" w:hAnsi="Calibri" w:cs="Arial"/>
          <w:sz w:val="22"/>
          <w:szCs w:val="22"/>
        </w:rPr>
        <w:t xml:space="preserve"> </w:t>
      </w:r>
      <w:bookmarkStart w:id="25" w:name="_User_Classes_and"/>
      <w:bookmarkEnd w:id="25"/>
      <w:r w:rsidR="00BF478C" w:rsidRPr="009C2693">
        <w:rPr>
          <w:rFonts w:ascii="Calibri" w:hAnsi="Calibri"/>
        </w:rPr>
        <w:br w:type="page"/>
      </w:r>
    </w:p>
    <w:p w14:paraId="55177819" w14:textId="77777777" w:rsidR="009C2693" w:rsidRDefault="009C2693" w:rsidP="00D1678F">
      <w:pPr>
        <w:suppressAutoHyphens w:val="0"/>
        <w:spacing w:line="240" w:lineRule="auto"/>
        <w:jc w:val="both"/>
        <w:rPr>
          <w:rFonts w:ascii="Calibri" w:hAnsi="Calibri"/>
          <w:b/>
          <w:sz w:val="28"/>
        </w:rPr>
      </w:pPr>
    </w:p>
    <w:p w14:paraId="7E655A3C" w14:textId="77777777" w:rsidR="00BF478C" w:rsidRPr="00ED38CA" w:rsidRDefault="00BF478C" w:rsidP="00D1678F">
      <w:pPr>
        <w:pStyle w:val="Heading2"/>
        <w:tabs>
          <w:tab w:val="clear" w:pos="360"/>
        </w:tabs>
        <w:ind w:left="0"/>
        <w:jc w:val="both"/>
      </w:pPr>
      <w:bookmarkStart w:id="26" w:name="_Toc154054896"/>
      <w:r w:rsidRPr="00ED38CA">
        <w:t>User Classes and Characteristics</w:t>
      </w:r>
      <w:bookmarkEnd w:id="26"/>
    </w:p>
    <w:p w14:paraId="11439BB2" w14:textId="24DB4FA3" w:rsidR="00BF478C" w:rsidRPr="00AA0FBA" w:rsidRDefault="00BF478C" w:rsidP="00D1678F">
      <w:pPr>
        <w:spacing w:line="360" w:lineRule="auto"/>
        <w:jc w:val="both"/>
        <w:rPr>
          <w:rFonts w:ascii="Calibri" w:hAnsi="Calibri"/>
          <w:sz w:val="22"/>
          <w:szCs w:val="22"/>
        </w:rPr>
      </w:pPr>
      <w:r w:rsidRPr="00AA0FBA">
        <w:rPr>
          <w:rFonts w:ascii="Calibri" w:hAnsi="Calibri" w:cs="Arial"/>
          <w:sz w:val="22"/>
          <w:szCs w:val="22"/>
        </w:rPr>
        <w:t xml:space="preserve">User </w:t>
      </w:r>
      <w:r w:rsidR="009C2693" w:rsidRPr="00AA0FBA">
        <w:rPr>
          <w:rFonts w:ascii="Calibri" w:hAnsi="Calibri" w:cs="Arial"/>
          <w:sz w:val="22"/>
          <w:szCs w:val="22"/>
        </w:rPr>
        <w:t>groups</w:t>
      </w:r>
      <w:r w:rsidRPr="00AA0FBA">
        <w:rPr>
          <w:rFonts w:ascii="Calibri" w:hAnsi="Calibri" w:cs="Arial"/>
          <w:sz w:val="22"/>
          <w:szCs w:val="22"/>
        </w:rPr>
        <w:t xml:space="preserve"> detailed in the table below are derived as part of process discovery exercise. </w:t>
      </w:r>
      <w:r w:rsidR="0011095C" w:rsidRPr="00AA0FBA">
        <w:rPr>
          <w:rFonts w:ascii="Calibri" w:hAnsi="Calibri" w:cs="Arial"/>
          <w:sz w:val="22"/>
          <w:szCs w:val="22"/>
        </w:rPr>
        <w:t>IBPS</w:t>
      </w:r>
      <w:r w:rsidRPr="00AA0FBA">
        <w:rPr>
          <w:rFonts w:ascii="Calibri" w:hAnsi="Calibri" w:cs="Arial"/>
          <w:sz w:val="22"/>
          <w:szCs w:val="22"/>
        </w:rPr>
        <w:t xml:space="preserve"> allows creation of new user groups, in case new groups are required in </w:t>
      </w:r>
      <w:proofErr w:type="gramStart"/>
      <w:r w:rsidRPr="00AA0FBA">
        <w:rPr>
          <w:rFonts w:ascii="Calibri" w:hAnsi="Calibri" w:cs="Arial"/>
          <w:sz w:val="22"/>
          <w:szCs w:val="22"/>
        </w:rPr>
        <w:t>future</w:t>
      </w:r>
      <w:proofErr w:type="gramEnd"/>
      <w:r w:rsidRPr="00AA0FBA">
        <w:rPr>
          <w:rFonts w:ascii="Calibri" w:hAnsi="Calibri" w:cs="Arial"/>
          <w:sz w:val="22"/>
          <w:szCs w:val="22"/>
        </w:rPr>
        <w:t xml:space="preserve"> </w:t>
      </w:r>
    </w:p>
    <w:tbl>
      <w:tblPr>
        <w:tblpPr w:leftFromText="180" w:rightFromText="180" w:vertAnchor="text" w:horzAnchor="page" w:tblpX="1783" w:tblpY="31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1"/>
        <w:gridCol w:w="1569"/>
        <w:gridCol w:w="6850"/>
      </w:tblGrid>
      <w:tr w:rsidR="00BF478C" w:rsidRPr="00ED38CA" w14:paraId="702301C6" w14:textId="77777777" w:rsidTr="00CF18C5">
        <w:tc>
          <w:tcPr>
            <w:tcW w:w="498" w:type="pct"/>
          </w:tcPr>
          <w:p w14:paraId="69B8C4B8" w14:textId="77777777" w:rsidR="00BF478C" w:rsidRPr="00AA0FBA" w:rsidRDefault="00BF478C" w:rsidP="00D1678F">
            <w:pPr>
              <w:spacing w:line="360" w:lineRule="auto"/>
              <w:jc w:val="both"/>
              <w:rPr>
                <w:rFonts w:ascii="Calibri" w:hAnsi="Calibri" w:cs="Arial"/>
                <w:b/>
                <w:sz w:val="22"/>
                <w:szCs w:val="22"/>
              </w:rPr>
            </w:pPr>
            <w:r w:rsidRPr="00AA0FBA">
              <w:rPr>
                <w:rFonts w:ascii="Calibri" w:hAnsi="Calibri" w:cs="Arial"/>
                <w:b/>
                <w:sz w:val="22"/>
                <w:szCs w:val="22"/>
              </w:rPr>
              <w:t>S. No.</w:t>
            </w:r>
          </w:p>
        </w:tc>
        <w:tc>
          <w:tcPr>
            <w:tcW w:w="839" w:type="pct"/>
          </w:tcPr>
          <w:p w14:paraId="705FA480" w14:textId="77777777" w:rsidR="00BF478C" w:rsidRPr="00AA0FBA" w:rsidRDefault="00BF478C" w:rsidP="00D1678F">
            <w:pPr>
              <w:spacing w:line="360" w:lineRule="auto"/>
              <w:jc w:val="both"/>
              <w:rPr>
                <w:rFonts w:ascii="Calibri" w:hAnsi="Calibri" w:cs="Arial"/>
                <w:b/>
                <w:sz w:val="22"/>
                <w:szCs w:val="22"/>
              </w:rPr>
            </w:pPr>
            <w:r w:rsidRPr="00AA0FBA">
              <w:rPr>
                <w:rFonts w:ascii="Calibri" w:hAnsi="Calibri" w:cs="Arial"/>
                <w:b/>
                <w:sz w:val="22"/>
                <w:szCs w:val="22"/>
              </w:rPr>
              <w:t>Group Name</w:t>
            </w:r>
          </w:p>
        </w:tc>
        <w:tc>
          <w:tcPr>
            <w:tcW w:w="3663" w:type="pct"/>
          </w:tcPr>
          <w:p w14:paraId="2036C4A7" w14:textId="77777777" w:rsidR="00BF478C" w:rsidRPr="00AA0FBA" w:rsidRDefault="00BF478C" w:rsidP="00D1678F">
            <w:pPr>
              <w:spacing w:line="360" w:lineRule="auto"/>
              <w:jc w:val="both"/>
              <w:rPr>
                <w:rFonts w:ascii="Calibri" w:hAnsi="Calibri" w:cs="Arial"/>
                <w:b/>
                <w:sz w:val="22"/>
                <w:szCs w:val="22"/>
              </w:rPr>
            </w:pPr>
            <w:r w:rsidRPr="00AA0FBA">
              <w:rPr>
                <w:rFonts w:ascii="Calibri" w:hAnsi="Calibri" w:cs="Arial"/>
                <w:b/>
                <w:sz w:val="22"/>
                <w:szCs w:val="22"/>
              </w:rPr>
              <w:t>Description</w:t>
            </w:r>
          </w:p>
        </w:tc>
      </w:tr>
      <w:tr w:rsidR="00BF478C" w:rsidRPr="00ED38CA" w14:paraId="526608BB" w14:textId="77777777" w:rsidTr="00CF18C5">
        <w:tc>
          <w:tcPr>
            <w:tcW w:w="498" w:type="pct"/>
          </w:tcPr>
          <w:p w14:paraId="0A07F13C" w14:textId="77777777" w:rsidR="00BF478C" w:rsidRPr="00AA0FBA" w:rsidRDefault="00BF478C" w:rsidP="00D1678F">
            <w:pPr>
              <w:numPr>
                <w:ilvl w:val="0"/>
                <w:numId w:val="4"/>
              </w:numPr>
              <w:spacing w:after="120" w:line="360" w:lineRule="auto"/>
              <w:ind w:left="360"/>
              <w:jc w:val="both"/>
              <w:rPr>
                <w:rFonts w:ascii="Calibri" w:hAnsi="Calibri" w:cs="Arial"/>
                <w:sz w:val="22"/>
                <w:szCs w:val="22"/>
              </w:rPr>
            </w:pPr>
          </w:p>
        </w:tc>
        <w:tc>
          <w:tcPr>
            <w:tcW w:w="839" w:type="pct"/>
          </w:tcPr>
          <w:p w14:paraId="6DBE3847" w14:textId="250567E4" w:rsidR="00BF478C" w:rsidRPr="00AA0FBA" w:rsidRDefault="002A54B2" w:rsidP="00D1678F">
            <w:pPr>
              <w:spacing w:line="360" w:lineRule="auto"/>
              <w:jc w:val="both"/>
              <w:rPr>
                <w:rFonts w:ascii="Calibri" w:hAnsi="Calibri" w:cs="Arial"/>
                <w:sz w:val="22"/>
                <w:szCs w:val="22"/>
              </w:rPr>
            </w:pPr>
            <w:proofErr w:type="spellStart"/>
            <w:r w:rsidRPr="00AA0FBA">
              <w:rPr>
                <w:rFonts w:ascii="Calibri" w:hAnsi="Calibri" w:cs="Arial"/>
                <w:sz w:val="22"/>
                <w:szCs w:val="22"/>
              </w:rPr>
              <w:t>Ops_Maker</w:t>
            </w:r>
            <w:proofErr w:type="spellEnd"/>
          </w:p>
        </w:tc>
        <w:tc>
          <w:tcPr>
            <w:tcW w:w="3663" w:type="pct"/>
          </w:tcPr>
          <w:p w14:paraId="45CC65FA" w14:textId="77777777" w:rsidR="00FF633C" w:rsidRPr="00AA0FBA" w:rsidRDefault="00FF633C" w:rsidP="00D1678F">
            <w:pPr>
              <w:spacing w:line="360" w:lineRule="auto"/>
              <w:jc w:val="both"/>
              <w:rPr>
                <w:rFonts w:ascii="Calibri" w:hAnsi="Calibri" w:cs="Arial"/>
                <w:sz w:val="22"/>
                <w:szCs w:val="22"/>
              </w:rPr>
            </w:pPr>
            <w:r w:rsidRPr="00AA0FBA">
              <w:rPr>
                <w:rFonts w:ascii="Calibri" w:hAnsi="Calibri" w:cs="Arial"/>
                <w:sz w:val="22"/>
                <w:szCs w:val="22"/>
              </w:rPr>
              <w:t xml:space="preserve">Users of this group will have access rights on following queues:  </w:t>
            </w:r>
          </w:p>
          <w:p w14:paraId="4D71009C" w14:textId="653D4BBE" w:rsidR="00FF633C" w:rsidRPr="00AA0FBA" w:rsidRDefault="00091FDB" w:rsidP="00D1678F">
            <w:pPr>
              <w:numPr>
                <w:ilvl w:val="0"/>
                <w:numId w:val="5"/>
              </w:numPr>
              <w:spacing w:line="240" w:lineRule="auto"/>
              <w:jc w:val="both"/>
              <w:rPr>
                <w:rFonts w:ascii="Calibri" w:hAnsi="Calibri" w:cs="Arial"/>
                <w:b/>
                <w:sz w:val="22"/>
                <w:szCs w:val="22"/>
              </w:rPr>
            </w:pPr>
            <w:proofErr w:type="spellStart"/>
            <w:r w:rsidRPr="00AA0FBA">
              <w:rPr>
                <w:rFonts w:ascii="Calibri" w:hAnsi="Calibri" w:cs="Arial"/>
                <w:b/>
                <w:sz w:val="22"/>
                <w:szCs w:val="22"/>
              </w:rPr>
              <w:t>Eibor_</w:t>
            </w:r>
            <w:r w:rsidR="002A54B2" w:rsidRPr="00AA0FBA">
              <w:rPr>
                <w:rFonts w:ascii="Calibri" w:hAnsi="Calibri" w:cs="Arial"/>
                <w:b/>
                <w:sz w:val="22"/>
                <w:szCs w:val="22"/>
              </w:rPr>
              <w:t>Initiation</w:t>
            </w:r>
            <w:proofErr w:type="spellEnd"/>
          </w:p>
          <w:p w14:paraId="6941E763" w14:textId="1E13EEC7" w:rsidR="002A54B2" w:rsidRPr="00AA0FBA" w:rsidRDefault="00091FDB" w:rsidP="00D1678F">
            <w:pPr>
              <w:numPr>
                <w:ilvl w:val="0"/>
                <w:numId w:val="5"/>
              </w:numPr>
              <w:spacing w:line="240" w:lineRule="auto"/>
              <w:jc w:val="both"/>
              <w:rPr>
                <w:rFonts w:ascii="Calibri" w:hAnsi="Calibri" w:cs="Arial"/>
                <w:b/>
                <w:sz w:val="22"/>
                <w:szCs w:val="22"/>
              </w:rPr>
            </w:pPr>
            <w:proofErr w:type="spellStart"/>
            <w:r w:rsidRPr="00AA0FBA">
              <w:rPr>
                <w:rFonts w:ascii="Calibri" w:hAnsi="Calibri" w:cs="Arial"/>
                <w:b/>
                <w:sz w:val="22"/>
                <w:szCs w:val="22"/>
              </w:rPr>
              <w:t>Eibor_</w:t>
            </w:r>
            <w:r w:rsidR="002A54B2" w:rsidRPr="00AA0FBA">
              <w:rPr>
                <w:rFonts w:ascii="Calibri" w:hAnsi="Calibri" w:cs="Arial"/>
                <w:b/>
                <w:sz w:val="22"/>
                <w:szCs w:val="22"/>
              </w:rPr>
              <w:t>Ops_Maker</w:t>
            </w:r>
            <w:proofErr w:type="spellEnd"/>
          </w:p>
          <w:p w14:paraId="3581DF73" w14:textId="033143E2" w:rsidR="00BF478C" w:rsidRPr="00AA0FBA" w:rsidRDefault="00FF633C" w:rsidP="00D1678F">
            <w:pPr>
              <w:spacing w:line="360" w:lineRule="auto"/>
              <w:jc w:val="both"/>
              <w:rPr>
                <w:rFonts w:ascii="Calibri" w:hAnsi="Calibri" w:cs="Arial"/>
                <w:sz w:val="22"/>
                <w:szCs w:val="22"/>
              </w:rPr>
            </w:pPr>
            <w:r w:rsidRPr="00AA0FBA">
              <w:rPr>
                <w:rFonts w:ascii="Calibri" w:hAnsi="Calibri" w:cs="Arial"/>
                <w:bCs/>
                <w:sz w:val="22"/>
                <w:szCs w:val="22"/>
              </w:rPr>
              <w:t>This group will be created without filters.</w:t>
            </w:r>
          </w:p>
        </w:tc>
      </w:tr>
      <w:tr w:rsidR="00BF478C" w:rsidRPr="00ED38CA" w14:paraId="70B2AEED" w14:textId="77777777" w:rsidTr="00CF18C5">
        <w:tc>
          <w:tcPr>
            <w:tcW w:w="498" w:type="pct"/>
          </w:tcPr>
          <w:p w14:paraId="2F69D27D" w14:textId="77777777" w:rsidR="00BF478C" w:rsidRPr="00AA0FBA" w:rsidRDefault="00BF478C" w:rsidP="00D1678F">
            <w:pPr>
              <w:numPr>
                <w:ilvl w:val="0"/>
                <w:numId w:val="4"/>
              </w:numPr>
              <w:spacing w:after="120" w:line="360" w:lineRule="auto"/>
              <w:ind w:left="360"/>
              <w:jc w:val="both"/>
              <w:rPr>
                <w:rFonts w:ascii="Calibri" w:hAnsi="Calibri" w:cs="Arial"/>
                <w:sz w:val="22"/>
                <w:szCs w:val="22"/>
              </w:rPr>
            </w:pPr>
          </w:p>
        </w:tc>
        <w:tc>
          <w:tcPr>
            <w:tcW w:w="839" w:type="pct"/>
          </w:tcPr>
          <w:p w14:paraId="09BCD61D" w14:textId="7D093656" w:rsidR="00BF478C" w:rsidRPr="00AA0FBA" w:rsidRDefault="002A54B2" w:rsidP="00D1678F">
            <w:pPr>
              <w:spacing w:line="360" w:lineRule="auto"/>
              <w:jc w:val="both"/>
              <w:rPr>
                <w:rFonts w:ascii="Calibri" w:hAnsi="Calibri" w:cs="Arial"/>
                <w:sz w:val="22"/>
                <w:szCs w:val="22"/>
              </w:rPr>
            </w:pPr>
            <w:proofErr w:type="spellStart"/>
            <w:r w:rsidRPr="00AA0FBA">
              <w:rPr>
                <w:rFonts w:ascii="Calibri" w:hAnsi="Calibri" w:cs="Arial"/>
                <w:sz w:val="22"/>
                <w:szCs w:val="22"/>
              </w:rPr>
              <w:t>Ops_Checker</w:t>
            </w:r>
            <w:proofErr w:type="spellEnd"/>
          </w:p>
        </w:tc>
        <w:tc>
          <w:tcPr>
            <w:tcW w:w="3663" w:type="pct"/>
          </w:tcPr>
          <w:p w14:paraId="2C6EBBB3" w14:textId="77777777" w:rsidR="00BF478C" w:rsidRPr="00AA0FBA" w:rsidRDefault="00BF478C" w:rsidP="00D1678F">
            <w:pPr>
              <w:spacing w:line="360" w:lineRule="auto"/>
              <w:jc w:val="both"/>
              <w:rPr>
                <w:rFonts w:ascii="Calibri" w:hAnsi="Calibri" w:cs="Arial"/>
                <w:sz w:val="22"/>
                <w:szCs w:val="22"/>
              </w:rPr>
            </w:pPr>
            <w:r w:rsidRPr="00AA0FBA">
              <w:rPr>
                <w:rFonts w:ascii="Calibri" w:hAnsi="Calibri" w:cs="Arial"/>
                <w:sz w:val="22"/>
                <w:szCs w:val="22"/>
              </w:rPr>
              <w:t xml:space="preserve">Users of this group will have access rights on following queues:  </w:t>
            </w:r>
          </w:p>
          <w:p w14:paraId="2F239F77" w14:textId="726D0D3A" w:rsidR="00BF478C" w:rsidRPr="00AA0FBA" w:rsidRDefault="00091FDB" w:rsidP="00D1678F">
            <w:pPr>
              <w:numPr>
                <w:ilvl w:val="0"/>
                <w:numId w:val="5"/>
              </w:numPr>
              <w:spacing w:line="240" w:lineRule="auto"/>
              <w:jc w:val="both"/>
              <w:rPr>
                <w:rFonts w:ascii="Calibri" w:hAnsi="Calibri" w:cs="Arial"/>
                <w:b/>
                <w:sz w:val="22"/>
                <w:szCs w:val="22"/>
              </w:rPr>
            </w:pPr>
            <w:proofErr w:type="spellStart"/>
            <w:r w:rsidRPr="00AA0FBA">
              <w:rPr>
                <w:rFonts w:ascii="Calibri" w:hAnsi="Calibri" w:cs="Arial"/>
                <w:b/>
                <w:sz w:val="22"/>
                <w:szCs w:val="22"/>
              </w:rPr>
              <w:t>Eibor_Ops_Checker</w:t>
            </w:r>
            <w:proofErr w:type="spellEnd"/>
          </w:p>
          <w:p w14:paraId="04A95F1E" w14:textId="77777777" w:rsidR="00BF478C" w:rsidRPr="00AA0FBA" w:rsidRDefault="00BF478C" w:rsidP="00D1678F">
            <w:pPr>
              <w:spacing w:line="360" w:lineRule="auto"/>
              <w:jc w:val="both"/>
              <w:rPr>
                <w:rFonts w:ascii="Calibri" w:hAnsi="Calibri" w:cs="Arial"/>
                <w:sz w:val="22"/>
                <w:szCs w:val="22"/>
              </w:rPr>
            </w:pPr>
            <w:r w:rsidRPr="00AA0FBA">
              <w:rPr>
                <w:rFonts w:ascii="Calibri" w:hAnsi="Calibri" w:cs="Arial"/>
                <w:bCs/>
                <w:sz w:val="22"/>
                <w:szCs w:val="22"/>
              </w:rPr>
              <w:t>This group will be created without filters.</w:t>
            </w:r>
          </w:p>
        </w:tc>
      </w:tr>
      <w:tr w:rsidR="00BF478C" w:rsidRPr="00ED38CA" w14:paraId="174D96E6" w14:textId="77777777" w:rsidTr="00CF18C5">
        <w:tc>
          <w:tcPr>
            <w:tcW w:w="498" w:type="pct"/>
          </w:tcPr>
          <w:p w14:paraId="11EDC0AC" w14:textId="77777777" w:rsidR="00BF478C" w:rsidRPr="00AA0FBA" w:rsidRDefault="00BF478C" w:rsidP="00D1678F">
            <w:pPr>
              <w:numPr>
                <w:ilvl w:val="0"/>
                <w:numId w:val="4"/>
              </w:numPr>
              <w:spacing w:after="120" w:line="360" w:lineRule="auto"/>
              <w:ind w:left="360"/>
              <w:jc w:val="both"/>
              <w:rPr>
                <w:rFonts w:ascii="Calibri" w:hAnsi="Calibri" w:cs="Arial"/>
                <w:sz w:val="22"/>
                <w:szCs w:val="22"/>
              </w:rPr>
            </w:pPr>
          </w:p>
        </w:tc>
        <w:tc>
          <w:tcPr>
            <w:tcW w:w="839" w:type="pct"/>
          </w:tcPr>
          <w:p w14:paraId="690542A6" w14:textId="3EA97AE9" w:rsidR="00BF478C" w:rsidRPr="00AA0FBA" w:rsidRDefault="00091FDB" w:rsidP="00D1678F">
            <w:pPr>
              <w:spacing w:line="360" w:lineRule="auto"/>
              <w:jc w:val="both"/>
              <w:rPr>
                <w:rFonts w:ascii="Calibri" w:hAnsi="Calibri" w:cs="Arial"/>
                <w:sz w:val="22"/>
                <w:szCs w:val="22"/>
              </w:rPr>
            </w:pPr>
            <w:proofErr w:type="spellStart"/>
            <w:r w:rsidRPr="00AA0FBA">
              <w:rPr>
                <w:rFonts w:ascii="Calibri" w:hAnsi="Calibri" w:cs="Arial"/>
                <w:sz w:val="22"/>
                <w:szCs w:val="22"/>
              </w:rPr>
              <w:t>Frontdesk</w:t>
            </w:r>
            <w:proofErr w:type="spellEnd"/>
          </w:p>
          <w:p w14:paraId="09DAD50A" w14:textId="77777777" w:rsidR="00BF478C" w:rsidRPr="00AA0FBA" w:rsidRDefault="00BF478C" w:rsidP="00D1678F">
            <w:pPr>
              <w:spacing w:line="360" w:lineRule="auto"/>
              <w:jc w:val="both"/>
              <w:rPr>
                <w:rFonts w:ascii="Calibri" w:hAnsi="Calibri" w:cs="Arial"/>
                <w:sz w:val="22"/>
                <w:szCs w:val="22"/>
              </w:rPr>
            </w:pPr>
          </w:p>
        </w:tc>
        <w:tc>
          <w:tcPr>
            <w:tcW w:w="3663" w:type="pct"/>
          </w:tcPr>
          <w:p w14:paraId="2B2BA857" w14:textId="77777777" w:rsidR="00BF478C" w:rsidRPr="00AA0FBA" w:rsidRDefault="00BF478C" w:rsidP="00D1678F">
            <w:pPr>
              <w:spacing w:line="360" w:lineRule="auto"/>
              <w:jc w:val="both"/>
              <w:rPr>
                <w:rFonts w:ascii="Calibri" w:hAnsi="Calibri" w:cs="Arial"/>
                <w:sz w:val="22"/>
                <w:szCs w:val="22"/>
              </w:rPr>
            </w:pPr>
            <w:r w:rsidRPr="00AA0FBA">
              <w:rPr>
                <w:rFonts w:ascii="Calibri" w:hAnsi="Calibri" w:cs="Arial"/>
                <w:sz w:val="22"/>
                <w:szCs w:val="22"/>
              </w:rPr>
              <w:t xml:space="preserve">Users of this group will have access rights on following queues:  </w:t>
            </w:r>
          </w:p>
          <w:p w14:paraId="44E5E4ED" w14:textId="733BC9FD" w:rsidR="00BF478C" w:rsidRPr="00AA0FBA" w:rsidRDefault="00091FDB" w:rsidP="00D1678F">
            <w:pPr>
              <w:numPr>
                <w:ilvl w:val="0"/>
                <w:numId w:val="5"/>
              </w:numPr>
              <w:spacing w:line="240" w:lineRule="auto"/>
              <w:jc w:val="both"/>
              <w:rPr>
                <w:rFonts w:ascii="Calibri" w:hAnsi="Calibri" w:cs="Arial"/>
                <w:b/>
                <w:sz w:val="22"/>
                <w:szCs w:val="22"/>
              </w:rPr>
            </w:pPr>
            <w:proofErr w:type="spellStart"/>
            <w:r w:rsidRPr="00AA0FBA">
              <w:rPr>
                <w:rFonts w:ascii="Calibri" w:hAnsi="Calibri" w:cs="Arial"/>
                <w:b/>
                <w:sz w:val="22"/>
                <w:szCs w:val="22"/>
              </w:rPr>
              <w:t>Eibor_Front</w:t>
            </w:r>
            <w:r w:rsidR="00C71749" w:rsidRPr="00AA0FBA">
              <w:rPr>
                <w:rFonts w:ascii="Calibri" w:hAnsi="Calibri" w:cs="Arial"/>
                <w:b/>
                <w:sz w:val="22"/>
                <w:szCs w:val="22"/>
              </w:rPr>
              <w:t>desk</w:t>
            </w:r>
            <w:proofErr w:type="spellEnd"/>
          </w:p>
          <w:p w14:paraId="428C3156" w14:textId="2A3BA2C5" w:rsidR="00BF478C" w:rsidRPr="00AA0FBA" w:rsidRDefault="00BF478C" w:rsidP="00D1678F">
            <w:pPr>
              <w:spacing w:line="360" w:lineRule="auto"/>
              <w:jc w:val="both"/>
              <w:rPr>
                <w:rFonts w:ascii="Calibri" w:hAnsi="Calibri" w:cs="Arial"/>
                <w:sz w:val="22"/>
                <w:szCs w:val="22"/>
              </w:rPr>
            </w:pPr>
            <w:r w:rsidRPr="00AA0FBA">
              <w:rPr>
                <w:rFonts w:ascii="Calibri" w:hAnsi="Calibri" w:cs="Arial"/>
                <w:bCs/>
                <w:sz w:val="22"/>
                <w:szCs w:val="22"/>
              </w:rPr>
              <w:t>This group will be created with</w:t>
            </w:r>
            <w:r w:rsidR="00FF633C" w:rsidRPr="00AA0FBA">
              <w:rPr>
                <w:rFonts w:ascii="Calibri" w:hAnsi="Calibri" w:cs="Arial"/>
                <w:bCs/>
                <w:sz w:val="22"/>
                <w:szCs w:val="22"/>
              </w:rPr>
              <w:t>out filters</w:t>
            </w:r>
            <w:r w:rsidRPr="00AA0FBA">
              <w:rPr>
                <w:rFonts w:ascii="Calibri" w:hAnsi="Calibri" w:cs="Arial"/>
                <w:bCs/>
                <w:sz w:val="22"/>
                <w:szCs w:val="22"/>
              </w:rPr>
              <w:t xml:space="preserve">. </w:t>
            </w:r>
          </w:p>
        </w:tc>
      </w:tr>
    </w:tbl>
    <w:p w14:paraId="17D66E65" w14:textId="77777777" w:rsidR="00BF478C" w:rsidRPr="00ED38CA" w:rsidRDefault="00BF478C" w:rsidP="00D1678F">
      <w:pPr>
        <w:pStyle w:val="template"/>
        <w:ind w:left="720"/>
        <w:jc w:val="both"/>
        <w:rPr>
          <w:rFonts w:ascii="Calibri" w:hAnsi="Calibri"/>
          <w:sz w:val="20"/>
        </w:rPr>
      </w:pPr>
    </w:p>
    <w:p w14:paraId="1855DEC1" w14:textId="77777777" w:rsidR="00BF478C" w:rsidRPr="00ED38CA" w:rsidRDefault="00BF478C" w:rsidP="00D1678F">
      <w:pPr>
        <w:pStyle w:val="template"/>
        <w:ind w:left="720"/>
        <w:jc w:val="both"/>
        <w:rPr>
          <w:rFonts w:ascii="Calibri" w:hAnsi="Calibri"/>
          <w:sz w:val="20"/>
        </w:rPr>
      </w:pPr>
    </w:p>
    <w:p w14:paraId="54BA82BA" w14:textId="77777777" w:rsidR="00BF478C" w:rsidRPr="00ED38CA" w:rsidRDefault="00BF478C" w:rsidP="00D1678F">
      <w:pPr>
        <w:pStyle w:val="Heading2"/>
        <w:tabs>
          <w:tab w:val="clear" w:pos="360"/>
        </w:tabs>
        <w:ind w:left="0"/>
        <w:jc w:val="both"/>
      </w:pPr>
      <w:bookmarkStart w:id="27" w:name="_Operating_Environment"/>
      <w:bookmarkStart w:id="28" w:name="_Toc154054897"/>
      <w:bookmarkEnd w:id="27"/>
      <w:r w:rsidRPr="00ED38CA">
        <w:t>Operating Environment</w:t>
      </w:r>
      <w:bookmarkEnd w:id="28"/>
    </w:p>
    <w:p w14:paraId="1235EE51" w14:textId="77777777" w:rsidR="00BF478C" w:rsidRPr="00AA0FBA" w:rsidRDefault="00BF478C" w:rsidP="00D1678F">
      <w:pPr>
        <w:pStyle w:val="template"/>
        <w:ind w:left="360"/>
        <w:jc w:val="both"/>
        <w:rPr>
          <w:rFonts w:ascii="Calibri" w:hAnsi="Calibri"/>
          <w:i w:val="0"/>
          <w:szCs w:val="22"/>
        </w:rPr>
      </w:pPr>
      <w:r w:rsidRPr="00AA0FBA">
        <w:rPr>
          <w:rFonts w:ascii="Calibri" w:hAnsi="Calibri"/>
          <w:i w:val="0"/>
          <w:szCs w:val="22"/>
        </w:rPr>
        <w:t>Existing environment will be used for UAT and Production</w:t>
      </w:r>
    </w:p>
    <w:p w14:paraId="3A045D9C" w14:textId="77777777" w:rsidR="00BF478C" w:rsidRPr="00ED38CA" w:rsidRDefault="00BF478C" w:rsidP="00D1678F">
      <w:pPr>
        <w:pStyle w:val="Heading2"/>
        <w:tabs>
          <w:tab w:val="clear" w:pos="360"/>
        </w:tabs>
        <w:ind w:left="0"/>
        <w:jc w:val="both"/>
      </w:pPr>
      <w:bookmarkStart w:id="29" w:name="_Deliverables"/>
      <w:bookmarkStart w:id="30" w:name="_Toc154054898"/>
      <w:bookmarkEnd w:id="29"/>
      <w:r w:rsidRPr="00ED38CA">
        <w:t>Deliverables</w:t>
      </w:r>
      <w:bookmarkEnd w:id="30"/>
      <w:r w:rsidRPr="00ED38CA" w:rsidDel="00521BD8">
        <w:t xml:space="preserve"> </w:t>
      </w:r>
    </w:p>
    <w:p w14:paraId="54880EC0" w14:textId="77777777" w:rsidR="00BF478C" w:rsidRPr="00AA0FBA" w:rsidRDefault="00BF478C" w:rsidP="00D1678F">
      <w:pPr>
        <w:pStyle w:val="template"/>
        <w:ind w:left="360"/>
        <w:jc w:val="both"/>
        <w:rPr>
          <w:rFonts w:ascii="Calibri" w:hAnsi="Calibri"/>
          <w:i w:val="0"/>
          <w:szCs w:val="22"/>
        </w:rPr>
      </w:pPr>
      <w:r w:rsidRPr="00AA0FBA">
        <w:rPr>
          <w:rFonts w:ascii="Calibri" w:hAnsi="Calibri"/>
          <w:i w:val="0"/>
          <w:szCs w:val="22"/>
        </w:rPr>
        <w:t xml:space="preserve">The following will be deliverable: </w:t>
      </w:r>
    </w:p>
    <w:p w14:paraId="02AAB6DE" w14:textId="41563B25" w:rsidR="00BF478C" w:rsidRPr="00AA0FBA" w:rsidRDefault="00BF478C" w:rsidP="00D1678F">
      <w:pPr>
        <w:pStyle w:val="ListParagraph"/>
        <w:numPr>
          <w:ilvl w:val="0"/>
          <w:numId w:val="3"/>
        </w:numPr>
        <w:suppressAutoHyphens w:val="0"/>
        <w:spacing w:line="360" w:lineRule="auto"/>
        <w:jc w:val="both"/>
        <w:rPr>
          <w:rFonts w:ascii="Calibri" w:hAnsi="Calibri" w:cs="Arial"/>
          <w:sz w:val="22"/>
          <w:szCs w:val="22"/>
        </w:rPr>
      </w:pPr>
      <w:r w:rsidRPr="00AA0FBA">
        <w:rPr>
          <w:rFonts w:ascii="Calibri" w:hAnsi="Calibri" w:cs="Arial"/>
          <w:sz w:val="22"/>
          <w:szCs w:val="22"/>
        </w:rPr>
        <w:t xml:space="preserve">Release based on the requirement specified in the </w:t>
      </w:r>
      <w:r w:rsidR="00AA0FBA" w:rsidRPr="00AA0FBA">
        <w:rPr>
          <w:rFonts w:ascii="Calibri" w:hAnsi="Calibri" w:cs="Arial"/>
          <w:sz w:val="22"/>
          <w:szCs w:val="22"/>
        </w:rPr>
        <w:t>document.</w:t>
      </w:r>
    </w:p>
    <w:p w14:paraId="6A361154" w14:textId="77777777" w:rsidR="00BF478C" w:rsidRPr="00ED38CA" w:rsidRDefault="00BF478C" w:rsidP="00D1678F">
      <w:pPr>
        <w:pStyle w:val="Heading2"/>
        <w:tabs>
          <w:tab w:val="clear" w:pos="360"/>
        </w:tabs>
        <w:ind w:left="0"/>
        <w:jc w:val="both"/>
      </w:pPr>
      <w:bookmarkStart w:id="31" w:name="_Assumptions_and_Dependencies"/>
      <w:bookmarkStart w:id="32" w:name="_Toc154054899"/>
      <w:bookmarkEnd w:id="31"/>
      <w:r w:rsidRPr="00ED38CA">
        <w:t>Assumptions and Dependencies and Constraints</w:t>
      </w:r>
      <w:bookmarkEnd w:id="32"/>
    </w:p>
    <w:p w14:paraId="3EC5B67A" w14:textId="2427D1BC" w:rsidR="00496929" w:rsidRPr="00AA0FBA" w:rsidRDefault="00496929" w:rsidP="00D1678F">
      <w:pPr>
        <w:pStyle w:val="template"/>
        <w:numPr>
          <w:ilvl w:val="0"/>
          <w:numId w:val="7"/>
        </w:numPr>
        <w:spacing w:before="100" w:beforeAutospacing="1" w:after="100" w:afterAutospacing="1" w:line="276" w:lineRule="auto"/>
        <w:jc w:val="both"/>
        <w:rPr>
          <w:rFonts w:asciiTheme="minorHAnsi" w:hAnsiTheme="minorHAnsi" w:cstheme="minorHAnsi"/>
          <w:i w:val="0"/>
          <w:szCs w:val="22"/>
        </w:rPr>
      </w:pPr>
      <w:r w:rsidRPr="00AA0FBA">
        <w:rPr>
          <w:rFonts w:asciiTheme="minorHAnsi" w:hAnsiTheme="minorHAnsi" w:cstheme="minorHAnsi"/>
          <w:i w:val="0"/>
          <w:szCs w:val="22"/>
        </w:rPr>
        <w:t xml:space="preserve">The requirement specifications mentioned in Scope Document are based on discussions with various teams/ departments /business users of </w:t>
      </w:r>
      <w:proofErr w:type="spellStart"/>
      <w:r w:rsidRPr="00AA0FBA">
        <w:rPr>
          <w:rFonts w:asciiTheme="minorHAnsi" w:hAnsiTheme="minorHAnsi" w:cstheme="minorHAnsi"/>
          <w:i w:val="0"/>
          <w:szCs w:val="22"/>
        </w:rPr>
        <w:t>RAKBank</w:t>
      </w:r>
      <w:proofErr w:type="spellEnd"/>
      <w:r w:rsidR="00AA0FBA">
        <w:rPr>
          <w:rFonts w:asciiTheme="minorHAnsi" w:hAnsiTheme="minorHAnsi" w:cstheme="minorHAnsi"/>
          <w:i w:val="0"/>
          <w:szCs w:val="22"/>
        </w:rPr>
        <w:t>.</w:t>
      </w:r>
    </w:p>
    <w:p w14:paraId="50D6DC44" w14:textId="4F6CCB6F" w:rsidR="00CC1AD3" w:rsidRPr="00AA0FBA" w:rsidRDefault="00CC1AD3" w:rsidP="00D1678F">
      <w:pPr>
        <w:pStyle w:val="template"/>
        <w:numPr>
          <w:ilvl w:val="0"/>
          <w:numId w:val="7"/>
        </w:numPr>
        <w:spacing w:before="100" w:beforeAutospacing="1" w:after="100" w:afterAutospacing="1" w:line="276" w:lineRule="auto"/>
        <w:jc w:val="both"/>
        <w:rPr>
          <w:rFonts w:asciiTheme="minorHAnsi" w:hAnsiTheme="minorHAnsi" w:cstheme="minorHAnsi"/>
          <w:i w:val="0"/>
          <w:szCs w:val="22"/>
        </w:rPr>
      </w:pPr>
      <w:r w:rsidRPr="00AA0FBA">
        <w:rPr>
          <w:rFonts w:asciiTheme="minorHAnsi" w:hAnsiTheme="minorHAnsi" w:cstheme="minorHAnsi"/>
          <w:i w:val="0"/>
          <w:szCs w:val="22"/>
        </w:rPr>
        <w:t>This implementation</w:t>
      </w:r>
      <w:r w:rsidR="00CF18C5" w:rsidRPr="00AA0FBA">
        <w:rPr>
          <w:rFonts w:asciiTheme="minorHAnsi" w:hAnsiTheme="minorHAnsi" w:cstheme="minorHAnsi"/>
          <w:i w:val="0"/>
          <w:szCs w:val="22"/>
        </w:rPr>
        <w:t xml:space="preserve"> will be done on top of Newgen I</w:t>
      </w:r>
      <w:r w:rsidRPr="00AA0FBA">
        <w:rPr>
          <w:rFonts w:asciiTheme="minorHAnsi" w:hAnsiTheme="minorHAnsi" w:cstheme="minorHAnsi"/>
          <w:i w:val="0"/>
          <w:szCs w:val="22"/>
        </w:rPr>
        <w:t>BPS</w:t>
      </w:r>
      <w:r w:rsidR="00AA0FBA">
        <w:rPr>
          <w:rFonts w:asciiTheme="minorHAnsi" w:hAnsiTheme="minorHAnsi" w:cstheme="minorHAnsi"/>
          <w:i w:val="0"/>
          <w:szCs w:val="22"/>
        </w:rPr>
        <w:t xml:space="preserve"> </w:t>
      </w:r>
      <w:r w:rsidRPr="00AA0FBA">
        <w:rPr>
          <w:rFonts w:asciiTheme="minorHAnsi" w:hAnsiTheme="minorHAnsi" w:cstheme="minorHAnsi"/>
          <w:i w:val="0"/>
          <w:szCs w:val="22"/>
        </w:rPr>
        <w:t xml:space="preserve">product </w:t>
      </w:r>
      <w:r w:rsidR="00AA0FBA" w:rsidRPr="00AA0FBA">
        <w:rPr>
          <w:rFonts w:asciiTheme="minorHAnsi" w:hAnsiTheme="minorHAnsi" w:cstheme="minorHAnsi"/>
          <w:i w:val="0"/>
          <w:szCs w:val="22"/>
        </w:rPr>
        <w:t>suite;</w:t>
      </w:r>
      <w:r w:rsidRPr="00AA0FBA">
        <w:rPr>
          <w:rFonts w:asciiTheme="minorHAnsi" w:hAnsiTheme="minorHAnsi" w:cstheme="minorHAnsi"/>
          <w:i w:val="0"/>
          <w:szCs w:val="22"/>
        </w:rPr>
        <w:t xml:space="preserve"> </w:t>
      </w:r>
      <w:proofErr w:type="gramStart"/>
      <w:r w:rsidR="009C2693" w:rsidRPr="00AA0FBA">
        <w:rPr>
          <w:rFonts w:asciiTheme="minorHAnsi" w:hAnsiTheme="minorHAnsi" w:cstheme="minorHAnsi"/>
          <w:i w:val="0"/>
          <w:szCs w:val="22"/>
        </w:rPr>
        <w:t>thus</w:t>
      </w:r>
      <w:proofErr w:type="gramEnd"/>
      <w:r w:rsidRPr="00AA0FBA">
        <w:rPr>
          <w:rFonts w:asciiTheme="minorHAnsi" w:hAnsiTheme="minorHAnsi" w:cstheme="minorHAnsi"/>
          <w:i w:val="0"/>
          <w:szCs w:val="22"/>
        </w:rPr>
        <w:t xml:space="preserve"> the im</w:t>
      </w:r>
      <w:r w:rsidR="00CF18C5" w:rsidRPr="00AA0FBA">
        <w:rPr>
          <w:rFonts w:asciiTheme="minorHAnsi" w:hAnsiTheme="minorHAnsi" w:cstheme="minorHAnsi"/>
          <w:i w:val="0"/>
          <w:szCs w:val="22"/>
        </w:rPr>
        <w:t>plementation has dependency on I</w:t>
      </w:r>
      <w:r w:rsidRPr="00AA0FBA">
        <w:rPr>
          <w:rFonts w:asciiTheme="minorHAnsi" w:hAnsiTheme="minorHAnsi" w:cstheme="minorHAnsi"/>
          <w:i w:val="0"/>
          <w:szCs w:val="22"/>
        </w:rPr>
        <w:t>BPS product suite</w:t>
      </w:r>
    </w:p>
    <w:p w14:paraId="703E64DD" w14:textId="1CB8DC7D" w:rsidR="00225CB5" w:rsidRPr="00AA0FBA" w:rsidRDefault="00225CB5" w:rsidP="00D1678F">
      <w:pPr>
        <w:pStyle w:val="template"/>
        <w:numPr>
          <w:ilvl w:val="0"/>
          <w:numId w:val="7"/>
        </w:numPr>
        <w:spacing w:before="100" w:beforeAutospacing="1" w:after="100" w:afterAutospacing="1" w:line="276" w:lineRule="auto"/>
        <w:jc w:val="both"/>
        <w:rPr>
          <w:rFonts w:asciiTheme="minorHAnsi" w:hAnsiTheme="minorHAnsi" w:cstheme="minorHAnsi"/>
          <w:i w:val="0"/>
          <w:szCs w:val="22"/>
        </w:rPr>
      </w:pPr>
      <w:r w:rsidRPr="00AA0FBA">
        <w:rPr>
          <w:rFonts w:asciiTheme="minorHAnsi" w:hAnsiTheme="minorHAnsi" w:cstheme="minorHAnsi"/>
          <w:i w:val="0"/>
          <w:szCs w:val="22"/>
        </w:rPr>
        <w:t>The workflow will be implemented in English language only. There would not be any data entry or screens in any other languages.</w:t>
      </w:r>
    </w:p>
    <w:p w14:paraId="1743158C" w14:textId="36E4FAEF" w:rsidR="00BF478C" w:rsidRPr="00AA0FBA" w:rsidRDefault="00EB385F" w:rsidP="00D1678F">
      <w:pPr>
        <w:pStyle w:val="template"/>
        <w:numPr>
          <w:ilvl w:val="0"/>
          <w:numId w:val="7"/>
        </w:numPr>
        <w:spacing w:before="100" w:beforeAutospacing="1" w:after="100" w:afterAutospacing="1" w:line="276" w:lineRule="auto"/>
        <w:ind w:left="720"/>
        <w:jc w:val="both"/>
        <w:rPr>
          <w:rFonts w:ascii="Calibri" w:hAnsi="Calibri"/>
          <w:i w:val="0"/>
          <w:szCs w:val="22"/>
        </w:rPr>
      </w:pPr>
      <w:r w:rsidRPr="00AA0FBA">
        <w:rPr>
          <w:rFonts w:asciiTheme="minorHAnsi" w:hAnsiTheme="minorHAnsi" w:cstheme="minorHAnsi"/>
          <w:i w:val="0"/>
          <w:szCs w:val="22"/>
        </w:rPr>
        <w:t xml:space="preserve">Any new requirement, addition or modification </w:t>
      </w:r>
      <w:proofErr w:type="gramStart"/>
      <w:r w:rsidRPr="00AA0FBA">
        <w:rPr>
          <w:rFonts w:asciiTheme="minorHAnsi" w:hAnsiTheme="minorHAnsi" w:cstheme="minorHAnsi"/>
          <w:i w:val="0"/>
          <w:szCs w:val="22"/>
        </w:rPr>
        <w:t>in</w:t>
      </w:r>
      <w:proofErr w:type="gramEnd"/>
      <w:r w:rsidRPr="00AA0FBA">
        <w:rPr>
          <w:rFonts w:asciiTheme="minorHAnsi" w:hAnsiTheme="minorHAnsi" w:cstheme="minorHAnsi"/>
          <w:i w:val="0"/>
          <w:szCs w:val="22"/>
        </w:rPr>
        <w:t xml:space="preserve"> the current requirements as mentioned in current document will be treated as changes</w:t>
      </w:r>
      <w:r w:rsidR="00AA0FBA">
        <w:rPr>
          <w:rFonts w:asciiTheme="minorHAnsi" w:hAnsiTheme="minorHAnsi" w:cstheme="minorHAnsi"/>
          <w:i w:val="0"/>
          <w:szCs w:val="22"/>
        </w:rPr>
        <w:t>.</w:t>
      </w:r>
    </w:p>
    <w:p w14:paraId="039E63A5" w14:textId="74444747" w:rsidR="00BF478C" w:rsidRPr="00ED38CA" w:rsidRDefault="00BF478C" w:rsidP="00D1678F">
      <w:pPr>
        <w:pStyle w:val="Heading1"/>
        <w:jc w:val="both"/>
      </w:pPr>
      <w:bookmarkStart w:id="33" w:name="_Toc154054900"/>
      <w:r w:rsidRPr="00ED38CA">
        <w:lastRenderedPageBreak/>
        <w:t>Work-Flow Requirement</w:t>
      </w:r>
      <w:bookmarkEnd w:id="33"/>
    </w:p>
    <w:p w14:paraId="40509657" w14:textId="282F1216" w:rsidR="00C5245D" w:rsidRDefault="00C5245D" w:rsidP="00D1678F">
      <w:pPr>
        <w:jc w:val="both"/>
      </w:pPr>
    </w:p>
    <w:p w14:paraId="6EA15A9D" w14:textId="2667267D" w:rsidR="005E0237" w:rsidRPr="00FC26AE" w:rsidRDefault="005E0237" w:rsidP="00D1678F">
      <w:pPr>
        <w:jc w:val="both"/>
        <w:rPr>
          <w:b/>
          <w:bCs/>
          <w:u w:val="single"/>
        </w:rPr>
      </w:pPr>
    </w:p>
    <w:p w14:paraId="5D59BB2C" w14:textId="3B72DA83" w:rsidR="00A8312C" w:rsidRPr="00A8312C" w:rsidRDefault="005B2F50" w:rsidP="00A8312C">
      <w:pPr>
        <w:pStyle w:val="ListParagraph"/>
        <w:spacing w:line="360" w:lineRule="auto"/>
        <w:jc w:val="both"/>
        <w:rPr>
          <w:rFonts w:ascii="Calibri" w:hAnsi="Calibri" w:cs="Arial"/>
          <w:sz w:val="22"/>
          <w:szCs w:val="22"/>
        </w:rPr>
      </w:pPr>
      <w:r>
        <w:rPr>
          <w:noProof/>
        </w:rPr>
        <w:drawing>
          <wp:inline distT="0" distB="0" distL="0" distR="0" wp14:anchorId="40359441" wp14:editId="6DC90E0B">
            <wp:extent cx="5943600" cy="2743835"/>
            <wp:effectExtent l="0" t="0" r="0" b="0"/>
            <wp:docPr id="108882992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29923" name="Picture 1" descr="A diagram of a flowchart&#10;&#10;Description automatically generated"/>
                    <pic:cNvPicPr/>
                  </pic:nvPicPr>
                  <pic:blipFill>
                    <a:blip r:embed="rId19"/>
                    <a:stretch>
                      <a:fillRect/>
                    </a:stretch>
                  </pic:blipFill>
                  <pic:spPr>
                    <a:xfrm>
                      <a:off x="0" y="0"/>
                      <a:ext cx="5943600" cy="2743835"/>
                    </a:xfrm>
                    <a:prstGeom prst="rect">
                      <a:avLst/>
                    </a:prstGeom>
                  </pic:spPr>
                </pic:pic>
              </a:graphicData>
            </a:graphic>
          </wp:inline>
        </w:drawing>
      </w:r>
      <w:r w:rsidR="009801EA" w:rsidRPr="009801EA">
        <w:rPr>
          <w:rFonts w:ascii="Calibri" w:hAnsi="Calibri" w:cs="Arial"/>
          <w:b/>
          <w:bCs/>
          <w:sz w:val="22"/>
          <w:szCs w:val="22"/>
          <w:u w:val="single"/>
        </w:rPr>
        <w:t xml:space="preserve"> </w:t>
      </w:r>
    </w:p>
    <w:p w14:paraId="455FEED0" w14:textId="77777777" w:rsidR="00A8312C" w:rsidRPr="00A8312C" w:rsidRDefault="00A8312C" w:rsidP="00A8312C">
      <w:pPr>
        <w:pStyle w:val="ListParagraph"/>
        <w:spacing w:line="360" w:lineRule="auto"/>
        <w:jc w:val="both"/>
        <w:rPr>
          <w:rFonts w:ascii="Calibri" w:hAnsi="Calibri" w:cs="Arial"/>
          <w:sz w:val="22"/>
          <w:szCs w:val="22"/>
        </w:rPr>
      </w:pPr>
    </w:p>
    <w:p w14:paraId="4E9EBAC9" w14:textId="3191E737" w:rsidR="00FC3865" w:rsidRPr="009801EA" w:rsidRDefault="009801EA" w:rsidP="009801EA">
      <w:pPr>
        <w:pStyle w:val="ListParagraph"/>
        <w:numPr>
          <w:ilvl w:val="0"/>
          <w:numId w:val="2"/>
        </w:numPr>
        <w:spacing w:line="360" w:lineRule="auto"/>
        <w:jc w:val="both"/>
        <w:rPr>
          <w:rFonts w:ascii="Calibri" w:hAnsi="Calibri" w:cs="Arial"/>
          <w:sz w:val="22"/>
          <w:szCs w:val="22"/>
        </w:rPr>
      </w:pPr>
      <w:r w:rsidRPr="009801EA">
        <w:rPr>
          <w:rFonts w:ascii="Calibri" w:hAnsi="Calibri" w:cs="Arial"/>
          <w:b/>
          <w:bCs/>
          <w:sz w:val="22"/>
          <w:szCs w:val="22"/>
          <w:u w:val="single"/>
        </w:rPr>
        <w:t>Initiation</w:t>
      </w:r>
      <w:r w:rsidR="008F1A23" w:rsidRPr="009801EA">
        <w:rPr>
          <w:rFonts w:ascii="Calibri" w:hAnsi="Calibri" w:cs="Arial"/>
          <w:sz w:val="22"/>
          <w:szCs w:val="22"/>
        </w:rPr>
        <w:t>:</w:t>
      </w:r>
      <w:r w:rsidRPr="009801EA">
        <w:rPr>
          <w:noProof/>
        </w:rPr>
        <w:t xml:space="preserve"> </w:t>
      </w:r>
    </w:p>
    <w:p w14:paraId="204F847F" w14:textId="746977A4" w:rsidR="008F1A23" w:rsidRDefault="00A50699" w:rsidP="00FC3865">
      <w:pPr>
        <w:numPr>
          <w:ilvl w:val="1"/>
          <w:numId w:val="2"/>
        </w:numPr>
        <w:spacing w:line="360" w:lineRule="auto"/>
        <w:jc w:val="both"/>
        <w:rPr>
          <w:rFonts w:ascii="Calibri" w:hAnsi="Calibri" w:cs="Arial"/>
          <w:sz w:val="22"/>
          <w:szCs w:val="22"/>
        </w:rPr>
      </w:pPr>
      <w:proofErr w:type="spellStart"/>
      <w:r w:rsidRPr="00AA0FBA">
        <w:rPr>
          <w:rFonts w:ascii="Calibri" w:hAnsi="Calibri" w:cs="Arial"/>
          <w:sz w:val="22"/>
          <w:szCs w:val="22"/>
        </w:rPr>
        <w:t>Ops_Maker</w:t>
      </w:r>
      <w:proofErr w:type="spellEnd"/>
      <w:r w:rsidRPr="00AA0FBA">
        <w:rPr>
          <w:rFonts w:ascii="Calibri" w:hAnsi="Calibri" w:cs="Arial"/>
          <w:sz w:val="22"/>
          <w:szCs w:val="22"/>
        </w:rPr>
        <w:t xml:space="preserve"> </w:t>
      </w:r>
      <w:r w:rsidR="005517C6" w:rsidRPr="00AA0FBA">
        <w:rPr>
          <w:rFonts w:ascii="Calibri" w:hAnsi="Calibri" w:cs="Arial"/>
          <w:sz w:val="22"/>
          <w:szCs w:val="22"/>
        </w:rPr>
        <w:t>users</w:t>
      </w:r>
      <w:r w:rsidR="00DE7092" w:rsidRPr="00AA0FBA">
        <w:rPr>
          <w:rFonts w:ascii="Calibri" w:hAnsi="Calibri" w:cs="Arial"/>
          <w:sz w:val="22"/>
          <w:szCs w:val="22"/>
        </w:rPr>
        <w:t xml:space="preserve"> will </w:t>
      </w:r>
      <w:r w:rsidR="0017395C" w:rsidRPr="00AA0FBA">
        <w:rPr>
          <w:rFonts w:ascii="Calibri" w:hAnsi="Calibri" w:cs="Arial"/>
          <w:sz w:val="22"/>
          <w:szCs w:val="22"/>
        </w:rPr>
        <w:t>Click on “New” button to create a new WI</w:t>
      </w:r>
      <w:r w:rsidR="00FC3865">
        <w:rPr>
          <w:rFonts w:ascii="Calibri" w:hAnsi="Calibri" w:cs="Arial"/>
          <w:sz w:val="22"/>
          <w:szCs w:val="22"/>
        </w:rPr>
        <w:t>.</w:t>
      </w:r>
    </w:p>
    <w:p w14:paraId="7352B4D1" w14:textId="23BFAB25" w:rsidR="00FC3865" w:rsidRDefault="00FC3865" w:rsidP="00FC3865">
      <w:pPr>
        <w:numPr>
          <w:ilvl w:val="1"/>
          <w:numId w:val="2"/>
        </w:numPr>
        <w:spacing w:line="360" w:lineRule="auto"/>
        <w:jc w:val="both"/>
        <w:rPr>
          <w:rFonts w:ascii="Calibri" w:hAnsi="Calibri" w:cs="Arial"/>
          <w:sz w:val="22"/>
          <w:szCs w:val="22"/>
        </w:rPr>
      </w:pPr>
      <w:r>
        <w:rPr>
          <w:rFonts w:ascii="Calibri" w:hAnsi="Calibri" w:cs="Arial"/>
          <w:sz w:val="22"/>
          <w:szCs w:val="22"/>
        </w:rPr>
        <w:t xml:space="preserve">User will see the </w:t>
      </w:r>
      <w:r w:rsidR="00E00287">
        <w:rPr>
          <w:rFonts w:ascii="Calibri" w:hAnsi="Calibri" w:cs="Arial"/>
          <w:sz w:val="22"/>
          <w:szCs w:val="22"/>
        </w:rPr>
        <w:t xml:space="preserve">source data from FIS, Finacle, </w:t>
      </w:r>
      <w:proofErr w:type="spellStart"/>
      <w:r w:rsidR="00E00287">
        <w:rPr>
          <w:rFonts w:ascii="Calibri" w:hAnsi="Calibri" w:cs="Arial"/>
          <w:sz w:val="22"/>
          <w:szCs w:val="22"/>
        </w:rPr>
        <w:t>Flexcube</w:t>
      </w:r>
      <w:proofErr w:type="spellEnd"/>
      <w:r w:rsidR="00E00287">
        <w:rPr>
          <w:rFonts w:ascii="Calibri" w:hAnsi="Calibri" w:cs="Arial"/>
          <w:sz w:val="22"/>
          <w:szCs w:val="22"/>
        </w:rPr>
        <w:t xml:space="preserve"> </w:t>
      </w:r>
      <w:proofErr w:type="gramStart"/>
      <w:r w:rsidR="00E00287">
        <w:rPr>
          <w:rFonts w:ascii="Calibri" w:hAnsi="Calibri" w:cs="Arial"/>
          <w:sz w:val="22"/>
          <w:szCs w:val="22"/>
        </w:rPr>
        <w:t>reports</w:t>
      </w:r>
      <w:proofErr w:type="gramEnd"/>
      <w:r w:rsidR="00E00287">
        <w:rPr>
          <w:rFonts w:ascii="Calibri" w:hAnsi="Calibri" w:cs="Arial"/>
          <w:sz w:val="22"/>
          <w:szCs w:val="22"/>
        </w:rPr>
        <w:t xml:space="preserve"> and Broker emails populated on the</w:t>
      </w:r>
      <w:r w:rsidR="00BB5B87">
        <w:rPr>
          <w:rFonts w:ascii="Calibri" w:hAnsi="Calibri" w:cs="Arial"/>
          <w:sz w:val="22"/>
          <w:szCs w:val="22"/>
        </w:rPr>
        <w:t xml:space="preserve"> </w:t>
      </w:r>
      <w:r w:rsidR="005517C6">
        <w:rPr>
          <w:rFonts w:ascii="Calibri" w:hAnsi="Calibri" w:cs="Arial"/>
          <w:sz w:val="22"/>
          <w:szCs w:val="22"/>
        </w:rPr>
        <w:t>form.</w:t>
      </w:r>
      <w:r w:rsidR="00E00287">
        <w:rPr>
          <w:rFonts w:ascii="Calibri" w:hAnsi="Calibri" w:cs="Arial"/>
          <w:sz w:val="22"/>
          <w:szCs w:val="22"/>
        </w:rPr>
        <w:t xml:space="preserve"> </w:t>
      </w:r>
    </w:p>
    <w:p w14:paraId="0994B6B8" w14:textId="3FF11CD2" w:rsidR="00FC3865" w:rsidRDefault="00300158" w:rsidP="00FC3865">
      <w:pPr>
        <w:numPr>
          <w:ilvl w:val="1"/>
          <w:numId w:val="2"/>
        </w:numPr>
        <w:spacing w:line="360" w:lineRule="auto"/>
        <w:jc w:val="both"/>
        <w:rPr>
          <w:rFonts w:ascii="Calibri" w:hAnsi="Calibri" w:cs="Arial"/>
          <w:sz w:val="22"/>
          <w:szCs w:val="22"/>
        </w:rPr>
      </w:pPr>
      <w:r>
        <w:rPr>
          <w:rFonts w:ascii="Calibri" w:hAnsi="Calibri" w:cs="Arial"/>
          <w:sz w:val="22"/>
          <w:szCs w:val="22"/>
        </w:rPr>
        <w:t>Users</w:t>
      </w:r>
      <w:r w:rsidR="00FC3865">
        <w:rPr>
          <w:rFonts w:ascii="Calibri" w:hAnsi="Calibri" w:cs="Arial"/>
          <w:sz w:val="22"/>
          <w:szCs w:val="22"/>
        </w:rPr>
        <w:t xml:space="preserve"> will do all the maker activities on the </w:t>
      </w:r>
      <w:r w:rsidR="00BB5B87">
        <w:rPr>
          <w:rFonts w:ascii="Calibri" w:hAnsi="Calibri" w:cs="Arial"/>
          <w:sz w:val="22"/>
          <w:szCs w:val="22"/>
        </w:rPr>
        <w:t xml:space="preserve">Wi and input the required manual </w:t>
      </w:r>
      <w:r w:rsidR="005517C6">
        <w:rPr>
          <w:rFonts w:ascii="Calibri" w:hAnsi="Calibri" w:cs="Arial"/>
          <w:sz w:val="22"/>
          <w:szCs w:val="22"/>
        </w:rPr>
        <w:t>details.</w:t>
      </w:r>
    </w:p>
    <w:p w14:paraId="78905DF1" w14:textId="072C9DFB" w:rsidR="002226F6" w:rsidRDefault="002226F6" w:rsidP="00FC3865">
      <w:pPr>
        <w:numPr>
          <w:ilvl w:val="1"/>
          <w:numId w:val="2"/>
        </w:numPr>
        <w:spacing w:line="360" w:lineRule="auto"/>
        <w:jc w:val="both"/>
        <w:rPr>
          <w:rFonts w:ascii="Calibri" w:hAnsi="Calibri" w:cs="Arial"/>
          <w:sz w:val="22"/>
          <w:szCs w:val="22"/>
        </w:rPr>
      </w:pPr>
      <w:r>
        <w:rPr>
          <w:rFonts w:ascii="Calibri" w:hAnsi="Calibri" w:cs="Arial"/>
          <w:sz w:val="22"/>
          <w:szCs w:val="22"/>
        </w:rPr>
        <w:t>User will validate the</w:t>
      </w:r>
      <w:r w:rsidR="00A34F26">
        <w:rPr>
          <w:rFonts w:ascii="Calibri" w:hAnsi="Calibri" w:cs="Arial"/>
          <w:sz w:val="22"/>
          <w:szCs w:val="22"/>
        </w:rPr>
        <w:t xml:space="preserve"> correctness of computed </w:t>
      </w:r>
      <w:r>
        <w:rPr>
          <w:rFonts w:ascii="Calibri" w:hAnsi="Calibri" w:cs="Arial"/>
          <w:sz w:val="22"/>
          <w:szCs w:val="22"/>
        </w:rPr>
        <w:t xml:space="preserve">EIBOR Summary </w:t>
      </w:r>
      <w:r w:rsidR="00300158">
        <w:rPr>
          <w:rFonts w:ascii="Calibri" w:hAnsi="Calibri" w:cs="Arial"/>
          <w:sz w:val="22"/>
          <w:szCs w:val="22"/>
        </w:rPr>
        <w:t>sheet.</w:t>
      </w:r>
      <w:r>
        <w:rPr>
          <w:rFonts w:ascii="Calibri" w:hAnsi="Calibri" w:cs="Arial"/>
          <w:sz w:val="22"/>
          <w:szCs w:val="22"/>
        </w:rPr>
        <w:t xml:space="preserve"> </w:t>
      </w:r>
    </w:p>
    <w:p w14:paraId="5C23A655" w14:textId="2F4FEB11" w:rsidR="00BB5B87" w:rsidRDefault="007C555D" w:rsidP="00FC3865">
      <w:pPr>
        <w:numPr>
          <w:ilvl w:val="1"/>
          <w:numId w:val="2"/>
        </w:numPr>
        <w:spacing w:line="360" w:lineRule="auto"/>
        <w:jc w:val="both"/>
        <w:rPr>
          <w:rFonts w:ascii="Calibri" w:hAnsi="Calibri" w:cs="Arial"/>
          <w:sz w:val="22"/>
          <w:szCs w:val="22"/>
        </w:rPr>
      </w:pPr>
      <w:r>
        <w:rPr>
          <w:rFonts w:ascii="Calibri" w:hAnsi="Calibri" w:cs="Arial"/>
          <w:sz w:val="22"/>
          <w:szCs w:val="22"/>
        </w:rPr>
        <w:t>Below Decisions will be available for the User:</w:t>
      </w:r>
    </w:p>
    <w:p w14:paraId="314D7B8D" w14:textId="02908B5E" w:rsidR="007C555D" w:rsidRDefault="007C555D" w:rsidP="007C555D">
      <w:pPr>
        <w:numPr>
          <w:ilvl w:val="2"/>
          <w:numId w:val="2"/>
        </w:numPr>
        <w:spacing w:line="360" w:lineRule="auto"/>
        <w:jc w:val="both"/>
        <w:rPr>
          <w:rFonts w:ascii="Calibri" w:hAnsi="Calibri" w:cs="Arial"/>
          <w:sz w:val="22"/>
          <w:szCs w:val="22"/>
        </w:rPr>
      </w:pPr>
      <w:r>
        <w:rPr>
          <w:rFonts w:ascii="Calibri" w:hAnsi="Calibri" w:cs="Arial"/>
          <w:sz w:val="22"/>
          <w:szCs w:val="22"/>
        </w:rPr>
        <w:t>Submit: Wi Will move to Ops Checker queue</w:t>
      </w:r>
    </w:p>
    <w:p w14:paraId="0F769CBD" w14:textId="77777777" w:rsidR="0085780E" w:rsidRDefault="0085780E" w:rsidP="0085780E">
      <w:pPr>
        <w:spacing w:line="360" w:lineRule="auto"/>
        <w:ind w:left="2160"/>
        <w:jc w:val="both"/>
        <w:rPr>
          <w:rFonts w:ascii="Calibri" w:hAnsi="Calibri" w:cs="Arial"/>
          <w:sz w:val="22"/>
          <w:szCs w:val="22"/>
        </w:rPr>
      </w:pPr>
    </w:p>
    <w:p w14:paraId="0EE4F7C8" w14:textId="6ABE62F5" w:rsidR="00A34F26" w:rsidRPr="00A34F26" w:rsidRDefault="007F606E" w:rsidP="00A34F26">
      <w:pPr>
        <w:numPr>
          <w:ilvl w:val="0"/>
          <w:numId w:val="2"/>
        </w:numPr>
        <w:spacing w:line="360" w:lineRule="auto"/>
        <w:jc w:val="both"/>
        <w:rPr>
          <w:rFonts w:ascii="Calibri" w:hAnsi="Calibri" w:cs="Arial"/>
          <w:sz w:val="22"/>
          <w:szCs w:val="22"/>
        </w:rPr>
      </w:pPr>
      <w:proofErr w:type="spellStart"/>
      <w:r w:rsidRPr="00AA0FBA">
        <w:rPr>
          <w:rFonts w:ascii="Calibri" w:hAnsi="Calibri" w:cs="Arial"/>
          <w:b/>
          <w:bCs/>
          <w:sz w:val="22"/>
          <w:szCs w:val="22"/>
          <w:u w:val="single"/>
        </w:rPr>
        <w:t>Ops_Checker</w:t>
      </w:r>
      <w:proofErr w:type="spellEnd"/>
      <w:r w:rsidR="008F1A23" w:rsidRPr="00AA0FBA">
        <w:rPr>
          <w:rFonts w:ascii="Calibri" w:hAnsi="Calibri" w:cs="Arial"/>
          <w:sz w:val="22"/>
          <w:szCs w:val="22"/>
        </w:rPr>
        <w:t>:</w:t>
      </w:r>
      <w:r w:rsidRPr="00A34F26">
        <w:rPr>
          <w:rFonts w:ascii="Calibri" w:hAnsi="Calibri" w:cs="Arial"/>
          <w:sz w:val="22"/>
          <w:szCs w:val="22"/>
        </w:rPr>
        <w:t xml:space="preserve"> </w:t>
      </w:r>
    </w:p>
    <w:p w14:paraId="259AB6BC" w14:textId="4D714EB3" w:rsidR="008F1A23" w:rsidRDefault="007F606E" w:rsidP="00A34F26">
      <w:pPr>
        <w:numPr>
          <w:ilvl w:val="1"/>
          <w:numId w:val="2"/>
        </w:numPr>
        <w:spacing w:line="360" w:lineRule="auto"/>
        <w:jc w:val="both"/>
        <w:rPr>
          <w:rFonts w:ascii="Calibri" w:hAnsi="Calibri" w:cs="Arial"/>
          <w:sz w:val="22"/>
          <w:szCs w:val="22"/>
        </w:rPr>
      </w:pPr>
      <w:r w:rsidRPr="00AA0FBA">
        <w:rPr>
          <w:rFonts w:ascii="Calibri" w:hAnsi="Calibri" w:cs="Arial"/>
          <w:sz w:val="22"/>
          <w:szCs w:val="22"/>
        </w:rPr>
        <w:t xml:space="preserve">User will review the EIBOR </w:t>
      </w:r>
      <w:r w:rsidR="00ED3C51" w:rsidRPr="00AA0FBA">
        <w:rPr>
          <w:rFonts w:ascii="Calibri" w:hAnsi="Calibri" w:cs="Arial"/>
          <w:sz w:val="22"/>
          <w:szCs w:val="22"/>
        </w:rPr>
        <w:t xml:space="preserve">Summary sheet which had been computed post the initiator submits the </w:t>
      </w:r>
      <w:r w:rsidR="00813B02" w:rsidRPr="00AA0FBA">
        <w:rPr>
          <w:rFonts w:ascii="Calibri" w:hAnsi="Calibri" w:cs="Arial"/>
          <w:sz w:val="22"/>
          <w:szCs w:val="22"/>
        </w:rPr>
        <w:t>WI.</w:t>
      </w:r>
      <w:r w:rsidR="008F1A23" w:rsidRPr="00AA0FBA">
        <w:rPr>
          <w:rFonts w:ascii="Calibri" w:hAnsi="Calibri" w:cs="Arial"/>
          <w:sz w:val="22"/>
          <w:szCs w:val="22"/>
        </w:rPr>
        <w:t xml:space="preserve"> </w:t>
      </w:r>
    </w:p>
    <w:p w14:paraId="7E5DD182" w14:textId="770D0140" w:rsidR="00F46818" w:rsidRDefault="00F46818" w:rsidP="00A34F26">
      <w:pPr>
        <w:numPr>
          <w:ilvl w:val="1"/>
          <w:numId w:val="2"/>
        </w:numPr>
        <w:spacing w:line="360" w:lineRule="auto"/>
        <w:jc w:val="both"/>
        <w:rPr>
          <w:rFonts w:ascii="Calibri" w:hAnsi="Calibri" w:cs="Arial"/>
          <w:sz w:val="22"/>
          <w:szCs w:val="22"/>
        </w:rPr>
      </w:pPr>
      <w:r>
        <w:rPr>
          <w:rFonts w:ascii="Calibri" w:hAnsi="Calibri" w:cs="Arial"/>
          <w:sz w:val="22"/>
          <w:szCs w:val="22"/>
        </w:rPr>
        <w:t>In case of any modification required user can send</w:t>
      </w:r>
      <w:r w:rsidR="006E247B">
        <w:rPr>
          <w:rFonts w:ascii="Calibri" w:hAnsi="Calibri" w:cs="Arial"/>
          <w:sz w:val="22"/>
          <w:szCs w:val="22"/>
        </w:rPr>
        <w:t xml:space="preserve"> </w:t>
      </w:r>
      <w:r>
        <w:rPr>
          <w:rFonts w:ascii="Calibri" w:hAnsi="Calibri" w:cs="Arial"/>
          <w:sz w:val="22"/>
          <w:szCs w:val="22"/>
        </w:rPr>
        <w:t>back the case to Maker</w:t>
      </w:r>
    </w:p>
    <w:p w14:paraId="08A0DF0B" w14:textId="4B41E9AF" w:rsidR="00F46818" w:rsidRDefault="00F46818" w:rsidP="00A34F26">
      <w:pPr>
        <w:numPr>
          <w:ilvl w:val="1"/>
          <w:numId w:val="2"/>
        </w:numPr>
        <w:spacing w:line="360" w:lineRule="auto"/>
        <w:jc w:val="both"/>
        <w:rPr>
          <w:rFonts w:ascii="Calibri" w:hAnsi="Calibri" w:cs="Arial"/>
          <w:sz w:val="22"/>
          <w:szCs w:val="22"/>
        </w:rPr>
      </w:pPr>
      <w:r>
        <w:rPr>
          <w:rFonts w:ascii="Calibri" w:hAnsi="Calibri" w:cs="Arial"/>
          <w:sz w:val="22"/>
          <w:szCs w:val="22"/>
        </w:rPr>
        <w:t>Below Decisions will be available for the User:</w:t>
      </w:r>
    </w:p>
    <w:p w14:paraId="5E5DEFBA" w14:textId="195AEEEA" w:rsidR="00F46818" w:rsidRDefault="00F46818" w:rsidP="00F46818">
      <w:pPr>
        <w:numPr>
          <w:ilvl w:val="2"/>
          <w:numId w:val="2"/>
        </w:numPr>
        <w:spacing w:line="360" w:lineRule="auto"/>
        <w:jc w:val="both"/>
        <w:rPr>
          <w:rFonts w:ascii="Calibri" w:hAnsi="Calibri" w:cs="Arial"/>
          <w:sz w:val="22"/>
          <w:szCs w:val="22"/>
        </w:rPr>
      </w:pPr>
      <w:r w:rsidRPr="006E247B">
        <w:rPr>
          <w:rFonts w:ascii="Calibri" w:hAnsi="Calibri" w:cs="Arial"/>
          <w:b/>
          <w:bCs/>
          <w:sz w:val="22"/>
          <w:szCs w:val="22"/>
        </w:rPr>
        <w:t>Submit:</w:t>
      </w:r>
      <w:r>
        <w:rPr>
          <w:rFonts w:ascii="Calibri" w:hAnsi="Calibri" w:cs="Arial"/>
          <w:sz w:val="22"/>
          <w:szCs w:val="22"/>
        </w:rPr>
        <w:t xml:space="preserve"> Wi will move to Front Desk user</w:t>
      </w:r>
      <w:r w:rsidR="002F336C">
        <w:rPr>
          <w:rFonts w:ascii="Calibri" w:hAnsi="Calibri" w:cs="Arial"/>
          <w:sz w:val="22"/>
          <w:szCs w:val="22"/>
        </w:rPr>
        <w:t xml:space="preserve"> queue</w:t>
      </w:r>
      <w:r w:rsidR="0085780E">
        <w:rPr>
          <w:rFonts w:ascii="Calibri" w:hAnsi="Calibri" w:cs="Arial"/>
          <w:sz w:val="22"/>
          <w:szCs w:val="22"/>
        </w:rPr>
        <w:t xml:space="preserve"> (Mail notification will also be triggered)</w:t>
      </w:r>
    </w:p>
    <w:p w14:paraId="0D32BD5B" w14:textId="79A62CAE" w:rsidR="002F336C" w:rsidRDefault="002F336C" w:rsidP="00F46818">
      <w:pPr>
        <w:numPr>
          <w:ilvl w:val="2"/>
          <w:numId w:val="2"/>
        </w:numPr>
        <w:spacing w:line="360" w:lineRule="auto"/>
        <w:jc w:val="both"/>
        <w:rPr>
          <w:rFonts w:ascii="Calibri" w:hAnsi="Calibri" w:cs="Arial"/>
          <w:sz w:val="22"/>
          <w:szCs w:val="22"/>
        </w:rPr>
      </w:pPr>
      <w:r w:rsidRPr="006E247B">
        <w:rPr>
          <w:rFonts w:ascii="Calibri" w:hAnsi="Calibri" w:cs="Arial"/>
          <w:b/>
          <w:bCs/>
          <w:sz w:val="22"/>
          <w:szCs w:val="22"/>
        </w:rPr>
        <w:t>Send</w:t>
      </w:r>
      <w:r w:rsidR="006E247B">
        <w:rPr>
          <w:rFonts w:ascii="Calibri" w:hAnsi="Calibri" w:cs="Arial"/>
          <w:b/>
          <w:bCs/>
          <w:sz w:val="22"/>
          <w:szCs w:val="22"/>
        </w:rPr>
        <w:t xml:space="preserve"> </w:t>
      </w:r>
      <w:r w:rsidRPr="006E247B">
        <w:rPr>
          <w:rFonts w:ascii="Calibri" w:hAnsi="Calibri" w:cs="Arial"/>
          <w:b/>
          <w:bCs/>
          <w:sz w:val="22"/>
          <w:szCs w:val="22"/>
        </w:rPr>
        <w:t>back To Maker</w:t>
      </w:r>
      <w:r>
        <w:rPr>
          <w:rFonts w:ascii="Calibri" w:hAnsi="Calibri" w:cs="Arial"/>
          <w:sz w:val="22"/>
          <w:szCs w:val="22"/>
        </w:rPr>
        <w:t xml:space="preserve">: WI will move to </w:t>
      </w:r>
      <w:proofErr w:type="spellStart"/>
      <w:r>
        <w:rPr>
          <w:rFonts w:ascii="Calibri" w:hAnsi="Calibri" w:cs="Arial"/>
          <w:sz w:val="22"/>
          <w:szCs w:val="22"/>
        </w:rPr>
        <w:t>Ops_Maker</w:t>
      </w:r>
      <w:proofErr w:type="spellEnd"/>
      <w:r>
        <w:rPr>
          <w:rFonts w:ascii="Calibri" w:hAnsi="Calibri" w:cs="Arial"/>
          <w:sz w:val="22"/>
          <w:szCs w:val="22"/>
        </w:rPr>
        <w:t xml:space="preserve"> Queue</w:t>
      </w:r>
    </w:p>
    <w:p w14:paraId="1B967B95" w14:textId="77777777" w:rsidR="006E247B" w:rsidRPr="00AA0FBA" w:rsidRDefault="006E247B" w:rsidP="006E247B">
      <w:pPr>
        <w:spacing w:line="360" w:lineRule="auto"/>
        <w:ind w:left="720"/>
        <w:jc w:val="both"/>
        <w:rPr>
          <w:rFonts w:ascii="Calibri" w:hAnsi="Calibri" w:cs="Arial"/>
          <w:sz w:val="22"/>
          <w:szCs w:val="22"/>
        </w:rPr>
      </w:pPr>
    </w:p>
    <w:p w14:paraId="359193CB" w14:textId="77777777" w:rsidR="006E247B" w:rsidRDefault="00B05BBF" w:rsidP="00D1678F">
      <w:pPr>
        <w:numPr>
          <w:ilvl w:val="0"/>
          <w:numId w:val="2"/>
        </w:numPr>
        <w:spacing w:line="360" w:lineRule="auto"/>
        <w:jc w:val="both"/>
        <w:rPr>
          <w:rFonts w:ascii="Calibri" w:hAnsi="Calibri" w:cs="Arial"/>
          <w:sz w:val="22"/>
          <w:szCs w:val="22"/>
        </w:rPr>
      </w:pPr>
      <w:proofErr w:type="spellStart"/>
      <w:r w:rsidRPr="00AA0FBA">
        <w:rPr>
          <w:rFonts w:ascii="Calibri" w:hAnsi="Calibri" w:cs="Arial"/>
          <w:b/>
          <w:bCs/>
          <w:sz w:val="22"/>
          <w:szCs w:val="22"/>
          <w:u w:val="single"/>
        </w:rPr>
        <w:t>O</w:t>
      </w:r>
      <w:r w:rsidR="00ED3C51" w:rsidRPr="00AA0FBA">
        <w:rPr>
          <w:rFonts w:ascii="Calibri" w:hAnsi="Calibri" w:cs="Arial"/>
          <w:b/>
          <w:bCs/>
          <w:sz w:val="22"/>
          <w:szCs w:val="22"/>
          <w:u w:val="single"/>
        </w:rPr>
        <w:t>ps_Maker</w:t>
      </w:r>
      <w:proofErr w:type="spellEnd"/>
      <w:r w:rsidR="008F1A23" w:rsidRPr="00AA0FBA">
        <w:rPr>
          <w:rFonts w:ascii="Calibri" w:hAnsi="Calibri" w:cs="Arial"/>
          <w:sz w:val="22"/>
          <w:szCs w:val="22"/>
        </w:rPr>
        <w:t xml:space="preserve">: </w:t>
      </w:r>
    </w:p>
    <w:p w14:paraId="5312564E" w14:textId="77777777" w:rsidR="00DA3ED7" w:rsidRDefault="00ED3C51" w:rsidP="006E247B">
      <w:pPr>
        <w:numPr>
          <w:ilvl w:val="1"/>
          <w:numId w:val="2"/>
        </w:numPr>
        <w:spacing w:line="360" w:lineRule="auto"/>
        <w:jc w:val="both"/>
        <w:rPr>
          <w:rFonts w:ascii="Calibri" w:hAnsi="Calibri" w:cs="Arial"/>
          <w:sz w:val="22"/>
          <w:szCs w:val="22"/>
        </w:rPr>
      </w:pPr>
      <w:r w:rsidRPr="00AA0FBA">
        <w:rPr>
          <w:rFonts w:ascii="Calibri" w:hAnsi="Calibri" w:cs="Arial"/>
          <w:sz w:val="22"/>
          <w:szCs w:val="22"/>
        </w:rPr>
        <w:t xml:space="preserve">In case any modifications </w:t>
      </w:r>
      <w:r w:rsidR="00813B02" w:rsidRPr="00AA0FBA">
        <w:rPr>
          <w:rFonts w:ascii="Calibri" w:hAnsi="Calibri" w:cs="Arial"/>
          <w:sz w:val="22"/>
          <w:szCs w:val="22"/>
        </w:rPr>
        <w:t>are required</w:t>
      </w:r>
      <w:r w:rsidRPr="00AA0FBA">
        <w:rPr>
          <w:rFonts w:ascii="Calibri" w:hAnsi="Calibri" w:cs="Arial"/>
          <w:sz w:val="22"/>
          <w:szCs w:val="22"/>
        </w:rPr>
        <w:t xml:space="preserve">, </w:t>
      </w:r>
      <w:proofErr w:type="spellStart"/>
      <w:r w:rsidRPr="00AA0FBA">
        <w:rPr>
          <w:rFonts w:ascii="Calibri" w:hAnsi="Calibri" w:cs="Arial"/>
          <w:sz w:val="22"/>
          <w:szCs w:val="22"/>
        </w:rPr>
        <w:t>Ops_checker</w:t>
      </w:r>
      <w:proofErr w:type="spellEnd"/>
      <w:r w:rsidRPr="00AA0FBA">
        <w:rPr>
          <w:rFonts w:ascii="Calibri" w:hAnsi="Calibri" w:cs="Arial"/>
          <w:sz w:val="22"/>
          <w:szCs w:val="22"/>
        </w:rPr>
        <w:t xml:space="preserve"> can send the Wi back to </w:t>
      </w:r>
      <w:proofErr w:type="spellStart"/>
      <w:r w:rsidRPr="00AA0FBA">
        <w:rPr>
          <w:rFonts w:ascii="Calibri" w:hAnsi="Calibri" w:cs="Arial"/>
          <w:sz w:val="22"/>
          <w:szCs w:val="22"/>
        </w:rPr>
        <w:t>Ops_Maker</w:t>
      </w:r>
      <w:proofErr w:type="spellEnd"/>
      <w:r w:rsidRPr="00AA0FBA">
        <w:rPr>
          <w:rFonts w:ascii="Calibri" w:hAnsi="Calibri" w:cs="Arial"/>
          <w:sz w:val="22"/>
          <w:szCs w:val="22"/>
        </w:rPr>
        <w:t xml:space="preserve"> for </w:t>
      </w:r>
      <w:r w:rsidR="00A50699" w:rsidRPr="00AA0FBA">
        <w:rPr>
          <w:rFonts w:ascii="Calibri" w:hAnsi="Calibri" w:cs="Arial"/>
          <w:sz w:val="22"/>
          <w:szCs w:val="22"/>
        </w:rPr>
        <w:t xml:space="preserve">corrections. </w:t>
      </w:r>
    </w:p>
    <w:p w14:paraId="3B60FF6C" w14:textId="089EE70B" w:rsidR="008F1A23" w:rsidRDefault="00A50699" w:rsidP="006E247B">
      <w:pPr>
        <w:numPr>
          <w:ilvl w:val="1"/>
          <w:numId w:val="2"/>
        </w:numPr>
        <w:spacing w:line="360" w:lineRule="auto"/>
        <w:jc w:val="both"/>
        <w:rPr>
          <w:rFonts w:ascii="Calibri" w:hAnsi="Calibri" w:cs="Arial"/>
          <w:sz w:val="22"/>
          <w:szCs w:val="22"/>
        </w:rPr>
      </w:pPr>
      <w:proofErr w:type="spellStart"/>
      <w:r w:rsidRPr="00AA0FBA">
        <w:rPr>
          <w:rFonts w:ascii="Calibri" w:hAnsi="Calibri" w:cs="Arial"/>
          <w:sz w:val="22"/>
          <w:szCs w:val="22"/>
        </w:rPr>
        <w:t>Ops_maker</w:t>
      </w:r>
      <w:proofErr w:type="spellEnd"/>
      <w:r w:rsidRPr="00AA0FBA">
        <w:rPr>
          <w:rFonts w:ascii="Calibri" w:hAnsi="Calibri" w:cs="Arial"/>
          <w:sz w:val="22"/>
          <w:szCs w:val="22"/>
        </w:rPr>
        <w:t xml:space="preserve"> can resubmit the case to </w:t>
      </w:r>
      <w:proofErr w:type="spellStart"/>
      <w:r w:rsidRPr="00AA0FBA">
        <w:rPr>
          <w:rFonts w:ascii="Calibri" w:hAnsi="Calibri" w:cs="Arial"/>
          <w:sz w:val="22"/>
          <w:szCs w:val="22"/>
        </w:rPr>
        <w:t>Ops_checker</w:t>
      </w:r>
      <w:proofErr w:type="spellEnd"/>
      <w:r w:rsidRPr="00AA0FBA">
        <w:rPr>
          <w:rFonts w:ascii="Calibri" w:hAnsi="Calibri" w:cs="Arial"/>
          <w:sz w:val="22"/>
          <w:szCs w:val="22"/>
        </w:rPr>
        <w:t xml:space="preserve"> </w:t>
      </w:r>
      <w:r w:rsidR="00813B02" w:rsidRPr="00AA0FBA">
        <w:rPr>
          <w:rFonts w:ascii="Calibri" w:hAnsi="Calibri" w:cs="Arial"/>
          <w:sz w:val="22"/>
          <w:szCs w:val="22"/>
        </w:rPr>
        <w:t>most making the required changes.</w:t>
      </w:r>
    </w:p>
    <w:p w14:paraId="1BD00976" w14:textId="22345F0C" w:rsidR="006E247B" w:rsidRDefault="00DA3ED7" w:rsidP="006E247B">
      <w:pPr>
        <w:numPr>
          <w:ilvl w:val="1"/>
          <w:numId w:val="2"/>
        </w:numPr>
        <w:spacing w:line="360" w:lineRule="auto"/>
        <w:jc w:val="both"/>
        <w:rPr>
          <w:rFonts w:ascii="Calibri" w:hAnsi="Calibri" w:cs="Arial"/>
          <w:sz w:val="22"/>
          <w:szCs w:val="22"/>
        </w:rPr>
      </w:pPr>
      <w:r>
        <w:rPr>
          <w:rFonts w:ascii="Calibri" w:hAnsi="Calibri" w:cs="Arial"/>
          <w:sz w:val="22"/>
          <w:szCs w:val="22"/>
        </w:rPr>
        <w:t>Below Decisions will be available for the user:</w:t>
      </w:r>
    </w:p>
    <w:p w14:paraId="0104A9F2" w14:textId="6107DB6D" w:rsidR="00DA3ED7" w:rsidRDefault="00B06B71" w:rsidP="00DA3ED7">
      <w:pPr>
        <w:numPr>
          <w:ilvl w:val="2"/>
          <w:numId w:val="2"/>
        </w:numPr>
        <w:spacing w:line="360" w:lineRule="auto"/>
        <w:jc w:val="both"/>
        <w:rPr>
          <w:rFonts w:ascii="Calibri" w:hAnsi="Calibri" w:cs="Arial"/>
          <w:sz w:val="22"/>
          <w:szCs w:val="22"/>
        </w:rPr>
      </w:pPr>
      <w:r>
        <w:rPr>
          <w:rFonts w:ascii="Calibri" w:hAnsi="Calibri" w:cs="Arial"/>
          <w:sz w:val="22"/>
          <w:szCs w:val="22"/>
        </w:rPr>
        <w:t>Submit: Wi will move to Ops Checker queue for review</w:t>
      </w:r>
    </w:p>
    <w:p w14:paraId="1D560D69" w14:textId="77777777" w:rsidR="00D45270" w:rsidRPr="00AA0FBA" w:rsidRDefault="00D45270" w:rsidP="00D45270">
      <w:pPr>
        <w:spacing w:line="360" w:lineRule="auto"/>
        <w:ind w:left="2160"/>
        <w:jc w:val="both"/>
        <w:rPr>
          <w:rFonts w:ascii="Calibri" w:hAnsi="Calibri" w:cs="Arial"/>
          <w:sz w:val="22"/>
          <w:szCs w:val="22"/>
        </w:rPr>
      </w:pPr>
    </w:p>
    <w:p w14:paraId="7488BA7A" w14:textId="77777777" w:rsidR="00D45270" w:rsidRDefault="00813B02" w:rsidP="00D1678F">
      <w:pPr>
        <w:numPr>
          <w:ilvl w:val="0"/>
          <w:numId w:val="2"/>
        </w:numPr>
        <w:spacing w:line="360" w:lineRule="auto"/>
        <w:jc w:val="both"/>
        <w:rPr>
          <w:rFonts w:ascii="Calibri" w:hAnsi="Calibri" w:cs="Arial"/>
          <w:sz w:val="22"/>
          <w:szCs w:val="22"/>
        </w:rPr>
      </w:pPr>
      <w:r w:rsidRPr="00AA0FBA">
        <w:rPr>
          <w:rFonts w:ascii="Calibri" w:hAnsi="Calibri" w:cs="Arial"/>
          <w:b/>
          <w:bCs/>
          <w:sz w:val="22"/>
          <w:szCs w:val="22"/>
          <w:u w:val="single"/>
        </w:rPr>
        <w:t>Front desk</w:t>
      </w:r>
      <w:r w:rsidR="00ED3C51" w:rsidRPr="00AA0FBA">
        <w:rPr>
          <w:rFonts w:ascii="Calibri" w:hAnsi="Calibri" w:cs="Arial"/>
          <w:b/>
          <w:bCs/>
          <w:sz w:val="22"/>
          <w:szCs w:val="22"/>
          <w:u w:val="single"/>
        </w:rPr>
        <w:t xml:space="preserve"> checker</w:t>
      </w:r>
      <w:r w:rsidR="00ED3C51" w:rsidRPr="00AA0FBA">
        <w:rPr>
          <w:rFonts w:ascii="Calibri" w:hAnsi="Calibri" w:cs="Arial"/>
          <w:sz w:val="22"/>
          <w:szCs w:val="22"/>
        </w:rPr>
        <w:t xml:space="preserve">: </w:t>
      </w:r>
    </w:p>
    <w:p w14:paraId="4298C8C3" w14:textId="77777777" w:rsidR="00D45270" w:rsidRDefault="00ED3C51" w:rsidP="00D45270">
      <w:pPr>
        <w:numPr>
          <w:ilvl w:val="1"/>
          <w:numId w:val="2"/>
        </w:numPr>
        <w:spacing w:line="360" w:lineRule="auto"/>
        <w:jc w:val="both"/>
        <w:rPr>
          <w:rFonts w:ascii="Calibri" w:hAnsi="Calibri" w:cs="Arial"/>
          <w:sz w:val="22"/>
          <w:szCs w:val="22"/>
        </w:rPr>
      </w:pPr>
      <w:r w:rsidRPr="00AA0FBA">
        <w:rPr>
          <w:rFonts w:ascii="Calibri" w:hAnsi="Calibri" w:cs="Arial"/>
          <w:sz w:val="22"/>
          <w:szCs w:val="22"/>
        </w:rPr>
        <w:t>Wi will move to front</w:t>
      </w:r>
      <w:r w:rsidR="00D45270">
        <w:rPr>
          <w:rFonts w:ascii="Calibri" w:hAnsi="Calibri" w:cs="Arial"/>
          <w:sz w:val="22"/>
          <w:szCs w:val="22"/>
        </w:rPr>
        <w:t xml:space="preserve"> </w:t>
      </w:r>
      <w:r w:rsidRPr="00AA0FBA">
        <w:rPr>
          <w:rFonts w:ascii="Calibri" w:hAnsi="Calibri" w:cs="Arial"/>
          <w:sz w:val="22"/>
          <w:szCs w:val="22"/>
        </w:rPr>
        <w:t xml:space="preserve">desk checker post submission from the ops checker queue for the final approval. </w:t>
      </w:r>
    </w:p>
    <w:p w14:paraId="05343CD6" w14:textId="28AB010D" w:rsidR="00D45270" w:rsidRDefault="00D45270" w:rsidP="00D45270">
      <w:pPr>
        <w:numPr>
          <w:ilvl w:val="1"/>
          <w:numId w:val="2"/>
        </w:numPr>
        <w:spacing w:line="360" w:lineRule="auto"/>
        <w:jc w:val="both"/>
        <w:rPr>
          <w:rFonts w:ascii="Calibri" w:hAnsi="Calibri" w:cs="Arial"/>
          <w:sz w:val="22"/>
          <w:szCs w:val="22"/>
        </w:rPr>
      </w:pPr>
      <w:r>
        <w:rPr>
          <w:rFonts w:ascii="Calibri" w:hAnsi="Calibri" w:cs="Arial"/>
          <w:sz w:val="22"/>
          <w:szCs w:val="22"/>
        </w:rPr>
        <w:t xml:space="preserve">Below Decision will </w:t>
      </w:r>
      <w:r w:rsidR="00525FA8">
        <w:rPr>
          <w:rFonts w:ascii="Calibri" w:hAnsi="Calibri" w:cs="Arial"/>
          <w:sz w:val="22"/>
          <w:szCs w:val="22"/>
        </w:rPr>
        <w:t xml:space="preserve">be </w:t>
      </w:r>
      <w:r>
        <w:rPr>
          <w:rFonts w:ascii="Calibri" w:hAnsi="Calibri" w:cs="Arial"/>
          <w:sz w:val="22"/>
          <w:szCs w:val="22"/>
        </w:rPr>
        <w:t>available for the user:</w:t>
      </w:r>
    </w:p>
    <w:p w14:paraId="1337EC1B" w14:textId="1FC0F8EC" w:rsidR="00D45270" w:rsidRDefault="00D45270" w:rsidP="00D45270">
      <w:pPr>
        <w:numPr>
          <w:ilvl w:val="2"/>
          <w:numId w:val="2"/>
        </w:numPr>
        <w:spacing w:line="360" w:lineRule="auto"/>
        <w:jc w:val="both"/>
        <w:rPr>
          <w:rFonts w:ascii="Calibri" w:hAnsi="Calibri" w:cs="Arial"/>
          <w:sz w:val="22"/>
          <w:szCs w:val="22"/>
        </w:rPr>
      </w:pPr>
      <w:r>
        <w:rPr>
          <w:rFonts w:ascii="Calibri" w:hAnsi="Calibri" w:cs="Arial"/>
          <w:sz w:val="22"/>
          <w:szCs w:val="22"/>
        </w:rPr>
        <w:t>Submit: Wi will move to exit queue</w:t>
      </w:r>
    </w:p>
    <w:p w14:paraId="0D1BBDBD" w14:textId="7CB35E91" w:rsidR="00D45270" w:rsidRDefault="00D45270" w:rsidP="00D45270">
      <w:pPr>
        <w:numPr>
          <w:ilvl w:val="2"/>
          <w:numId w:val="2"/>
        </w:numPr>
        <w:spacing w:line="360" w:lineRule="auto"/>
        <w:jc w:val="both"/>
        <w:rPr>
          <w:rFonts w:ascii="Calibri" w:hAnsi="Calibri" w:cs="Arial"/>
          <w:sz w:val="22"/>
          <w:szCs w:val="22"/>
        </w:rPr>
      </w:pPr>
      <w:r>
        <w:rPr>
          <w:rFonts w:ascii="Calibri" w:hAnsi="Calibri" w:cs="Arial"/>
          <w:sz w:val="22"/>
          <w:szCs w:val="22"/>
        </w:rPr>
        <w:t>Sen</w:t>
      </w:r>
      <w:r w:rsidR="00525FA8">
        <w:rPr>
          <w:rFonts w:ascii="Calibri" w:hAnsi="Calibri" w:cs="Arial"/>
          <w:sz w:val="22"/>
          <w:szCs w:val="22"/>
        </w:rPr>
        <w:t xml:space="preserve">d back To Ops Checker: Wi Will move to Ops checker </w:t>
      </w:r>
      <w:proofErr w:type="gramStart"/>
      <w:r w:rsidR="00525FA8">
        <w:rPr>
          <w:rFonts w:ascii="Calibri" w:hAnsi="Calibri" w:cs="Arial"/>
          <w:sz w:val="22"/>
          <w:szCs w:val="22"/>
        </w:rPr>
        <w:t>Queue</w:t>
      </w:r>
      <w:proofErr w:type="gramEnd"/>
    </w:p>
    <w:p w14:paraId="23E064B3" w14:textId="77777777" w:rsidR="00447BEA" w:rsidRDefault="00447BEA" w:rsidP="00D1678F">
      <w:pPr>
        <w:jc w:val="both"/>
      </w:pPr>
    </w:p>
    <w:p w14:paraId="4EB4B89E" w14:textId="77777777" w:rsidR="002B5075" w:rsidRDefault="002B5075" w:rsidP="00D1678F">
      <w:pPr>
        <w:jc w:val="both"/>
      </w:pPr>
    </w:p>
    <w:p w14:paraId="4A4661C8" w14:textId="77777777" w:rsidR="002B5075" w:rsidRDefault="002B5075" w:rsidP="00D1678F">
      <w:pPr>
        <w:jc w:val="both"/>
      </w:pPr>
    </w:p>
    <w:p w14:paraId="412A5431" w14:textId="61EC951F" w:rsidR="009F2608" w:rsidRDefault="0023419B" w:rsidP="00D1678F">
      <w:pPr>
        <w:pStyle w:val="Heading2"/>
        <w:tabs>
          <w:tab w:val="clear" w:pos="360"/>
        </w:tabs>
        <w:ind w:left="0"/>
        <w:jc w:val="both"/>
      </w:pPr>
      <w:bookmarkStart w:id="34" w:name="_Toc154054901"/>
      <w:r>
        <w:t>EIBOR Calculation</w:t>
      </w:r>
      <w:bookmarkEnd w:id="34"/>
    </w:p>
    <w:p w14:paraId="1CDA8369" w14:textId="75E40C3F" w:rsidR="00BE2D2C" w:rsidRPr="00AA0FBA" w:rsidRDefault="00793E7A" w:rsidP="00D1678F">
      <w:pPr>
        <w:suppressAutoHyphens w:val="0"/>
        <w:spacing w:before="120" w:after="120" w:line="360" w:lineRule="auto"/>
        <w:jc w:val="both"/>
        <w:rPr>
          <w:rFonts w:ascii="Calibri" w:hAnsi="Calibri" w:cs="Arial"/>
          <w:sz w:val="22"/>
          <w:szCs w:val="22"/>
        </w:rPr>
      </w:pPr>
      <w:r w:rsidRPr="00AA0FBA">
        <w:rPr>
          <w:rFonts w:ascii="Calibri" w:hAnsi="Calibri" w:cs="Arial"/>
          <w:sz w:val="22"/>
          <w:szCs w:val="22"/>
        </w:rPr>
        <w:t xml:space="preserve">EIBOR </w:t>
      </w:r>
      <w:r w:rsidR="00B11672" w:rsidRPr="00AA0FBA">
        <w:rPr>
          <w:rFonts w:ascii="Calibri" w:hAnsi="Calibri" w:cs="Arial"/>
          <w:sz w:val="22"/>
          <w:szCs w:val="22"/>
        </w:rPr>
        <w:t>submission</w:t>
      </w:r>
      <w:r w:rsidRPr="00AA0FBA">
        <w:rPr>
          <w:rFonts w:ascii="Calibri" w:hAnsi="Calibri" w:cs="Arial"/>
          <w:sz w:val="22"/>
          <w:szCs w:val="22"/>
        </w:rPr>
        <w:t xml:space="preserve"> will be computed basis </w:t>
      </w:r>
      <w:r w:rsidR="00F07D53" w:rsidRPr="00AA0FBA">
        <w:rPr>
          <w:rFonts w:ascii="Calibri" w:hAnsi="Calibri" w:cs="Arial"/>
          <w:sz w:val="22"/>
          <w:szCs w:val="22"/>
        </w:rPr>
        <w:t xml:space="preserve">below sources of  data from which data would be extracted and processed to calculate the </w:t>
      </w:r>
      <w:r w:rsidR="00BE2D2C" w:rsidRPr="00AA0FBA">
        <w:rPr>
          <w:rFonts w:ascii="Calibri" w:hAnsi="Calibri" w:cs="Arial"/>
          <w:sz w:val="22"/>
          <w:szCs w:val="22"/>
        </w:rPr>
        <w:t>below</w:t>
      </w:r>
      <w:r w:rsidR="00F07D53" w:rsidRPr="00AA0FBA">
        <w:rPr>
          <w:rFonts w:ascii="Calibri" w:hAnsi="Calibri" w:cs="Arial"/>
          <w:sz w:val="22"/>
          <w:szCs w:val="22"/>
        </w:rPr>
        <w:t xml:space="preserve"> components of the EIBOR summary sheet such as </w:t>
      </w:r>
    </w:p>
    <w:p w14:paraId="660C7E7B" w14:textId="22537A0E" w:rsidR="00BE2D2C" w:rsidRPr="00AA0FBA" w:rsidRDefault="006B211D" w:rsidP="00D1678F">
      <w:pPr>
        <w:pStyle w:val="ListParagraph"/>
        <w:numPr>
          <w:ilvl w:val="0"/>
          <w:numId w:val="8"/>
        </w:numPr>
        <w:suppressAutoHyphens w:val="0"/>
        <w:spacing w:before="120" w:after="120" w:line="240" w:lineRule="auto"/>
        <w:jc w:val="both"/>
        <w:rPr>
          <w:rFonts w:ascii="Calibri" w:hAnsi="Calibri" w:cs="Arial"/>
          <w:sz w:val="22"/>
          <w:szCs w:val="22"/>
        </w:rPr>
      </w:pPr>
      <w:r w:rsidRPr="00AA0FBA">
        <w:rPr>
          <w:rFonts w:ascii="Calibri" w:hAnsi="Calibri" w:cs="Arial"/>
          <w:sz w:val="22"/>
          <w:szCs w:val="22"/>
        </w:rPr>
        <w:t>Determining Factor 1 (DF1)</w:t>
      </w:r>
    </w:p>
    <w:p w14:paraId="7861558D" w14:textId="777E2215" w:rsidR="00BE2D2C" w:rsidRPr="00AA0FBA" w:rsidRDefault="008706E1" w:rsidP="00D1678F">
      <w:pPr>
        <w:pStyle w:val="ListParagraph"/>
        <w:numPr>
          <w:ilvl w:val="0"/>
          <w:numId w:val="8"/>
        </w:numPr>
        <w:suppressAutoHyphens w:val="0"/>
        <w:spacing w:before="120" w:after="120" w:line="240" w:lineRule="auto"/>
        <w:jc w:val="both"/>
        <w:rPr>
          <w:rFonts w:ascii="Calibri" w:hAnsi="Calibri" w:cs="Arial"/>
          <w:sz w:val="22"/>
          <w:szCs w:val="22"/>
        </w:rPr>
      </w:pPr>
      <w:r w:rsidRPr="00AA0FBA">
        <w:rPr>
          <w:rFonts w:ascii="Calibri" w:hAnsi="Calibri" w:cs="Arial"/>
          <w:sz w:val="22"/>
          <w:szCs w:val="22"/>
        </w:rPr>
        <w:t>D</w:t>
      </w:r>
      <w:r w:rsidR="006B211D" w:rsidRPr="00AA0FBA">
        <w:rPr>
          <w:rFonts w:ascii="Calibri" w:hAnsi="Calibri" w:cs="Arial"/>
          <w:sz w:val="22"/>
          <w:szCs w:val="22"/>
        </w:rPr>
        <w:t>etermining Factor 2 (DF2)</w:t>
      </w:r>
    </w:p>
    <w:p w14:paraId="7CE4C4BF" w14:textId="32B5B343" w:rsidR="00793E7A" w:rsidRPr="00AA0FBA" w:rsidRDefault="008706E1" w:rsidP="00D1678F">
      <w:pPr>
        <w:pStyle w:val="ListParagraph"/>
        <w:numPr>
          <w:ilvl w:val="0"/>
          <w:numId w:val="8"/>
        </w:numPr>
        <w:suppressAutoHyphens w:val="0"/>
        <w:spacing w:before="120" w:after="120" w:line="240" w:lineRule="auto"/>
        <w:jc w:val="both"/>
        <w:rPr>
          <w:rFonts w:ascii="Calibri" w:hAnsi="Calibri" w:cs="Arial"/>
          <w:sz w:val="22"/>
          <w:szCs w:val="22"/>
        </w:rPr>
      </w:pPr>
      <w:r w:rsidRPr="00AA0FBA">
        <w:rPr>
          <w:rFonts w:ascii="Calibri" w:hAnsi="Calibri" w:cs="Arial"/>
          <w:sz w:val="22"/>
          <w:szCs w:val="22"/>
        </w:rPr>
        <w:t>D</w:t>
      </w:r>
      <w:r w:rsidR="006B211D" w:rsidRPr="00AA0FBA">
        <w:rPr>
          <w:rFonts w:ascii="Calibri" w:hAnsi="Calibri" w:cs="Arial"/>
          <w:sz w:val="22"/>
          <w:szCs w:val="22"/>
        </w:rPr>
        <w:t xml:space="preserve">etermining Factor 3 </w:t>
      </w:r>
      <w:r w:rsidR="00B90874" w:rsidRPr="00AA0FBA">
        <w:rPr>
          <w:rFonts w:ascii="Calibri" w:hAnsi="Calibri" w:cs="Arial"/>
          <w:sz w:val="22"/>
          <w:szCs w:val="22"/>
        </w:rPr>
        <w:t>(DF3)</w:t>
      </w:r>
    </w:p>
    <w:p w14:paraId="2C1A37F0" w14:textId="25AFCBEE" w:rsidR="00BE2D2C" w:rsidRPr="00AA0FBA" w:rsidRDefault="00D50613" w:rsidP="00D1678F">
      <w:pPr>
        <w:pStyle w:val="ListParagraph"/>
        <w:numPr>
          <w:ilvl w:val="1"/>
          <w:numId w:val="8"/>
        </w:numPr>
        <w:suppressAutoHyphens w:val="0"/>
        <w:spacing w:before="120" w:after="120" w:line="240" w:lineRule="auto"/>
        <w:jc w:val="both"/>
        <w:rPr>
          <w:rFonts w:ascii="Calibri" w:hAnsi="Calibri" w:cs="Arial"/>
          <w:sz w:val="22"/>
          <w:szCs w:val="22"/>
        </w:rPr>
      </w:pPr>
      <w:r w:rsidRPr="00AA0FBA">
        <w:rPr>
          <w:rFonts w:ascii="Calibri" w:hAnsi="Calibri" w:cs="Arial"/>
          <w:sz w:val="22"/>
          <w:szCs w:val="22"/>
        </w:rPr>
        <w:t>History IB Data</w:t>
      </w:r>
    </w:p>
    <w:p w14:paraId="028C45CA" w14:textId="6E46CA8F" w:rsidR="00D50613" w:rsidRPr="00AA0FBA" w:rsidRDefault="00D50613" w:rsidP="00D1678F">
      <w:pPr>
        <w:pStyle w:val="ListParagraph"/>
        <w:numPr>
          <w:ilvl w:val="1"/>
          <w:numId w:val="8"/>
        </w:numPr>
        <w:suppressAutoHyphens w:val="0"/>
        <w:spacing w:before="120" w:after="120" w:line="240" w:lineRule="auto"/>
        <w:jc w:val="both"/>
        <w:rPr>
          <w:rFonts w:ascii="Calibri" w:hAnsi="Calibri" w:cs="Arial"/>
          <w:sz w:val="22"/>
          <w:szCs w:val="22"/>
        </w:rPr>
      </w:pPr>
      <w:r w:rsidRPr="00AA0FBA">
        <w:rPr>
          <w:rFonts w:ascii="Calibri" w:hAnsi="Calibri" w:cs="Arial"/>
          <w:sz w:val="22"/>
          <w:szCs w:val="22"/>
        </w:rPr>
        <w:t>History Cust Data</w:t>
      </w:r>
    </w:p>
    <w:p w14:paraId="21433E0E" w14:textId="3F84C779" w:rsidR="00D50613" w:rsidRPr="00AA0FBA" w:rsidRDefault="00D50613" w:rsidP="00D1678F">
      <w:pPr>
        <w:pStyle w:val="ListParagraph"/>
        <w:numPr>
          <w:ilvl w:val="1"/>
          <w:numId w:val="8"/>
        </w:numPr>
        <w:suppressAutoHyphens w:val="0"/>
        <w:spacing w:before="120" w:after="120" w:line="240" w:lineRule="auto"/>
        <w:jc w:val="both"/>
        <w:rPr>
          <w:rFonts w:ascii="Calibri" w:hAnsi="Calibri" w:cs="Arial"/>
          <w:sz w:val="22"/>
          <w:szCs w:val="22"/>
        </w:rPr>
      </w:pPr>
      <w:r w:rsidRPr="00AA0FBA">
        <w:rPr>
          <w:rFonts w:ascii="Calibri" w:hAnsi="Calibri" w:cs="Arial"/>
          <w:sz w:val="22"/>
          <w:szCs w:val="22"/>
        </w:rPr>
        <w:t>Repo</w:t>
      </w:r>
    </w:p>
    <w:p w14:paraId="6E556C38" w14:textId="5FB80317" w:rsidR="00D50613" w:rsidRPr="00AA0FBA" w:rsidRDefault="00D50613" w:rsidP="00D1678F">
      <w:pPr>
        <w:pStyle w:val="ListParagraph"/>
        <w:numPr>
          <w:ilvl w:val="1"/>
          <w:numId w:val="8"/>
        </w:numPr>
        <w:suppressAutoHyphens w:val="0"/>
        <w:spacing w:before="120" w:after="120" w:line="240" w:lineRule="auto"/>
        <w:jc w:val="both"/>
        <w:rPr>
          <w:rFonts w:ascii="Calibri" w:hAnsi="Calibri" w:cs="Arial"/>
          <w:sz w:val="22"/>
          <w:szCs w:val="22"/>
        </w:rPr>
      </w:pPr>
      <w:r w:rsidRPr="00AA0FBA">
        <w:rPr>
          <w:rFonts w:ascii="Calibri" w:hAnsi="Calibri" w:cs="Arial"/>
          <w:sz w:val="22"/>
          <w:szCs w:val="22"/>
        </w:rPr>
        <w:t>Observable 3</w:t>
      </w:r>
      <w:r w:rsidRPr="00AA0FBA">
        <w:rPr>
          <w:rFonts w:ascii="Calibri" w:hAnsi="Calibri" w:cs="Arial"/>
          <w:sz w:val="22"/>
          <w:szCs w:val="22"/>
          <w:vertAlign w:val="superscript"/>
        </w:rPr>
        <w:t>rd</w:t>
      </w:r>
      <w:r w:rsidRPr="00AA0FBA">
        <w:rPr>
          <w:rFonts w:ascii="Calibri" w:hAnsi="Calibri" w:cs="Arial"/>
          <w:sz w:val="22"/>
          <w:szCs w:val="22"/>
        </w:rPr>
        <w:t xml:space="preserve"> Party Transactions</w:t>
      </w:r>
    </w:p>
    <w:p w14:paraId="1C54EBAE" w14:textId="66D3789F" w:rsidR="00D50613" w:rsidRPr="00AA0FBA" w:rsidRDefault="00D50613" w:rsidP="00D1678F">
      <w:pPr>
        <w:pStyle w:val="ListParagraph"/>
        <w:numPr>
          <w:ilvl w:val="1"/>
          <w:numId w:val="8"/>
        </w:numPr>
        <w:suppressAutoHyphens w:val="0"/>
        <w:spacing w:before="120" w:after="120" w:line="240" w:lineRule="auto"/>
        <w:jc w:val="both"/>
        <w:rPr>
          <w:rFonts w:ascii="Calibri" w:hAnsi="Calibri" w:cs="Arial"/>
          <w:sz w:val="22"/>
          <w:szCs w:val="22"/>
        </w:rPr>
      </w:pPr>
      <w:r w:rsidRPr="00AA0FBA">
        <w:rPr>
          <w:rFonts w:ascii="Calibri" w:hAnsi="Calibri" w:cs="Arial"/>
          <w:sz w:val="22"/>
          <w:szCs w:val="22"/>
        </w:rPr>
        <w:t>Broker Rates</w:t>
      </w:r>
    </w:p>
    <w:p w14:paraId="47B62275" w14:textId="77777777" w:rsidR="001B4076" w:rsidRDefault="001B4076" w:rsidP="00A8312C">
      <w:pPr>
        <w:suppressAutoHyphens w:val="0"/>
        <w:spacing w:before="120" w:after="120" w:line="276" w:lineRule="auto"/>
        <w:jc w:val="both"/>
        <w:rPr>
          <w:rFonts w:ascii="Calibri" w:hAnsi="Calibri" w:cs="Arial"/>
          <w:b/>
          <w:bCs/>
          <w:sz w:val="22"/>
          <w:szCs w:val="22"/>
        </w:rPr>
      </w:pPr>
    </w:p>
    <w:p w14:paraId="185D6994" w14:textId="77777777" w:rsidR="001B4076" w:rsidRDefault="001B4076" w:rsidP="00A8312C">
      <w:pPr>
        <w:suppressAutoHyphens w:val="0"/>
        <w:spacing w:before="120" w:after="120" w:line="276" w:lineRule="auto"/>
        <w:jc w:val="both"/>
        <w:rPr>
          <w:rFonts w:ascii="Calibri" w:hAnsi="Calibri" w:cs="Arial"/>
          <w:b/>
          <w:bCs/>
          <w:sz w:val="22"/>
          <w:szCs w:val="22"/>
        </w:rPr>
      </w:pPr>
    </w:p>
    <w:p w14:paraId="6EB72208" w14:textId="3154AC29" w:rsidR="00A8312C" w:rsidRDefault="00FE3104" w:rsidP="00A8312C">
      <w:pPr>
        <w:suppressAutoHyphens w:val="0"/>
        <w:spacing w:before="120" w:after="120" w:line="276" w:lineRule="auto"/>
        <w:jc w:val="both"/>
        <w:rPr>
          <w:rFonts w:ascii="Calibri" w:hAnsi="Calibri" w:cs="Arial"/>
          <w:b/>
          <w:bCs/>
          <w:sz w:val="22"/>
          <w:szCs w:val="22"/>
        </w:rPr>
      </w:pPr>
      <w:r w:rsidRPr="00AA0FBA">
        <w:rPr>
          <w:rFonts w:ascii="Calibri" w:hAnsi="Calibri" w:cs="Arial"/>
          <w:b/>
          <w:bCs/>
          <w:sz w:val="22"/>
          <w:szCs w:val="22"/>
        </w:rPr>
        <w:t>Source Data:</w:t>
      </w:r>
    </w:p>
    <w:p w14:paraId="694A2F4E" w14:textId="3E6F3366" w:rsidR="0032284A" w:rsidRPr="00AA0FBA" w:rsidRDefault="00A77EB6" w:rsidP="00A8312C">
      <w:pPr>
        <w:suppressAutoHyphens w:val="0"/>
        <w:spacing w:before="120" w:after="120" w:line="276" w:lineRule="auto"/>
        <w:jc w:val="both"/>
        <w:rPr>
          <w:rFonts w:ascii="Calibri" w:hAnsi="Calibri" w:cs="Arial"/>
          <w:sz w:val="22"/>
          <w:szCs w:val="22"/>
        </w:rPr>
      </w:pPr>
      <w:r w:rsidRPr="00AA0FBA">
        <w:rPr>
          <w:rFonts w:ascii="Calibri" w:hAnsi="Calibri" w:cs="Arial"/>
          <w:sz w:val="22"/>
          <w:szCs w:val="22"/>
        </w:rPr>
        <w:t xml:space="preserve">Below </w:t>
      </w:r>
      <w:r w:rsidR="00AB45A2" w:rsidRPr="00AA0FBA">
        <w:rPr>
          <w:rFonts w:ascii="Calibri" w:hAnsi="Calibri" w:cs="Arial"/>
          <w:sz w:val="22"/>
          <w:szCs w:val="22"/>
        </w:rPr>
        <w:t xml:space="preserve">existing </w:t>
      </w:r>
      <w:r w:rsidRPr="00AA0FBA">
        <w:rPr>
          <w:rFonts w:ascii="Calibri" w:hAnsi="Calibri" w:cs="Arial"/>
          <w:sz w:val="22"/>
          <w:szCs w:val="22"/>
        </w:rPr>
        <w:t>reports will be schedule</w:t>
      </w:r>
      <w:r w:rsidR="00AB45A2" w:rsidRPr="00AA0FBA">
        <w:rPr>
          <w:rFonts w:ascii="Calibri" w:hAnsi="Calibri" w:cs="Arial"/>
          <w:sz w:val="22"/>
          <w:szCs w:val="22"/>
        </w:rPr>
        <w:t>d</w:t>
      </w:r>
      <w:r w:rsidRPr="00AA0FBA">
        <w:rPr>
          <w:rFonts w:ascii="Calibri" w:hAnsi="Calibri" w:cs="Arial"/>
          <w:sz w:val="22"/>
          <w:szCs w:val="22"/>
        </w:rPr>
        <w:t xml:space="preserve"> by Control M at the defined time ev</w:t>
      </w:r>
      <w:r w:rsidR="00AA7521" w:rsidRPr="00AA0FBA">
        <w:rPr>
          <w:rFonts w:ascii="Calibri" w:hAnsi="Calibri" w:cs="Arial"/>
          <w:sz w:val="22"/>
          <w:szCs w:val="22"/>
        </w:rPr>
        <w:t>ery</w:t>
      </w:r>
      <w:r w:rsidR="0032284A">
        <w:rPr>
          <w:rFonts w:ascii="Calibri" w:hAnsi="Calibri" w:cs="Arial"/>
          <w:sz w:val="22"/>
          <w:szCs w:val="22"/>
        </w:rPr>
        <w:t xml:space="preserve"> </w:t>
      </w:r>
      <w:r w:rsidR="00AA7521" w:rsidRPr="00AA0FBA">
        <w:rPr>
          <w:rFonts w:ascii="Calibri" w:hAnsi="Calibri" w:cs="Arial"/>
          <w:sz w:val="22"/>
          <w:szCs w:val="22"/>
        </w:rPr>
        <w:t>day</w:t>
      </w:r>
      <w:r w:rsidR="0032284A">
        <w:rPr>
          <w:rFonts w:ascii="Calibri" w:hAnsi="Calibri" w:cs="Arial"/>
          <w:sz w:val="22"/>
          <w:szCs w:val="22"/>
        </w:rPr>
        <w:t xml:space="preserve">. An email will be triggered to BPM Support team if any of the Batch fails and the </w:t>
      </w:r>
      <w:r w:rsidR="001B4076">
        <w:rPr>
          <w:rFonts w:ascii="Calibri" w:hAnsi="Calibri" w:cs="Arial"/>
          <w:sz w:val="22"/>
          <w:szCs w:val="22"/>
        </w:rPr>
        <w:t xml:space="preserve">required BO reports or the Broker Mails are not received at the </w:t>
      </w:r>
      <w:proofErr w:type="spellStart"/>
      <w:r w:rsidR="001B4076">
        <w:rPr>
          <w:rFonts w:ascii="Calibri" w:hAnsi="Calibri" w:cs="Arial"/>
          <w:sz w:val="22"/>
          <w:szCs w:val="22"/>
        </w:rPr>
        <w:t>ibps</w:t>
      </w:r>
      <w:proofErr w:type="spellEnd"/>
      <w:r w:rsidR="001B4076">
        <w:rPr>
          <w:rFonts w:ascii="Calibri" w:hAnsi="Calibri" w:cs="Arial"/>
          <w:sz w:val="22"/>
          <w:szCs w:val="22"/>
        </w:rPr>
        <w:t xml:space="preserve"> by 11:05 AM</w:t>
      </w:r>
    </w:p>
    <w:tbl>
      <w:tblPr>
        <w:tblStyle w:val="GridTable6Colorful-Accent2"/>
        <w:tblW w:w="9360" w:type="dxa"/>
        <w:tblLook w:val="04A0" w:firstRow="1" w:lastRow="0" w:firstColumn="1" w:lastColumn="0" w:noHBand="0" w:noVBand="1"/>
      </w:tblPr>
      <w:tblGrid>
        <w:gridCol w:w="4380"/>
        <w:gridCol w:w="1660"/>
        <w:gridCol w:w="1660"/>
        <w:gridCol w:w="1660"/>
      </w:tblGrid>
      <w:tr w:rsidR="00E951FB" w:rsidRPr="00AA7521" w14:paraId="34B09A4C" w14:textId="77777777" w:rsidTr="00E951F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380" w:type="dxa"/>
            <w:shd w:val="clear" w:color="auto" w:fill="F4B083" w:themeFill="accent2" w:themeFillTint="99"/>
            <w:noWrap/>
            <w:hideMark/>
          </w:tcPr>
          <w:p w14:paraId="7F4C2C0F" w14:textId="77777777" w:rsidR="00E951FB" w:rsidRPr="00AA7521" w:rsidRDefault="00E951FB" w:rsidP="00E951FB">
            <w:pPr>
              <w:suppressAutoHyphens w:val="0"/>
              <w:spacing w:line="240" w:lineRule="auto"/>
              <w:jc w:val="both"/>
              <w:rPr>
                <w:rFonts w:ascii="Calibri" w:hAnsi="Calibri" w:cs="Calibri"/>
                <w:b w:val="0"/>
                <w:bCs w:val="0"/>
                <w:color w:val="424242"/>
                <w:sz w:val="22"/>
                <w:szCs w:val="22"/>
                <w:lang w:eastAsia="en-US"/>
              </w:rPr>
            </w:pPr>
            <w:r w:rsidRPr="00AA7521">
              <w:rPr>
                <w:rFonts w:ascii="Calibri" w:hAnsi="Calibri" w:cs="Calibri"/>
                <w:color w:val="424242"/>
                <w:sz w:val="22"/>
                <w:szCs w:val="22"/>
                <w:lang w:eastAsia="en-US"/>
              </w:rPr>
              <w:lastRenderedPageBreak/>
              <w:t>Report Name</w:t>
            </w:r>
          </w:p>
        </w:tc>
        <w:tc>
          <w:tcPr>
            <w:tcW w:w="1660" w:type="dxa"/>
            <w:shd w:val="clear" w:color="auto" w:fill="F4B083" w:themeFill="accent2" w:themeFillTint="99"/>
          </w:tcPr>
          <w:p w14:paraId="014DC176" w14:textId="6ABDA53F" w:rsidR="00E951FB" w:rsidRPr="00AA7521" w:rsidRDefault="00E951FB" w:rsidP="00E951FB">
            <w:pPr>
              <w:suppressAutoHyphens w:val="0"/>
              <w:spacing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2"/>
                <w:szCs w:val="22"/>
                <w:lang w:eastAsia="en-US"/>
              </w:rPr>
            </w:pPr>
            <w:r w:rsidRPr="00AA7521">
              <w:rPr>
                <w:rFonts w:ascii="Calibri" w:hAnsi="Calibri" w:cs="Calibri"/>
                <w:color w:val="424242"/>
                <w:sz w:val="22"/>
                <w:szCs w:val="22"/>
                <w:lang w:eastAsia="en-US"/>
              </w:rPr>
              <w:t>Source System</w:t>
            </w:r>
          </w:p>
        </w:tc>
        <w:tc>
          <w:tcPr>
            <w:tcW w:w="1660" w:type="dxa"/>
            <w:shd w:val="clear" w:color="auto" w:fill="F4B083" w:themeFill="accent2" w:themeFillTint="99"/>
          </w:tcPr>
          <w:p w14:paraId="1F036F16" w14:textId="0879531B" w:rsidR="00E951FB" w:rsidRPr="00AA7521" w:rsidRDefault="00E951FB" w:rsidP="00E951FB">
            <w:pPr>
              <w:suppressAutoHyphens w:val="0"/>
              <w:spacing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2"/>
                <w:szCs w:val="22"/>
                <w:lang w:eastAsia="en-US"/>
              </w:rPr>
            </w:pPr>
            <w:r w:rsidRPr="00AA7521">
              <w:rPr>
                <w:rFonts w:ascii="Calibri" w:hAnsi="Calibri" w:cs="Calibri"/>
                <w:color w:val="424242"/>
                <w:sz w:val="22"/>
                <w:szCs w:val="22"/>
                <w:lang w:eastAsia="en-US"/>
              </w:rPr>
              <w:t>Target System</w:t>
            </w:r>
          </w:p>
        </w:tc>
        <w:tc>
          <w:tcPr>
            <w:tcW w:w="1660" w:type="dxa"/>
            <w:shd w:val="clear" w:color="auto" w:fill="F4B083" w:themeFill="accent2" w:themeFillTint="99"/>
            <w:noWrap/>
            <w:hideMark/>
          </w:tcPr>
          <w:p w14:paraId="284330B7" w14:textId="5899C054" w:rsidR="00E951FB" w:rsidRPr="00AA7521" w:rsidRDefault="00E951FB" w:rsidP="00E951FB">
            <w:pPr>
              <w:suppressAutoHyphens w:val="0"/>
              <w:spacing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2"/>
                <w:szCs w:val="22"/>
                <w:lang w:eastAsia="en-US"/>
              </w:rPr>
            </w:pPr>
            <w:r w:rsidRPr="00AA7521">
              <w:rPr>
                <w:rFonts w:ascii="Calibri" w:hAnsi="Calibri" w:cs="Calibri"/>
                <w:color w:val="000000"/>
                <w:sz w:val="22"/>
                <w:szCs w:val="22"/>
                <w:lang w:eastAsia="en-US"/>
              </w:rPr>
              <w:t>Time</w:t>
            </w:r>
          </w:p>
        </w:tc>
      </w:tr>
      <w:tr w:rsidR="00E951FB" w:rsidRPr="00AA7521" w14:paraId="5175A1CD" w14:textId="77777777" w:rsidTr="00E951F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829AF71" w14:textId="77777777" w:rsidR="00E951FB" w:rsidRPr="00AA7521" w:rsidRDefault="00E951FB" w:rsidP="00E951FB">
            <w:pPr>
              <w:suppressAutoHyphens w:val="0"/>
              <w:spacing w:line="240" w:lineRule="auto"/>
              <w:jc w:val="both"/>
              <w:rPr>
                <w:rFonts w:ascii="Calibri" w:hAnsi="Calibri" w:cs="Calibri"/>
                <w:b w:val="0"/>
                <w:bCs w:val="0"/>
                <w:color w:val="424242"/>
                <w:sz w:val="22"/>
                <w:szCs w:val="22"/>
                <w:lang w:eastAsia="en-US"/>
              </w:rPr>
            </w:pPr>
            <w:r w:rsidRPr="00AA7521">
              <w:rPr>
                <w:rFonts w:ascii="Calibri" w:hAnsi="Calibri" w:cs="Calibri"/>
                <w:color w:val="424242"/>
                <w:sz w:val="22"/>
                <w:szCs w:val="22"/>
                <w:lang w:eastAsia="en-US"/>
              </w:rPr>
              <w:t>EIBOR Finacle Parallel check Report</w:t>
            </w:r>
          </w:p>
        </w:tc>
        <w:tc>
          <w:tcPr>
            <w:tcW w:w="1660" w:type="dxa"/>
          </w:tcPr>
          <w:p w14:paraId="324C2CC1" w14:textId="3175F7E5" w:rsidR="00E951FB" w:rsidRPr="00AA7521" w:rsidRDefault="00E951FB" w:rsidP="00E951FB">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Pr>
                <w:rFonts w:ascii="Calibri" w:hAnsi="Calibri" w:cs="Calibri"/>
                <w:b/>
                <w:bCs/>
                <w:color w:val="424242"/>
                <w:sz w:val="22"/>
                <w:szCs w:val="22"/>
                <w:lang w:eastAsia="en-US"/>
              </w:rPr>
              <w:t>Finacle – BO</w:t>
            </w:r>
          </w:p>
        </w:tc>
        <w:tc>
          <w:tcPr>
            <w:tcW w:w="1660" w:type="dxa"/>
          </w:tcPr>
          <w:p w14:paraId="2F5DA508" w14:textId="15B3D1CD" w:rsidR="00E951FB" w:rsidRPr="00AA7521" w:rsidRDefault="00E951FB" w:rsidP="00E951FB">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proofErr w:type="spellStart"/>
            <w:r w:rsidRPr="00AA7521">
              <w:rPr>
                <w:rFonts w:ascii="Calibri" w:hAnsi="Calibri" w:cs="Calibri"/>
                <w:b/>
                <w:bCs/>
                <w:color w:val="424242"/>
                <w:sz w:val="22"/>
                <w:szCs w:val="22"/>
                <w:lang w:eastAsia="en-US"/>
              </w:rPr>
              <w:t>iBPS</w:t>
            </w:r>
            <w:proofErr w:type="spellEnd"/>
          </w:p>
        </w:tc>
        <w:tc>
          <w:tcPr>
            <w:tcW w:w="1660" w:type="dxa"/>
            <w:noWrap/>
            <w:hideMark/>
          </w:tcPr>
          <w:p w14:paraId="323C6183" w14:textId="046AF11B" w:rsidR="00E951FB" w:rsidRPr="00AA7521" w:rsidRDefault="00E951FB" w:rsidP="00E951FB">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AA7521">
              <w:rPr>
                <w:rFonts w:ascii="Calibri" w:hAnsi="Calibri" w:cs="Calibri"/>
                <w:color w:val="000000"/>
                <w:sz w:val="22"/>
                <w:szCs w:val="22"/>
                <w:lang w:eastAsia="en-US"/>
              </w:rPr>
              <w:t>11:00 AM</w:t>
            </w:r>
          </w:p>
        </w:tc>
      </w:tr>
      <w:tr w:rsidR="00E951FB" w:rsidRPr="00AA7521" w14:paraId="1AE98D19" w14:textId="77777777" w:rsidTr="00E951FB">
        <w:trPr>
          <w:trHeight w:val="315"/>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C332884" w14:textId="77777777" w:rsidR="00E951FB" w:rsidRPr="00AA7521" w:rsidRDefault="00E951FB" w:rsidP="00E951FB">
            <w:pPr>
              <w:suppressAutoHyphens w:val="0"/>
              <w:spacing w:line="240" w:lineRule="auto"/>
              <w:jc w:val="both"/>
              <w:rPr>
                <w:rFonts w:ascii="Calibri" w:hAnsi="Calibri" w:cs="Calibri"/>
                <w:b w:val="0"/>
                <w:bCs w:val="0"/>
                <w:color w:val="424242"/>
                <w:sz w:val="22"/>
                <w:szCs w:val="22"/>
                <w:lang w:eastAsia="en-US"/>
              </w:rPr>
            </w:pPr>
            <w:r w:rsidRPr="00AA7521">
              <w:rPr>
                <w:rFonts w:ascii="Calibri" w:hAnsi="Calibri" w:cs="Calibri"/>
                <w:color w:val="424242"/>
                <w:sz w:val="22"/>
                <w:szCs w:val="22"/>
                <w:lang w:eastAsia="en-US"/>
              </w:rPr>
              <w:t xml:space="preserve">EIBOR </w:t>
            </w:r>
            <w:proofErr w:type="spellStart"/>
            <w:r w:rsidRPr="00AA7521">
              <w:rPr>
                <w:rFonts w:ascii="Calibri" w:hAnsi="Calibri" w:cs="Calibri"/>
                <w:color w:val="424242"/>
                <w:sz w:val="22"/>
                <w:szCs w:val="22"/>
                <w:lang w:eastAsia="en-US"/>
              </w:rPr>
              <w:t>Flexcube</w:t>
            </w:r>
            <w:proofErr w:type="spellEnd"/>
            <w:r w:rsidRPr="00AA7521">
              <w:rPr>
                <w:rFonts w:ascii="Calibri" w:hAnsi="Calibri" w:cs="Calibri"/>
                <w:color w:val="424242"/>
                <w:sz w:val="22"/>
                <w:szCs w:val="22"/>
                <w:lang w:eastAsia="en-US"/>
              </w:rPr>
              <w:t xml:space="preserve"> Parallel check Report</w:t>
            </w:r>
          </w:p>
        </w:tc>
        <w:tc>
          <w:tcPr>
            <w:tcW w:w="1660" w:type="dxa"/>
          </w:tcPr>
          <w:p w14:paraId="1EE4169F" w14:textId="2E84757F" w:rsidR="00E951FB" w:rsidRPr="00AA7521" w:rsidRDefault="00E951FB" w:rsidP="00E951FB">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proofErr w:type="spellStart"/>
            <w:r>
              <w:rPr>
                <w:rFonts w:ascii="Calibri" w:hAnsi="Calibri" w:cs="Calibri"/>
                <w:b/>
                <w:bCs/>
                <w:color w:val="424242"/>
                <w:sz w:val="22"/>
                <w:szCs w:val="22"/>
                <w:lang w:eastAsia="en-US"/>
              </w:rPr>
              <w:t>Flexcube</w:t>
            </w:r>
            <w:proofErr w:type="spellEnd"/>
            <w:r>
              <w:rPr>
                <w:rFonts w:ascii="Calibri" w:hAnsi="Calibri" w:cs="Calibri"/>
                <w:b/>
                <w:bCs/>
                <w:color w:val="424242"/>
                <w:sz w:val="22"/>
                <w:szCs w:val="22"/>
                <w:lang w:eastAsia="en-US"/>
              </w:rPr>
              <w:t>- BO</w:t>
            </w:r>
          </w:p>
        </w:tc>
        <w:tc>
          <w:tcPr>
            <w:tcW w:w="1660" w:type="dxa"/>
          </w:tcPr>
          <w:p w14:paraId="2F4491C0" w14:textId="2A9C62AD" w:rsidR="00E951FB" w:rsidRPr="00AA7521" w:rsidRDefault="00E951FB" w:rsidP="00E951FB">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proofErr w:type="spellStart"/>
            <w:r w:rsidRPr="00AA7521">
              <w:rPr>
                <w:rFonts w:ascii="Calibri" w:hAnsi="Calibri" w:cs="Calibri"/>
                <w:b/>
                <w:bCs/>
                <w:color w:val="424242"/>
                <w:sz w:val="22"/>
                <w:szCs w:val="22"/>
                <w:lang w:eastAsia="en-US"/>
              </w:rPr>
              <w:t>iBPS</w:t>
            </w:r>
            <w:proofErr w:type="spellEnd"/>
          </w:p>
        </w:tc>
        <w:tc>
          <w:tcPr>
            <w:tcW w:w="1660" w:type="dxa"/>
            <w:noWrap/>
            <w:hideMark/>
          </w:tcPr>
          <w:p w14:paraId="41A61111" w14:textId="0DC4AD90" w:rsidR="00E951FB" w:rsidRPr="00AA7521" w:rsidRDefault="00E951FB" w:rsidP="00E951FB">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AA7521">
              <w:rPr>
                <w:rFonts w:ascii="Calibri" w:hAnsi="Calibri" w:cs="Calibri"/>
                <w:color w:val="000000"/>
                <w:sz w:val="22"/>
                <w:szCs w:val="22"/>
                <w:lang w:eastAsia="en-US"/>
              </w:rPr>
              <w:t>11:00 AM</w:t>
            </w:r>
          </w:p>
        </w:tc>
      </w:tr>
      <w:tr w:rsidR="00E951FB" w:rsidRPr="00AA7521" w14:paraId="68B95A19" w14:textId="77777777" w:rsidTr="00E951F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F577AA9" w14:textId="77777777" w:rsidR="00E951FB" w:rsidRPr="00AA7521" w:rsidRDefault="00E951FB" w:rsidP="00E951FB">
            <w:pPr>
              <w:suppressAutoHyphens w:val="0"/>
              <w:spacing w:line="240" w:lineRule="auto"/>
              <w:jc w:val="both"/>
              <w:rPr>
                <w:rFonts w:ascii="Calibri" w:hAnsi="Calibri" w:cs="Calibri"/>
                <w:b w:val="0"/>
                <w:bCs w:val="0"/>
                <w:color w:val="424242"/>
                <w:sz w:val="22"/>
                <w:szCs w:val="22"/>
                <w:lang w:eastAsia="en-US"/>
              </w:rPr>
            </w:pPr>
            <w:r w:rsidRPr="00AA7521">
              <w:rPr>
                <w:rFonts w:ascii="Calibri" w:hAnsi="Calibri" w:cs="Calibri"/>
                <w:color w:val="424242"/>
                <w:sz w:val="22"/>
                <w:szCs w:val="22"/>
                <w:lang w:eastAsia="en-US"/>
              </w:rPr>
              <w:t>EIBOR DF2 Back dated Deposit Check Report</w:t>
            </w:r>
          </w:p>
        </w:tc>
        <w:tc>
          <w:tcPr>
            <w:tcW w:w="1660" w:type="dxa"/>
          </w:tcPr>
          <w:p w14:paraId="19ED1F20" w14:textId="4C826302" w:rsidR="00E951FB" w:rsidRPr="00AA7521" w:rsidRDefault="00E951FB" w:rsidP="00E951FB">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Pr>
                <w:rFonts w:ascii="Calibri" w:hAnsi="Calibri" w:cs="Calibri"/>
                <w:b/>
                <w:bCs/>
                <w:color w:val="424242"/>
                <w:sz w:val="22"/>
                <w:szCs w:val="22"/>
                <w:lang w:eastAsia="en-US"/>
              </w:rPr>
              <w:t>MIS- BO</w:t>
            </w:r>
          </w:p>
        </w:tc>
        <w:tc>
          <w:tcPr>
            <w:tcW w:w="1660" w:type="dxa"/>
          </w:tcPr>
          <w:p w14:paraId="38CFBFDB" w14:textId="411D2D9A" w:rsidR="00E951FB" w:rsidRPr="00AA7521" w:rsidRDefault="00E951FB" w:rsidP="00E951FB">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proofErr w:type="spellStart"/>
            <w:r w:rsidRPr="00AA7521">
              <w:rPr>
                <w:rFonts w:ascii="Calibri" w:hAnsi="Calibri" w:cs="Calibri"/>
                <w:b/>
                <w:bCs/>
                <w:color w:val="424242"/>
                <w:sz w:val="22"/>
                <w:szCs w:val="22"/>
                <w:lang w:eastAsia="en-US"/>
              </w:rPr>
              <w:t>iBPS</w:t>
            </w:r>
            <w:proofErr w:type="spellEnd"/>
          </w:p>
        </w:tc>
        <w:tc>
          <w:tcPr>
            <w:tcW w:w="1660" w:type="dxa"/>
            <w:noWrap/>
            <w:hideMark/>
          </w:tcPr>
          <w:p w14:paraId="4A097AD0" w14:textId="77011A35" w:rsidR="00E951FB" w:rsidRPr="00AA7521" w:rsidRDefault="00E951FB" w:rsidP="00E951FB">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AA7521">
              <w:rPr>
                <w:rFonts w:ascii="Calibri" w:hAnsi="Calibri" w:cs="Calibri"/>
                <w:color w:val="000000"/>
                <w:sz w:val="22"/>
                <w:szCs w:val="22"/>
                <w:lang w:eastAsia="en-US"/>
              </w:rPr>
              <w:t>10:30 AM</w:t>
            </w:r>
          </w:p>
        </w:tc>
      </w:tr>
      <w:tr w:rsidR="00E951FB" w:rsidRPr="00AA7521" w14:paraId="2A84EBFF" w14:textId="77777777" w:rsidTr="00E951FB">
        <w:trPr>
          <w:trHeight w:val="315"/>
        </w:trPr>
        <w:tc>
          <w:tcPr>
            <w:cnfStyle w:val="001000000000" w:firstRow="0" w:lastRow="0" w:firstColumn="1" w:lastColumn="0" w:oddVBand="0" w:evenVBand="0" w:oddHBand="0" w:evenHBand="0" w:firstRowFirstColumn="0" w:firstRowLastColumn="0" w:lastRowFirstColumn="0" w:lastRowLastColumn="0"/>
            <w:tcW w:w="4380" w:type="dxa"/>
            <w:noWrap/>
            <w:hideMark/>
          </w:tcPr>
          <w:p w14:paraId="02B4AFEA" w14:textId="77777777" w:rsidR="00E951FB" w:rsidRPr="00AA7521" w:rsidRDefault="00E951FB" w:rsidP="00E951FB">
            <w:pPr>
              <w:suppressAutoHyphens w:val="0"/>
              <w:spacing w:line="240" w:lineRule="auto"/>
              <w:jc w:val="both"/>
              <w:rPr>
                <w:rFonts w:ascii="Calibri" w:hAnsi="Calibri" w:cs="Calibri"/>
                <w:b w:val="0"/>
                <w:bCs w:val="0"/>
                <w:color w:val="424242"/>
                <w:sz w:val="22"/>
                <w:szCs w:val="22"/>
                <w:lang w:eastAsia="en-US"/>
              </w:rPr>
            </w:pPr>
            <w:r w:rsidRPr="00AA7521">
              <w:rPr>
                <w:rFonts w:ascii="Calibri" w:hAnsi="Calibri" w:cs="Calibri"/>
                <w:color w:val="424242"/>
                <w:sz w:val="22"/>
                <w:szCs w:val="22"/>
                <w:lang w:eastAsia="en-US"/>
              </w:rPr>
              <w:t>FIS MM Deals 11.12.2023(Date) EIBOR</w:t>
            </w:r>
          </w:p>
        </w:tc>
        <w:tc>
          <w:tcPr>
            <w:tcW w:w="1660" w:type="dxa"/>
          </w:tcPr>
          <w:p w14:paraId="1270FEDC" w14:textId="176B39AD" w:rsidR="00E951FB" w:rsidRPr="00AA7521" w:rsidRDefault="00E951FB" w:rsidP="00E951FB">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AA7521">
              <w:rPr>
                <w:rFonts w:ascii="Calibri" w:hAnsi="Calibri" w:cs="Calibri"/>
                <w:b/>
                <w:bCs/>
                <w:color w:val="424242"/>
                <w:sz w:val="22"/>
                <w:szCs w:val="22"/>
                <w:lang w:eastAsia="en-US"/>
              </w:rPr>
              <w:t>FIS (Front Arena)</w:t>
            </w:r>
          </w:p>
        </w:tc>
        <w:tc>
          <w:tcPr>
            <w:tcW w:w="1660" w:type="dxa"/>
          </w:tcPr>
          <w:p w14:paraId="13EDE7E2" w14:textId="07905554" w:rsidR="00E951FB" w:rsidRPr="00AA7521" w:rsidRDefault="00E951FB" w:rsidP="00E951FB">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proofErr w:type="spellStart"/>
            <w:r w:rsidRPr="00AA7521">
              <w:rPr>
                <w:rFonts w:ascii="Calibri" w:hAnsi="Calibri" w:cs="Calibri"/>
                <w:b/>
                <w:bCs/>
                <w:color w:val="424242"/>
                <w:sz w:val="22"/>
                <w:szCs w:val="22"/>
                <w:lang w:eastAsia="en-US"/>
              </w:rPr>
              <w:t>iBPS</w:t>
            </w:r>
            <w:proofErr w:type="spellEnd"/>
          </w:p>
        </w:tc>
        <w:tc>
          <w:tcPr>
            <w:tcW w:w="1660" w:type="dxa"/>
            <w:noWrap/>
            <w:hideMark/>
          </w:tcPr>
          <w:p w14:paraId="68CD6412" w14:textId="76F58807" w:rsidR="00E951FB" w:rsidRPr="00AA7521" w:rsidRDefault="00E951FB" w:rsidP="00E951FB">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AA7521">
              <w:rPr>
                <w:rFonts w:ascii="Calibri" w:hAnsi="Calibri" w:cs="Calibri"/>
                <w:color w:val="000000"/>
                <w:sz w:val="22"/>
                <w:szCs w:val="22"/>
                <w:lang w:eastAsia="en-US"/>
              </w:rPr>
              <w:t>11:00 AM</w:t>
            </w:r>
          </w:p>
        </w:tc>
      </w:tr>
    </w:tbl>
    <w:p w14:paraId="479C054B" w14:textId="602171F6" w:rsidR="00AA7521" w:rsidRPr="00AA0FBA" w:rsidRDefault="00AA7521" w:rsidP="00D1678F">
      <w:pPr>
        <w:suppressAutoHyphens w:val="0"/>
        <w:spacing w:before="120" w:after="120" w:line="360" w:lineRule="auto"/>
        <w:jc w:val="both"/>
        <w:rPr>
          <w:rFonts w:ascii="Calibri" w:hAnsi="Calibri" w:cs="Calibri"/>
          <w:b/>
          <w:bCs/>
          <w:color w:val="000000"/>
          <w:sz w:val="22"/>
          <w:szCs w:val="22"/>
        </w:rPr>
      </w:pPr>
      <w:r w:rsidRPr="00AA0FBA">
        <w:rPr>
          <w:rFonts w:ascii="Calibri" w:hAnsi="Calibri" w:cs="Calibri"/>
          <w:sz w:val="22"/>
          <w:szCs w:val="22"/>
        </w:rPr>
        <w:t>Below Mails</w:t>
      </w:r>
      <w:r w:rsidR="00395A0C" w:rsidRPr="00AA0FBA">
        <w:rPr>
          <w:rFonts w:ascii="Calibri" w:hAnsi="Calibri" w:cs="Calibri"/>
          <w:sz w:val="22"/>
          <w:szCs w:val="22"/>
        </w:rPr>
        <w:t xml:space="preserve"> for the broker quotes</w:t>
      </w:r>
      <w:r w:rsidRPr="00AA0FBA">
        <w:rPr>
          <w:rFonts w:ascii="Calibri" w:hAnsi="Calibri" w:cs="Calibri"/>
          <w:sz w:val="22"/>
          <w:szCs w:val="22"/>
        </w:rPr>
        <w:t xml:space="preserve"> will be configured to the </w:t>
      </w:r>
      <w:r w:rsidR="002A65F0" w:rsidRPr="00AA0FBA">
        <w:rPr>
          <w:rFonts w:ascii="Calibri" w:hAnsi="Calibri" w:cs="Calibri"/>
          <w:sz w:val="22"/>
          <w:szCs w:val="22"/>
        </w:rPr>
        <w:t xml:space="preserve">target mail id </w:t>
      </w:r>
      <w:hyperlink r:id="rId20" w:history="1">
        <w:r w:rsidR="002A65F0" w:rsidRPr="00AA0FBA">
          <w:rPr>
            <w:rStyle w:val="Hyperlink"/>
            <w:rFonts w:ascii="Calibri" w:hAnsi="Calibri" w:cs="Calibri"/>
            <w:b/>
            <w:bCs/>
            <w:sz w:val="22"/>
            <w:szCs w:val="22"/>
          </w:rPr>
          <w:t>eiborbrokerrates@rakbank.ae</w:t>
        </w:r>
      </w:hyperlink>
    </w:p>
    <w:p w14:paraId="63DE8F91" w14:textId="18057F6B" w:rsidR="002A65F0" w:rsidRPr="00AA0FBA" w:rsidRDefault="00C43AE5" w:rsidP="00D1678F">
      <w:pPr>
        <w:pStyle w:val="ListParagraph"/>
        <w:numPr>
          <w:ilvl w:val="0"/>
          <w:numId w:val="9"/>
        </w:numPr>
        <w:suppressAutoHyphens w:val="0"/>
        <w:spacing w:before="120" w:after="120" w:line="360" w:lineRule="auto"/>
        <w:jc w:val="both"/>
        <w:rPr>
          <w:rFonts w:ascii="Calibri" w:hAnsi="Calibri" w:cs="Arial"/>
          <w:b/>
          <w:bCs/>
          <w:sz w:val="22"/>
          <w:szCs w:val="22"/>
        </w:rPr>
      </w:pPr>
      <w:r w:rsidRPr="00AA0FBA">
        <w:rPr>
          <w:rFonts w:ascii="Calibri" w:hAnsi="Calibri" w:cs="Arial"/>
          <w:b/>
          <w:bCs/>
          <w:sz w:val="22"/>
          <w:szCs w:val="22"/>
        </w:rPr>
        <w:t>ICAP:</w:t>
      </w:r>
    </w:p>
    <w:p w14:paraId="166B7D5B" w14:textId="5B6B634D" w:rsidR="00F55070" w:rsidRPr="00AA0FBA" w:rsidRDefault="00F55070" w:rsidP="00D1678F">
      <w:pPr>
        <w:pStyle w:val="ListParagraph"/>
        <w:numPr>
          <w:ilvl w:val="1"/>
          <w:numId w:val="9"/>
        </w:numPr>
        <w:suppressAutoHyphens w:val="0"/>
        <w:spacing w:before="120" w:after="120" w:line="240" w:lineRule="auto"/>
        <w:jc w:val="both"/>
        <w:rPr>
          <w:rFonts w:ascii="Calibri" w:hAnsi="Calibri" w:cs="Arial"/>
          <w:sz w:val="22"/>
          <w:szCs w:val="22"/>
        </w:rPr>
      </w:pPr>
      <w:r w:rsidRPr="00AA0FBA">
        <w:rPr>
          <w:rFonts w:ascii="Calibri" w:hAnsi="Calibri" w:cs="Arial"/>
          <w:sz w:val="22"/>
          <w:szCs w:val="22"/>
        </w:rPr>
        <w:t>From Mail Id:</w:t>
      </w:r>
      <w:r w:rsidR="005D4C3E">
        <w:rPr>
          <w:rFonts w:ascii="Calibri" w:hAnsi="Calibri" w:cs="Arial"/>
          <w:sz w:val="22"/>
          <w:szCs w:val="22"/>
        </w:rPr>
        <w:t xml:space="preserve"> </w:t>
      </w:r>
      <w:r w:rsidR="005D4C3E" w:rsidRPr="005D4C3E">
        <w:rPr>
          <w:rFonts w:ascii="Calibri" w:hAnsi="Calibri" w:cs="Arial"/>
          <w:color w:val="C00000"/>
          <w:sz w:val="22"/>
          <w:szCs w:val="22"/>
        </w:rPr>
        <w:t>To be confirmed.</w:t>
      </w:r>
    </w:p>
    <w:p w14:paraId="0E85267B" w14:textId="6C845061" w:rsidR="00C43AE5" w:rsidRPr="00AA0FBA" w:rsidRDefault="00C43AE5" w:rsidP="00D1678F">
      <w:pPr>
        <w:pStyle w:val="ListParagraph"/>
        <w:numPr>
          <w:ilvl w:val="1"/>
          <w:numId w:val="9"/>
        </w:numPr>
        <w:suppressAutoHyphens w:val="0"/>
        <w:spacing w:before="120" w:after="120" w:line="240" w:lineRule="auto"/>
        <w:jc w:val="both"/>
        <w:rPr>
          <w:rFonts w:ascii="Calibri" w:hAnsi="Calibri" w:cs="Arial"/>
          <w:sz w:val="22"/>
          <w:szCs w:val="22"/>
        </w:rPr>
      </w:pPr>
      <w:r w:rsidRPr="00AA0FBA">
        <w:rPr>
          <w:rFonts w:ascii="Calibri" w:hAnsi="Calibri" w:cs="Arial"/>
          <w:sz w:val="22"/>
          <w:szCs w:val="22"/>
        </w:rPr>
        <w:t>Mail Subject</w:t>
      </w:r>
      <w:r w:rsidR="00F55070" w:rsidRPr="00AA0FBA">
        <w:rPr>
          <w:rFonts w:ascii="Calibri" w:hAnsi="Calibri" w:cs="Arial"/>
          <w:sz w:val="22"/>
          <w:szCs w:val="22"/>
        </w:rPr>
        <w:t>:</w:t>
      </w:r>
      <w:r w:rsidR="005D4C3E">
        <w:rPr>
          <w:rFonts w:ascii="Calibri" w:hAnsi="Calibri" w:cs="Arial"/>
          <w:sz w:val="22"/>
          <w:szCs w:val="22"/>
        </w:rPr>
        <w:t xml:space="preserve"> </w:t>
      </w:r>
      <w:r w:rsidR="005D4C3E" w:rsidRPr="005D4C3E">
        <w:rPr>
          <w:rFonts w:ascii="Calibri" w:hAnsi="Calibri" w:cs="Arial"/>
          <w:color w:val="C00000"/>
          <w:sz w:val="22"/>
          <w:szCs w:val="22"/>
        </w:rPr>
        <w:t>To be confirmed</w:t>
      </w:r>
      <w:r w:rsidR="005D4C3E">
        <w:rPr>
          <w:rFonts w:ascii="Calibri" w:hAnsi="Calibri" w:cs="Arial"/>
          <w:color w:val="C00000"/>
          <w:sz w:val="22"/>
          <w:szCs w:val="22"/>
        </w:rPr>
        <w:t>.</w:t>
      </w:r>
    </w:p>
    <w:p w14:paraId="1F0E2491" w14:textId="1320EFEE" w:rsidR="00C43AE5" w:rsidRPr="00AA0FBA" w:rsidRDefault="00C43AE5" w:rsidP="00D1678F">
      <w:pPr>
        <w:pStyle w:val="ListParagraph"/>
        <w:numPr>
          <w:ilvl w:val="1"/>
          <w:numId w:val="9"/>
        </w:numPr>
        <w:suppressAutoHyphens w:val="0"/>
        <w:spacing w:before="120" w:after="120" w:line="240" w:lineRule="auto"/>
        <w:jc w:val="both"/>
        <w:rPr>
          <w:rFonts w:ascii="Calibri" w:hAnsi="Calibri" w:cs="Arial"/>
          <w:sz w:val="22"/>
          <w:szCs w:val="22"/>
        </w:rPr>
      </w:pPr>
      <w:r w:rsidRPr="00AA0FBA">
        <w:rPr>
          <w:rFonts w:ascii="Calibri" w:hAnsi="Calibri" w:cs="Arial"/>
          <w:sz w:val="22"/>
          <w:szCs w:val="22"/>
        </w:rPr>
        <w:t>Mail Attachment: .</w:t>
      </w:r>
      <w:proofErr w:type="spellStart"/>
      <w:r w:rsidRPr="00AA0FBA">
        <w:rPr>
          <w:rFonts w:ascii="Calibri" w:hAnsi="Calibri" w:cs="Arial"/>
          <w:sz w:val="22"/>
          <w:szCs w:val="22"/>
        </w:rPr>
        <w:t>xls</w:t>
      </w:r>
      <w:proofErr w:type="spellEnd"/>
      <w:r w:rsidRPr="00AA0FBA">
        <w:rPr>
          <w:rFonts w:ascii="Calibri" w:hAnsi="Calibri" w:cs="Arial"/>
          <w:sz w:val="22"/>
          <w:szCs w:val="22"/>
        </w:rPr>
        <w:t xml:space="preserve"> </w:t>
      </w:r>
    </w:p>
    <w:p w14:paraId="4BD7407D" w14:textId="4F1F1CF4" w:rsidR="000D2686" w:rsidRPr="00AA0FBA" w:rsidRDefault="000D2686" w:rsidP="00D1678F">
      <w:pPr>
        <w:pStyle w:val="ListParagraph"/>
        <w:numPr>
          <w:ilvl w:val="1"/>
          <w:numId w:val="9"/>
        </w:numPr>
        <w:suppressAutoHyphens w:val="0"/>
        <w:spacing w:before="120" w:after="120" w:line="360" w:lineRule="auto"/>
        <w:jc w:val="both"/>
        <w:rPr>
          <w:rFonts w:ascii="Calibri" w:hAnsi="Calibri" w:cs="Arial"/>
          <w:sz w:val="22"/>
          <w:szCs w:val="22"/>
        </w:rPr>
      </w:pPr>
      <w:r w:rsidRPr="00AA0FBA">
        <w:rPr>
          <w:rFonts w:ascii="Calibri" w:hAnsi="Calibri" w:cs="Arial"/>
          <w:sz w:val="22"/>
          <w:szCs w:val="22"/>
        </w:rPr>
        <w:t>Sample Attachment:</w:t>
      </w:r>
      <w:r w:rsidR="00D9097D" w:rsidRPr="00AA0FBA">
        <w:rPr>
          <w:rFonts w:ascii="Calibri" w:hAnsi="Calibri" w:cs="Arial"/>
          <w:sz w:val="22"/>
          <w:szCs w:val="22"/>
        </w:rPr>
        <w:object w:dxaOrig="1534" w:dyaOrig="991" w14:anchorId="77A694FA">
          <v:shape id="_x0000_i1026" type="#_x0000_t75" style="width:76.4pt;height:49.45pt" o:ole="">
            <v:imagedata r:id="rId21" o:title=""/>
          </v:shape>
          <o:OLEObject Type="Embed" ProgID="Excel.Sheet.12" ShapeID="_x0000_i1026" DrawAspect="Icon" ObjectID="_1764667902" r:id="rId22"/>
        </w:object>
      </w:r>
    </w:p>
    <w:p w14:paraId="0CDD9C1F" w14:textId="7290BC3E" w:rsidR="00F55070" w:rsidRPr="00AA0FBA" w:rsidRDefault="00A87BDE" w:rsidP="00D1678F">
      <w:pPr>
        <w:pStyle w:val="ListParagraph"/>
        <w:numPr>
          <w:ilvl w:val="0"/>
          <w:numId w:val="9"/>
        </w:numPr>
        <w:suppressAutoHyphens w:val="0"/>
        <w:spacing w:before="120" w:after="120" w:line="360" w:lineRule="auto"/>
        <w:jc w:val="both"/>
        <w:rPr>
          <w:rFonts w:ascii="Calibri" w:hAnsi="Calibri" w:cs="Arial"/>
          <w:b/>
          <w:bCs/>
          <w:sz w:val="22"/>
          <w:szCs w:val="22"/>
        </w:rPr>
      </w:pPr>
      <w:r w:rsidRPr="00AA0FBA">
        <w:rPr>
          <w:rFonts w:ascii="Calibri" w:hAnsi="Calibri" w:cs="Arial"/>
          <w:b/>
          <w:bCs/>
          <w:sz w:val="22"/>
          <w:szCs w:val="22"/>
        </w:rPr>
        <w:t>BCG:</w:t>
      </w:r>
    </w:p>
    <w:p w14:paraId="2556036A" w14:textId="046BBCC4" w:rsidR="00A87BDE" w:rsidRPr="00AA0FBA" w:rsidRDefault="00A87BDE" w:rsidP="00D1678F">
      <w:pPr>
        <w:pStyle w:val="ListParagraph"/>
        <w:numPr>
          <w:ilvl w:val="1"/>
          <w:numId w:val="9"/>
        </w:numPr>
        <w:suppressAutoHyphens w:val="0"/>
        <w:spacing w:before="120" w:after="120" w:line="240" w:lineRule="auto"/>
        <w:jc w:val="both"/>
        <w:rPr>
          <w:rFonts w:ascii="Calibri" w:hAnsi="Calibri" w:cs="Arial"/>
          <w:sz w:val="22"/>
          <w:szCs w:val="22"/>
        </w:rPr>
      </w:pPr>
      <w:r w:rsidRPr="00AA0FBA">
        <w:rPr>
          <w:rFonts w:ascii="Calibri" w:hAnsi="Calibri" w:cs="Arial"/>
          <w:sz w:val="22"/>
          <w:szCs w:val="22"/>
        </w:rPr>
        <w:t>From Mail Id:</w:t>
      </w:r>
      <w:r w:rsidR="005D4C3E">
        <w:rPr>
          <w:rFonts w:ascii="Calibri" w:hAnsi="Calibri" w:cs="Arial"/>
          <w:sz w:val="22"/>
          <w:szCs w:val="22"/>
        </w:rPr>
        <w:t xml:space="preserve"> </w:t>
      </w:r>
      <w:r w:rsidR="005D4C3E" w:rsidRPr="005D4C3E">
        <w:rPr>
          <w:rFonts w:ascii="Calibri" w:hAnsi="Calibri" w:cs="Arial"/>
          <w:color w:val="C00000"/>
          <w:sz w:val="22"/>
          <w:szCs w:val="22"/>
        </w:rPr>
        <w:t>To be confirmed</w:t>
      </w:r>
      <w:r w:rsidR="005D4C3E">
        <w:rPr>
          <w:rFonts w:ascii="Calibri" w:hAnsi="Calibri" w:cs="Arial"/>
          <w:color w:val="C00000"/>
          <w:sz w:val="22"/>
          <w:szCs w:val="22"/>
        </w:rPr>
        <w:t>.</w:t>
      </w:r>
    </w:p>
    <w:p w14:paraId="6FCDB3B9" w14:textId="1098DAE7" w:rsidR="00A87BDE" w:rsidRPr="00AA0FBA" w:rsidRDefault="00A87BDE" w:rsidP="00D1678F">
      <w:pPr>
        <w:pStyle w:val="ListParagraph"/>
        <w:numPr>
          <w:ilvl w:val="1"/>
          <w:numId w:val="9"/>
        </w:numPr>
        <w:suppressAutoHyphens w:val="0"/>
        <w:spacing w:before="120" w:after="120" w:line="240" w:lineRule="auto"/>
        <w:jc w:val="both"/>
        <w:rPr>
          <w:rFonts w:ascii="Calibri" w:hAnsi="Calibri" w:cs="Arial"/>
          <w:sz w:val="22"/>
          <w:szCs w:val="22"/>
        </w:rPr>
      </w:pPr>
      <w:r w:rsidRPr="00AA0FBA">
        <w:rPr>
          <w:rFonts w:ascii="Calibri" w:hAnsi="Calibri" w:cs="Arial"/>
          <w:sz w:val="22"/>
          <w:szCs w:val="22"/>
        </w:rPr>
        <w:t>Mail Subject:</w:t>
      </w:r>
      <w:r w:rsidR="005D4C3E">
        <w:rPr>
          <w:rFonts w:ascii="Calibri" w:hAnsi="Calibri" w:cs="Arial"/>
          <w:sz w:val="22"/>
          <w:szCs w:val="22"/>
        </w:rPr>
        <w:t xml:space="preserve"> </w:t>
      </w:r>
      <w:r w:rsidR="005D4C3E" w:rsidRPr="005D4C3E">
        <w:rPr>
          <w:rFonts w:ascii="Calibri" w:hAnsi="Calibri" w:cs="Arial"/>
          <w:color w:val="C00000"/>
          <w:sz w:val="22"/>
          <w:szCs w:val="22"/>
        </w:rPr>
        <w:t>To be confirmed</w:t>
      </w:r>
      <w:r w:rsidR="005D4C3E">
        <w:rPr>
          <w:rFonts w:ascii="Calibri" w:hAnsi="Calibri" w:cs="Arial"/>
          <w:color w:val="C00000"/>
          <w:sz w:val="22"/>
          <w:szCs w:val="22"/>
        </w:rPr>
        <w:t>.</w:t>
      </w:r>
    </w:p>
    <w:p w14:paraId="4174C594" w14:textId="204FB9D6" w:rsidR="00A87BDE" w:rsidRPr="00AA0FBA" w:rsidRDefault="00A87BDE" w:rsidP="00D1678F">
      <w:pPr>
        <w:pStyle w:val="ListParagraph"/>
        <w:numPr>
          <w:ilvl w:val="1"/>
          <w:numId w:val="9"/>
        </w:numPr>
        <w:suppressAutoHyphens w:val="0"/>
        <w:spacing w:before="120" w:after="120" w:line="240" w:lineRule="auto"/>
        <w:jc w:val="both"/>
        <w:rPr>
          <w:rFonts w:ascii="Calibri" w:hAnsi="Calibri" w:cs="Arial"/>
          <w:sz w:val="22"/>
          <w:szCs w:val="22"/>
        </w:rPr>
      </w:pPr>
      <w:r w:rsidRPr="00AA0FBA">
        <w:rPr>
          <w:rFonts w:ascii="Calibri" w:hAnsi="Calibri" w:cs="Arial"/>
          <w:sz w:val="22"/>
          <w:szCs w:val="22"/>
        </w:rPr>
        <w:t>Sample Mail:</w:t>
      </w:r>
      <w:r w:rsidR="0041783C" w:rsidRPr="00AA0FBA">
        <w:rPr>
          <w:rFonts w:ascii="Calibri" w:hAnsi="Calibri" w:cs="Arial"/>
          <w:sz w:val="22"/>
          <w:szCs w:val="22"/>
        </w:rPr>
        <w:object w:dxaOrig="1534" w:dyaOrig="991" w14:anchorId="70D9E771">
          <v:shape id="_x0000_i1027" type="#_x0000_t75" style="width:76.4pt;height:49.45pt" o:ole="">
            <v:imagedata r:id="rId23" o:title=""/>
          </v:shape>
          <o:OLEObject Type="Embed" ProgID="Package" ShapeID="_x0000_i1027" DrawAspect="Icon" ObjectID="_1764667903" r:id="rId24"/>
        </w:object>
      </w:r>
    </w:p>
    <w:p w14:paraId="1387BBC0" w14:textId="36C5A8AF" w:rsidR="009B4944" w:rsidRPr="00592F45" w:rsidRDefault="002B5075" w:rsidP="00D1678F">
      <w:pPr>
        <w:pStyle w:val="Heading3"/>
        <w:jc w:val="both"/>
      </w:pPr>
      <w:bookmarkStart w:id="35" w:name="_Toc154054902"/>
      <w:r w:rsidRPr="00FC26AE">
        <w:rPr>
          <w:rFonts w:ascii="Calibri" w:hAnsi="Calibri" w:cs="Calibri"/>
        </w:rPr>
        <w:t>D</w:t>
      </w:r>
      <w:r w:rsidR="00A23CF3" w:rsidRPr="00FC26AE">
        <w:rPr>
          <w:rFonts w:ascii="Calibri" w:hAnsi="Calibri" w:cs="Calibri"/>
        </w:rPr>
        <w:t>etermination</w:t>
      </w:r>
      <w:r w:rsidR="00A23CF3">
        <w:t xml:space="preserve"> Factor 1 (DF1)</w:t>
      </w:r>
      <w:bookmarkEnd w:id="35"/>
    </w:p>
    <w:p w14:paraId="6703C93A" w14:textId="74D6186A" w:rsidR="009001F4" w:rsidRPr="00AA671F" w:rsidRDefault="009001F4" w:rsidP="001B4076">
      <w:pPr>
        <w:pStyle w:val="ListParagraph"/>
        <w:numPr>
          <w:ilvl w:val="0"/>
          <w:numId w:val="14"/>
        </w:numPr>
        <w:suppressAutoHyphens w:val="0"/>
        <w:spacing w:before="120" w:after="120" w:line="240" w:lineRule="auto"/>
        <w:jc w:val="both"/>
        <w:rPr>
          <w:rFonts w:ascii="Calibri" w:hAnsi="Calibri" w:cs="Calibri"/>
          <w:sz w:val="22"/>
          <w:szCs w:val="22"/>
        </w:rPr>
      </w:pPr>
      <w:r w:rsidRPr="00AA671F">
        <w:rPr>
          <w:rFonts w:ascii="Calibri" w:hAnsi="Calibri" w:cs="Calibri"/>
          <w:sz w:val="22"/>
          <w:szCs w:val="22"/>
        </w:rPr>
        <w:t>T</w:t>
      </w:r>
      <w:r w:rsidR="00EC405D" w:rsidRPr="00AA671F">
        <w:rPr>
          <w:rFonts w:ascii="Calibri" w:hAnsi="Calibri" w:cs="Calibri"/>
          <w:sz w:val="22"/>
          <w:szCs w:val="22"/>
        </w:rPr>
        <w:t>he source for DF1 calculation will be the data that will be extracted from the FIS MM Deals reports</w:t>
      </w:r>
      <w:r w:rsidR="00FF6562" w:rsidRPr="00AA671F">
        <w:rPr>
          <w:rFonts w:ascii="Calibri" w:hAnsi="Calibri" w:cs="Calibri"/>
          <w:sz w:val="22"/>
          <w:szCs w:val="22"/>
        </w:rPr>
        <w:t>.</w:t>
      </w:r>
    </w:p>
    <w:p w14:paraId="4A2180B4" w14:textId="399DB9DC" w:rsidR="009001F4" w:rsidRPr="00AA671F" w:rsidRDefault="0034515B" w:rsidP="001B4076">
      <w:pPr>
        <w:pStyle w:val="ListParagraph"/>
        <w:numPr>
          <w:ilvl w:val="0"/>
          <w:numId w:val="14"/>
        </w:numPr>
        <w:suppressAutoHyphens w:val="0"/>
        <w:spacing w:before="120" w:after="120" w:line="240" w:lineRule="auto"/>
        <w:jc w:val="both"/>
        <w:rPr>
          <w:rFonts w:ascii="Calibri" w:hAnsi="Calibri" w:cs="Calibri"/>
          <w:sz w:val="22"/>
          <w:szCs w:val="22"/>
        </w:rPr>
      </w:pPr>
      <w:r w:rsidRPr="00AA671F">
        <w:rPr>
          <w:rFonts w:ascii="Calibri" w:hAnsi="Calibri" w:cs="Calibri"/>
          <w:sz w:val="22"/>
          <w:szCs w:val="22"/>
        </w:rPr>
        <w:t xml:space="preserve">For DF1 rate only those records will be picked which are marked as </w:t>
      </w:r>
      <w:r w:rsidR="009D7C3C" w:rsidRPr="00AA671F">
        <w:rPr>
          <w:rFonts w:ascii="Calibri" w:hAnsi="Calibri" w:cs="Calibri"/>
          <w:sz w:val="22"/>
          <w:szCs w:val="22"/>
        </w:rPr>
        <w:t>‘Yes’ in ‘To be Reported’ column of MM grid</w:t>
      </w:r>
    </w:p>
    <w:p w14:paraId="2B416AF5" w14:textId="248B084E" w:rsidR="00644760" w:rsidRPr="00AA671F" w:rsidRDefault="00755219" w:rsidP="001B4076">
      <w:pPr>
        <w:pStyle w:val="ListParagraph"/>
        <w:numPr>
          <w:ilvl w:val="0"/>
          <w:numId w:val="14"/>
        </w:numPr>
        <w:suppressAutoHyphens w:val="0"/>
        <w:spacing w:before="120" w:after="120" w:line="240" w:lineRule="auto"/>
        <w:jc w:val="both"/>
        <w:rPr>
          <w:rFonts w:ascii="Calibri" w:hAnsi="Calibri" w:cs="Calibri"/>
          <w:sz w:val="22"/>
          <w:szCs w:val="22"/>
        </w:rPr>
      </w:pPr>
      <w:r>
        <w:rPr>
          <w:rFonts w:ascii="Calibri" w:hAnsi="Calibri" w:cs="Calibri"/>
          <w:sz w:val="22"/>
          <w:szCs w:val="22"/>
        </w:rPr>
        <w:t>Trades booked under</w:t>
      </w:r>
      <w:r w:rsidR="006A6183">
        <w:rPr>
          <w:rFonts w:ascii="Calibri" w:hAnsi="Calibri" w:cs="Calibri"/>
          <w:sz w:val="22"/>
          <w:szCs w:val="22"/>
        </w:rPr>
        <w:t xml:space="preserve"> </w:t>
      </w:r>
      <w:r w:rsidR="001B6AA0">
        <w:rPr>
          <w:rFonts w:ascii="Calibri" w:hAnsi="Calibri" w:cs="Calibri"/>
          <w:sz w:val="22"/>
          <w:szCs w:val="22"/>
        </w:rPr>
        <w:t>Conv-</w:t>
      </w:r>
      <w:proofErr w:type="spellStart"/>
      <w:r w:rsidR="001B6AA0">
        <w:rPr>
          <w:rFonts w:ascii="Calibri" w:hAnsi="Calibri" w:cs="Calibri"/>
          <w:sz w:val="22"/>
          <w:szCs w:val="22"/>
        </w:rPr>
        <w:t>Instl</w:t>
      </w:r>
      <w:proofErr w:type="spellEnd"/>
      <w:r w:rsidR="001B6AA0">
        <w:rPr>
          <w:rFonts w:ascii="Calibri" w:hAnsi="Calibri" w:cs="Calibri"/>
          <w:sz w:val="22"/>
          <w:szCs w:val="22"/>
        </w:rPr>
        <w:t>-Deposit-CBD &amp; Conv-</w:t>
      </w:r>
      <w:proofErr w:type="spellStart"/>
      <w:r w:rsidR="001B6AA0">
        <w:rPr>
          <w:rFonts w:ascii="Calibri" w:hAnsi="Calibri" w:cs="Calibri"/>
          <w:sz w:val="22"/>
          <w:szCs w:val="22"/>
        </w:rPr>
        <w:t>Instl</w:t>
      </w:r>
      <w:proofErr w:type="spellEnd"/>
      <w:r w:rsidR="001B6AA0">
        <w:rPr>
          <w:rFonts w:ascii="Calibri" w:hAnsi="Calibri" w:cs="Calibri"/>
          <w:sz w:val="22"/>
          <w:szCs w:val="22"/>
        </w:rPr>
        <w:t>-Deposit-FI</w:t>
      </w:r>
      <w:r w:rsidR="00644760" w:rsidRPr="00AA671F">
        <w:rPr>
          <w:rFonts w:ascii="Calibri" w:hAnsi="Calibri" w:cs="Calibri"/>
          <w:sz w:val="22"/>
          <w:szCs w:val="22"/>
        </w:rPr>
        <w:t xml:space="preserve"> coming in MM deals report </w:t>
      </w:r>
      <w:r w:rsidR="001B6AA0">
        <w:rPr>
          <w:rFonts w:ascii="Calibri" w:hAnsi="Calibri" w:cs="Calibri"/>
          <w:sz w:val="22"/>
          <w:szCs w:val="22"/>
        </w:rPr>
        <w:t xml:space="preserve"> </w:t>
      </w:r>
      <w:r w:rsidR="00644760" w:rsidRPr="00AA671F">
        <w:rPr>
          <w:rFonts w:ascii="Calibri" w:hAnsi="Calibri" w:cs="Calibri"/>
          <w:sz w:val="22"/>
          <w:szCs w:val="22"/>
        </w:rPr>
        <w:t>(FIS report)</w:t>
      </w:r>
      <w:r w:rsidR="001B6AA0">
        <w:rPr>
          <w:rFonts w:ascii="Calibri" w:hAnsi="Calibri" w:cs="Calibri"/>
          <w:sz w:val="22"/>
          <w:szCs w:val="22"/>
        </w:rPr>
        <w:t xml:space="preserve"> are to be reported </w:t>
      </w:r>
      <w:r w:rsidR="00644760" w:rsidRPr="00AA671F">
        <w:rPr>
          <w:rFonts w:ascii="Calibri" w:hAnsi="Calibri" w:cs="Calibri"/>
          <w:sz w:val="22"/>
          <w:szCs w:val="22"/>
        </w:rPr>
        <w:t xml:space="preserve"> in DF2 deals </w:t>
      </w:r>
      <w:r w:rsidR="006A6183">
        <w:rPr>
          <w:rFonts w:ascii="Calibri" w:hAnsi="Calibri" w:cs="Calibri"/>
          <w:sz w:val="22"/>
          <w:szCs w:val="22"/>
        </w:rPr>
        <w:t>grid</w:t>
      </w:r>
      <w:r w:rsidR="00644760" w:rsidRPr="00AA671F">
        <w:rPr>
          <w:rFonts w:ascii="Calibri" w:hAnsi="Calibri" w:cs="Calibri"/>
          <w:sz w:val="22"/>
          <w:szCs w:val="22"/>
        </w:rPr>
        <w:t xml:space="preserve"> (Option key will be the unique identifier). </w:t>
      </w:r>
    </w:p>
    <w:tbl>
      <w:tblPr>
        <w:tblStyle w:val="GridTable6Colorful-Accent2"/>
        <w:tblW w:w="6620" w:type="dxa"/>
        <w:tblLook w:val="04A0" w:firstRow="1" w:lastRow="0" w:firstColumn="1" w:lastColumn="0" w:noHBand="0" w:noVBand="1"/>
      </w:tblPr>
      <w:tblGrid>
        <w:gridCol w:w="2155"/>
        <w:gridCol w:w="4465"/>
      </w:tblGrid>
      <w:tr w:rsidR="00C72CB7" w:rsidRPr="00AA671F" w14:paraId="15FDAFC3" w14:textId="77777777" w:rsidTr="00C72CB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shd w:val="clear" w:color="auto" w:fill="F7CAAC" w:themeFill="accent2" w:themeFillTint="66"/>
            <w:noWrap/>
          </w:tcPr>
          <w:p w14:paraId="36466E9F" w14:textId="722640A7" w:rsidR="00C72CB7" w:rsidRPr="00AA671F" w:rsidRDefault="00C72CB7" w:rsidP="00D1678F">
            <w:pPr>
              <w:suppressAutoHyphens w:val="0"/>
              <w:spacing w:line="240" w:lineRule="auto"/>
              <w:jc w:val="both"/>
              <w:rPr>
                <w:rFonts w:ascii="Calibri" w:hAnsi="Calibri" w:cs="Calibri"/>
                <w:color w:val="000000"/>
                <w:sz w:val="22"/>
                <w:szCs w:val="22"/>
                <w:lang w:eastAsia="en-US"/>
              </w:rPr>
            </w:pPr>
            <w:r w:rsidRPr="00AA671F">
              <w:rPr>
                <w:rFonts w:ascii="Calibri" w:hAnsi="Calibri" w:cs="Calibri"/>
                <w:color w:val="000000"/>
                <w:sz w:val="22"/>
                <w:szCs w:val="22"/>
                <w:lang w:eastAsia="en-US"/>
              </w:rPr>
              <w:t>Grid Columns</w:t>
            </w:r>
          </w:p>
        </w:tc>
        <w:tc>
          <w:tcPr>
            <w:tcW w:w="4465" w:type="dxa"/>
            <w:shd w:val="clear" w:color="auto" w:fill="F7CAAC" w:themeFill="accent2" w:themeFillTint="66"/>
            <w:noWrap/>
          </w:tcPr>
          <w:p w14:paraId="470E9883" w14:textId="52C009F2" w:rsidR="00C72CB7" w:rsidRPr="00AA671F" w:rsidRDefault="00C72CB7" w:rsidP="00D1678F">
            <w:pPr>
              <w:suppressAutoHyphens w:val="0"/>
              <w:spacing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AA671F">
              <w:rPr>
                <w:rFonts w:ascii="Calibri" w:hAnsi="Calibri" w:cs="Calibri"/>
                <w:color w:val="000000"/>
                <w:sz w:val="22"/>
                <w:szCs w:val="22"/>
                <w:lang w:eastAsia="en-US"/>
              </w:rPr>
              <w:t>Values</w:t>
            </w:r>
          </w:p>
        </w:tc>
      </w:tr>
      <w:tr w:rsidR="00CD7685" w:rsidRPr="00CD7685" w14:paraId="00E3C19F" w14:textId="77777777" w:rsidTr="00F556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5D453D8" w14:textId="77777777" w:rsidR="00CD7685" w:rsidRPr="00CD7685" w:rsidRDefault="00CD7685" w:rsidP="00D1678F">
            <w:pPr>
              <w:suppressAutoHyphens w:val="0"/>
              <w:spacing w:line="240" w:lineRule="auto"/>
              <w:jc w:val="both"/>
              <w:rPr>
                <w:rFonts w:ascii="Calibri" w:hAnsi="Calibri" w:cs="Calibri"/>
                <w:b w:val="0"/>
                <w:bCs w:val="0"/>
                <w:color w:val="000000"/>
                <w:sz w:val="22"/>
                <w:szCs w:val="22"/>
                <w:lang w:eastAsia="en-US"/>
              </w:rPr>
            </w:pPr>
            <w:r w:rsidRPr="00CD7685">
              <w:rPr>
                <w:rFonts w:ascii="Calibri" w:hAnsi="Calibri" w:cs="Calibri"/>
                <w:b w:val="0"/>
                <w:bCs w:val="0"/>
                <w:color w:val="000000"/>
                <w:sz w:val="22"/>
                <w:szCs w:val="22"/>
                <w:lang w:eastAsia="en-US"/>
              </w:rPr>
              <w:t>Tenor</w:t>
            </w:r>
          </w:p>
        </w:tc>
        <w:tc>
          <w:tcPr>
            <w:tcW w:w="4465" w:type="dxa"/>
            <w:noWrap/>
            <w:hideMark/>
          </w:tcPr>
          <w:p w14:paraId="0DA1526C" w14:textId="50B2AD41" w:rsidR="00CD7685" w:rsidRPr="00CD7685" w:rsidRDefault="00CD7685"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CD7685">
              <w:rPr>
                <w:rFonts w:ascii="Calibri" w:hAnsi="Calibri" w:cs="Calibri"/>
                <w:color w:val="000000"/>
                <w:sz w:val="22"/>
                <w:szCs w:val="22"/>
                <w:lang w:eastAsia="en-US"/>
              </w:rPr>
              <w:t> </w:t>
            </w:r>
            <w:r w:rsidR="009E6BE4" w:rsidRPr="00AA671F">
              <w:rPr>
                <w:rFonts w:ascii="Calibri" w:hAnsi="Calibri" w:cs="Calibri"/>
                <w:color w:val="000000"/>
                <w:sz w:val="22"/>
                <w:szCs w:val="22"/>
                <w:lang w:eastAsia="en-US"/>
              </w:rPr>
              <w:t>6 Rows for all the tenors</w:t>
            </w:r>
          </w:p>
        </w:tc>
      </w:tr>
      <w:tr w:rsidR="00CD7685" w:rsidRPr="00CD7685" w14:paraId="5136AD11" w14:textId="77777777" w:rsidTr="00F556FC">
        <w:trPr>
          <w:trHeight w:val="12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25D1D62" w14:textId="77777777" w:rsidR="00CD7685" w:rsidRPr="00CD7685" w:rsidRDefault="00CD7685" w:rsidP="00D1678F">
            <w:pPr>
              <w:suppressAutoHyphens w:val="0"/>
              <w:spacing w:line="240" w:lineRule="auto"/>
              <w:jc w:val="both"/>
              <w:rPr>
                <w:rFonts w:ascii="Calibri" w:hAnsi="Calibri" w:cs="Calibri"/>
                <w:color w:val="000000"/>
                <w:sz w:val="22"/>
                <w:szCs w:val="22"/>
                <w:lang w:eastAsia="en-US"/>
              </w:rPr>
            </w:pPr>
            <w:r w:rsidRPr="00CD7685">
              <w:rPr>
                <w:rFonts w:ascii="Calibri" w:hAnsi="Calibri" w:cs="Calibri"/>
                <w:color w:val="000000"/>
                <w:sz w:val="22"/>
                <w:szCs w:val="22"/>
                <w:lang w:eastAsia="en-US"/>
              </w:rPr>
              <w:t>EIBOR rate for Today</w:t>
            </w:r>
          </w:p>
        </w:tc>
        <w:tc>
          <w:tcPr>
            <w:tcW w:w="4465" w:type="dxa"/>
            <w:hideMark/>
          </w:tcPr>
          <w:p w14:paraId="193CEC01" w14:textId="3A275676" w:rsidR="00CD7685" w:rsidRPr="00CD7685" w:rsidRDefault="00CD7685"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CD7685">
              <w:rPr>
                <w:rFonts w:ascii="Calibri" w:hAnsi="Calibri" w:cs="Calibri"/>
                <w:color w:val="000000"/>
                <w:sz w:val="22"/>
                <w:szCs w:val="22"/>
                <w:lang w:eastAsia="en-US"/>
              </w:rPr>
              <w:t>In the MM Sheet where 'To Be Reported' value ='Yes'</w:t>
            </w:r>
            <w:r w:rsidRPr="00CD7685">
              <w:rPr>
                <w:rFonts w:ascii="Calibri" w:hAnsi="Calibri" w:cs="Calibri"/>
                <w:color w:val="000000"/>
                <w:sz w:val="22"/>
                <w:szCs w:val="22"/>
                <w:lang w:eastAsia="en-US"/>
              </w:rPr>
              <w:br/>
            </w:r>
            <w:r w:rsidR="00FD6F19" w:rsidRPr="00AA671F">
              <w:rPr>
                <w:rFonts w:ascii="Calibri" w:hAnsi="Calibri" w:cs="Calibri"/>
                <w:color w:val="000000"/>
                <w:sz w:val="22"/>
                <w:szCs w:val="22"/>
                <w:lang w:eastAsia="en-US"/>
              </w:rPr>
              <w:t xml:space="preserve">Volume </w:t>
            </w:r>
            <w:r w:rsidRPr="00CD7685">
              <w:rPr>
                <w:rFonts w:ascii="Calibri" w:hAnsi="Calibri" w:cs="Calibri"/>
                <w:color w:val="000000"/>
                <w:sz w:val="22"/>
                <w:szCs w:val="22"/>
                <w:lang w:eastAsia="en-US"/>
              </w:rPr>
              <w:t xml:space="preserve">Weighted Avg(int rate &amp; Principal) of </w:t>
            </w:r>
            <w:r w:rsidR="007D2EE2" w:rsidRPr="00AA671F">
              <w:rPr>
                <w:rFonts w:ascii="Calibri" w:hAnsi="Calibri" w:cs="Calibri"/>
                <w:color w:val="000000"/>
                <w:sz w:val="22"/>
                <w:szCs w:val="22"/>
                <w:lang w:eastAsia="en-US"/>
              </w:rPr>
              <w:t>corresponding</w:t>
            </w:r>
            <w:r w:rsidRPr="00CD7685">
              <w:rPr>
                <w:rFonts w:ascii="Calibri" w:hAnsi="Calibri" w:cs="Calibri"/>
                <w:color w:val="000000"/>
                <w:sz w:val="22"/>
                <w:szCs w:val="22"/>
                <w:lang w:eastAsia="en-US"/>
              </w:rPr>
              <w:t xml:space="preserve"> type of tenor</w:t>
            </w:r>
          </w:p>
        </w:tc>
      </w:tr>
    </w:tbl>
    <w:p w14:paraId="7015FBE2" w14:textId="007F5AFA" w:rsidR="00A102F2" w:rsidRPr="00AA671F" w:rsidRDefault="00A102F2" w:rsidP="00D1678F">
      <w:pPr>
        <w:jc w:val="both"/>
        <w:rPr>
          <w:rFonts w:ascii="Calibri" w:hAnsi="Calibri" w:cs="Calibri"/>
          <w:b/>
          <w:bCs/>
          <w:u w:val="single"/>
        </w:rPr>
      </w:pPr>
      <w:r w:rsidRPr="00AA671F">
        <w:rPr>
          <w:rFonts w:ascii="Calibri" w:hAnsi="Calibri" w:cs="Calibri"/>
          <w:b/>
          <w:bCs/>
          <w:u w:val="single"/>
        </w:rPr>
        <w:t xml:space="preserve">MM </w:t>
      </w:r>
    </w:p>
    <w:p w14:paraId="3463EF66" w14:textId="77777777" w:rsidR="00A102F2" w:rsidRPr="00AA671F" w:rsidRDefault="00A102F2" w:rsidP="00D1678F">
      <w:pPr>
        <w:jc w:val="both"/>
        <w:rPr>
          <w:rFonts w:ascii="Calibri" w:hAnsi="Calibri" w:cs="Calibri"/>
        </w:rPr>
      </w:pPr>
    </w:p>
    <w:tbl>
      <w:tblPr>
        <w:tblStyle w:val="GridTable6Colorful-Accent2"/>
        <w:tblW w:w="7260" w:type="dxa"/>
        <w:tblLook w:val="04A0" w:firstRow="1" w:lastRow="0" w:firstColumn="1" w:lastColumn="0" w:noHBand="0" w:noVBand="1"/>
      </w:tblPr>
      <w:tblGrid>
        <w:gridCol w:w="2200"/>
        <w:gridCol w:w="1840"/>
        <w:gridCol w:w="3220"/>
      </w:tblGrid>
      <w:tr w:rsidR="00B440BE" w:rsidRPr="00B440BE" w14:paraId="4E8D464A" w14:textId="77777777" w:rsidTr="00F556F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shd w:val="clear" w:color="auto" w:fill="F7CAAC" w:themeFill="accent2" w:themeFillTint="66"/>
            <w:noWrap/>
            <w:hideMark/>
          </w:tcPr>
          <w:p w14:paraId="759173A3" w14:textId="6F8B3F22" w:rsidR="00B440BE" w:rsidRPr="00B440BE" w:rsidRDefault="009C07A0" w:rsidP="00A8312C">
            <w:pPr>
              <w:suppressAutoHyphens w:val="0"/>
              <w:spacing w:line="276" w:lineRule="auto"/>
              <w:jc w:val="both"/>
              <w:rPr>
                <w:rFonts w:ascii="Calibri" w:hAnsi="Calibri" w:cs="Calibri"/>
                <w:color w:val="000000"/>
                <w:sz w:val="22"/>
                <w:szCs w:val="22"/>
                <w:lang w:eastAsia="en-US"/>
              </w:rPr>
            </w:pPr>
            <w:r w:rsidRPr="00AA671F">
              <w:rPr>
                <w:rFonts w:ascii="Calibri" w:hAnsi="Calibri" w:cs="Calibri"/>
                <w:color w:val="000000"/>
                <w:sz w:val="22"/>
                <w:szCs w:val="22"/>
                <w:lang w:eastAsia="en-US"/>
              </w:rPr>
              <w:t xml:space="preserve">Grid </w:t>
            </w:r>
            <w:r w:rsidR="00B440BE" w:rsidRPr="00B440BE">
              <w:rPr>
                <w:rFonts w:ascii="Calibri" w:hAnsi="Calibri" w:cs="Calibri"/>
                <w:color w:val="000000"/>
                <w:sz w:val="22"/>
                <w:szCs w:val="22"/>
                <w:lang w:eastAsia="en-US"/>
              </w:rPr>
              <w:t>Column</w:t>
            </w:r>
          </w:p>
        </w:tc>
        <w:tc>
          <w:tcPr>
            <w:tcW w:w="1840" w:type="dxa"/>
            <w:shd w:val="clear" w:color="auto" w:fill="F7CAAC" w:themeFill="accent2" w:themeFillTint="66"/>
            <w:noWrap/>
            <w:hideMark/>
          </w:tcPr>
          <w:p w14:paraId="680E2641" w14:textId="77777777" w:rsidR="00B440BE" w:rsidRPr="00B440BE" w:rsidRDefault="00B440BE" w:rsidP="00A8312C">
            <w:pPr>
              <w:suppressAutoHyphens w:val="0"/>
              <w:spacing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B440BE">
              <w:rPr>
                <w:rFonts w:ascii="Calibri" w:hAnsi="Calibri" w:cs="Calibri"/>
                <w:color w:val="000000"/>
                <w:sz w:val="22"/>
                <w:szCs w:val="22"/>
                <w:lang w:eastAsia="en-US"/>
              </w:rPr>
              <w:t>FIS Sheet Mapping</w:t>
            </w:r>
          </w:p>
        </w:tc>
        <w:tc>
          <w:tcPr>
            <w:tcW w:w="3220" w:type="dxa"/>
            <w:shd w:val="clear" w:color="auto" w:fill="F7CAAC" w:themeFill="accent2" w:themeFillTint="66"/>
            <w:noWrap/>
            <w:hideMark/>
          </w:tcPr>
          <w:p w14:paraId="01DE7724" w14:textId="0F79DD2C" w:rsidR="00B440BE" w:rsidRPr="00B440BE" w:rsidRDefault="00880DDE" w:rsidP="00A8312C">
            <w:pPr>
              <w:suppressAutoHyphens w:val="0"/>
              <w:spacing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AA671F">
              <w:rPr>
                <w:rFonts w:ascii="Calibri" w:hAnsi="Calibri" w:cs="Calibri"/>
                <w:color w:val="000000"/>
                <w:sz w:val="22"/>
                <w:szCs w:val="22"/>
                <w:lang w:eastAsia="en-US"/>
              </w:rPr>
              <w:t>Values /</w:t>
            </w:r>
            <w:r w:rsidR="00B440BE" w:rsidRPr="00B440BE">
              <w:rPr>
                <w:rFonts w:ascii="Calibri" w:hAnsi="Calibri" w:cs="Calibri"/>
                <w:color w:val="000000"/>
                <w:sz w:val="22"/>
                <w:szCs w:val="22"/>
                <w:lang w:eastAsia="en-US"/>
              </w:rPr>
              <w:t>Calculation Logic</w:t>
            </w:r>
          </w:p>
        </w:tc>
      </w:tr>
      <w:tr w:rsidR="00B440BE" w:rsidRPr="00B440BE" w14:paraId="504FBBC0" w14:textId="77777777" w:rsidTr="00F556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CCE7727" w14:textId="77777777" w:rsidR="00B440BE" w:rsidRPr="00B440BE" w:rsidRDefault="00B440BE" w:rsidP="00A8312C">
            <w:pPr>
              <w:suppressAutoHyphens w:val="0"/>
              <w:spacing w:line="276" w:lineRule="auto"/>
              <w:jc w:val="both"/>
              <w:rPr>
                <w:rFonts w:ascii="Calibri" w:hAnsi="Calibri" w:cs="Calibri"/>
                <w:color w:val="000000"/>
                <w:sz w:val="22"/>
                <w:szCs w:val="22"/>
                <w:lang w:eastAsia="en-US"/>
              </w:rPr>
            </w:pPr>
            <w:proofErr w:type="spellStart"/>
            <w:r w:rsidRPr="00B440BE">
              <w:rPr>
                <w:rFonts w:ascii="Calibri" w:hAnsi="Calibri" w:cs="Calibri"/>
                <w:color w:val="000000"/>
                <w:sz w:val="22"/>
                <w:szCs w:val="22"/>
                <w:lang w:eastAsia="en-US"/>
              </w:rPr>
              <w:t>Depo_no</w:t>
            </w:r>
            <w:proofErr w:type="spellEnd"/>
          </w:p>
        </w:tc>
        <w:tc>
          <w:tcPr>
            <w:tcW w:w="1840" w:type="dxa"/>
            <w:noWrap/>
            <w:hideMark/>
          </w:tcPr>
          <w:p w14:paraId="37BDDDB9" w14:textId="43B0141C" w:rsidR="00B440BE" w:rsidRPr="00B440BE" w:rsidRDefault="00B440BE" w:rsidP="00A8312C">
            <w:pPr>
              <w:suppressAutoHyphens w:val="0"/>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B440BE">
              <w:rPr>
                <w:rFonts w:ascii="Calibri" w:hAnsi="Calibri" w:cs="Calibri"/>
                <w:color w:val="000000"/>
                <w:sz w:val="22"/>
                <w:szCs w:val="22"/>
                <w:lang w:eastAsia="en-US"/>
              </w:rPr>
              <w:t> </w:t>
            </w:r>
            <w:proofErr w:type="spellStart"/>
            <w:r w:rsidR="00FD1A21">
              <w:rPr>
                <w:rFonts w:ascii="Calibri" w:hAnsi="Calibri" w:cs="Calibri"/>
                <w:color w:val="000000"/>
                <w:sz w:val="22"/>
                <w:szCs w:val="22"/>
                <w:lang w:eastAsia="en-US"/>
              </w:rPr>
              <w:t>EIBOR_Deposits</w:t>
            </w:r>
            <w:proofErr w:type="spellEnd"/>
          </w:p>
        </w:tc>
        <w:tc>
          <w:tcPr>
            <w:tcW w:w="3220" w:type="dxa"/>
            <w:hideMark/>
          </w:tcPr>
          <w:p w14:paraId="09EFD1C9" w14:textId="16FBB9B2" w:rsidR="00B440BE" w:rsidRPr="00B440BE" w:rsidRDefault="00B440BE" w:rsidP="00A8312C">
            <w:pPr>
              <w:suppressAutoHyphens w:val="0"/>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B440BE">
              <w:rPr>
                <w:rFonts w:ascii="Calibri" w:hAnsi="Calibri" w:cs="Calibri"/>
                <w:color w:val="000000"/>
                <w:sz w:val="22"/>
                <w:szCs w:val="22"/>
                <w:lang w:eastAsia="en-US"/>
              </w:rPr>
              <w:t> </w:t>
            </w:r>
            <w:r w:rsidR="00A959F0" w:rsidRPr="00AA671F">
              <w:rPr>
                <w:rFonts w:ascii="Calibri" w:hAnsi="Calibri" w:cs="Calibri"/>
                <w:color w:val="000000"/>
                <w:sz w:val="22"/>
                <w:szCs w:val="22"/>
                <w:lang w:eastAsia="en-US"/>
              </w:rPr>
              <w:t>Auto Populated from Report</w:t>
            </w:r>
          </w:p>
        </w:tc>
      </w:tr>
      <w:tr w:rsidR="00B440BE" w:rsidRPr="00B440BE" w14:paraId="1371ADEF" w14:textId="77777777" w:rsidTr="00F556FC">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DE28347" w14:textId="77777777" w:rsidR="00B440BE" w:rsidRPr="00B440BE" w:rsidRDefault="00B440BE" w:rsidP="00A8312C">
            <w:pPr>
              <w:suppressAutoHyphens w:val="0"/>
              <w:spacing w:line="276" w:lineRule="auto"/>
              <w:jc w:val="both"/>
              <w:rPr>
                <w:rFonts w:ascii="Calibri" w:hAnsi="Calibri" w:cs="Calibri"/>
                <w:color w:val="000000"/>
                <w:sz w:val="22"/>
                <w:szCs w:val="22"/>
                <w:lang w:eastAsia="en-US"/>
              </w:rPr>
            </w:pPr>
            <w:r w:rsidRPr="00B440BE">
              <w:rPr>
                <w:rFonts w:ascii="Calibri" w:hAnsi="Calibri" w:cs="Calibri"/>
                <w:color w:val="000000"/>
                <w:sz w:val="22"/>
                <w:szCs w:val="22"/>
                <w:lang w:eastAsia="en-US"/>
              </w:rPr>
              <w:lastRenderedPageBreak/>
              <w:t>Depo_date</w:t>
            </w:r>
          </w:p>
        </w:tc>
        <w:tc>
          <w:tcPr>
            <w:tcW w:w="1840" w:type="dxa"/>
            <w:noWrap/>
            <w:hideMark/>
          </w:tcPr>
          <w:p w14:paraId="15D2FC0F" w14:textId="27594666" w:rsidR="00B440BE" w:rsidRPr="00B440BE" w:rsidRDefault="00B440BE" w:rsidP="00A8312C">
            <w:pPr>
              <w:suppressAutoHyphens w:val="0"/>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B440BE">
              <w:rPr>
                <w:rFonts w:ascii="Calibri" w:hAnsi="Calibri" w:cs="Calibri"/>
                <w:color w:val="000000"/>
                <w:sz w:val="22"/>
                <w:szCs w:val="22"/>
                <w:lang w:eastAsia="en-US"/>
              </w:rPr>
              <w:t> </w:t>
            </w:r>
            <w:r w:rsidR="00DC3330">
              <w:rPr>
                <w:rFonts w:ascii="Calibri" w:hAnsi="Calibri" w:cs="Calibri"/>
                <w:color w:val="000000"/>
                <w:sz w:val="22"/>
                <w:szCs w:val="22"/>
                <w:lang w:eastAsia="en-US"/>
              </w:rPr>
              <w:t>Date &amp; Time</w:t>
            </w:r>
          </w:p>
        </w:tc>
        <w:tc>
          <w:tcPr>
            <w:tcW w:w="3220" w:type="dxa"/>
            <w:hideMark/>
          </w:tcPr>
          <w:p w14:paraId="5A1C86F1" w14:textId="520F9F08" w:rsidR="00B440BE" w:rsidRPr="00B440BE" w:rsidRDefault="00B440BE" w:rsidP="00A8312C">
            <w:pPr>
              <w:suppressAutoHyphens w:val="0"/>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B440BE">
              <w:rPr>
                <w:rFonts w:ascii="Calibri" w:hAnsi="Calibri" w:cs="Calibri"/>
                <w:color w:val="000000"/>
                <w:sz w:val="22"/>
                <w:szCs w:val="22"/>
                <w:lang w:eastAsia="en-US"/>
              </w:rPr>
              <w:t> </w:t>
            </w:r>
            <w:r w:rsidR="00A959F0" w:rsidRPr="00AA671F">
              <w:rPr>
                <w:rFonts w:ascii="Calibri" w:hAnsi="Calibri" w:cs="Calibri"/>
                <w:color w:val="000000"/>
                <w:sz w:val="22"/>
                <w:szCs w:val="22"/>
                <w:lang w:eastAsia="en-US"/>
              </w:rPr>
              <w:t>Auto Populated from Report</w:t>
            </w:r>
          </w:p>
        </w:tc>
      </w:tr>
      <w:tr w:rsidR="00B440BE" w:rsidRPr="00B440BE" w14:paraId="6BC7798D" w14:textId="77777777" w:rsidTr="00F556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B2A7043" w14:textId="77777777" w:rsidR="00B440BE" w:rsidRPr="00B440BE" w:rsidRDefault="00B440BE" w:rsidP="00A8312C">
            <w:pPr>
              <w:suppressAutoHyphens w:val="0"/>
              <w:spacing w:line="276" w:lineRule="auto"/>
              <w:jc w:val="both"/>
              <w:rPr>
                <w:rFonts w:ascii="Calibri" w:hAnsi="Calibri" w:cs="Calibri"/>
                <w:color w:val="000000"/>
                <w:sz w:val="22"/>
                <w:szCs w:val="22"/>
                <w:lang w:eastAsia="en-US"/>
              </w:rPr>
            </w:pPr>
            <w:proofErr w:type="spellStart"/>
            <w:r w:rsidRPr="00B440BE">
              <w:rPr>
                <w:rFonts w:ascii="Calibri" w:hAnsi="Calibri" w:cs="Calibri"/>
                <w:color w:val="000000"/>
                <w:sz w:val="22"/>
                <w:szCs w:val="22"/>
                <w:lang w:eastAsia="en-US"/>
              </w:rPr>
              <w:t>Depo_type</w:t>
            </w:r>
            <w:proofErr w:type="spellEnd"/>
          </w:p>
        </w:tc>
        <w:tc>
          <w:tcPr>
            <w:tcW w:w="1840" w:type="dxa"/>
            <w:noWrap/>
            <w:hideMark/>
          </w:tcPr>
          <w:p w14:paraId="762163EC" w14:textId="7D29DB79" w:rsidR="00B440BE" w:rsidRPr="00B440BE" w:rsidRDefault="00B440BE" w:rsidP="00A8312C">
            <w:pPr>
              <w:suppressAutoHyphens w:val="0"/>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B440BE">
              <w:rPr>
                <w:rFonts w:ascii="Calibri" w:hAnsi="Calibri" w:cs="Calibri"/>
                <w:color w:val="000000"/>
                <w:sz w:val="22"/>
                <w:szCs w:val="22"/>
                <w:lang w:eastAsia="en-US"/>
              </w:rPr>
              <w:t> </w:t>
            </w:r>
            <w:r w:rsidR="00DC3330">
              <w:rPr>
                <w:rFonts w:ascii="Calibri" w:hAnsi="Calibri" w:cs="Calibri"/>
                <w:color w:val="000000"/>
                <w:sz w:val="22"/>
                <w:szCs w:val="22"/>
                <w:lang w:eastAsia="en-US"/>
              </w:rPr>
              <w:t>Portfolio</w:t>
            </w:r>
          </w:p>
        </w:tc>
        <w:tc>
          <w:tcPr>
            <w:tcW w:w="3220" w:type="dxa"/>
            <w:hideMark/>
          </w:tcPr>
          <w:p w14:paraId="7A034DAA" w14:textId="3C54C6AE" w:rsidR="00B440BE" w:rsidRPr="00B440BE" w:rsidRDefault="00B440BE" w:rsidP="00A8312C">
            <w:pPr>
              <w:suppressAutoHyphens w:val="0"/>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B440BE">
              <w:rPr>
                <w:rFonts w:ascii="Calibri" w:hAnsi="Calibri" w:cs="Calibri"/>
                <w:color w:val="000000"/>
                <w:sz w:val="22"/>
                <w:szCs w:val="22"/>
                <w:lang w:eastAsia="en-US"/>
              </w:rPr>
              <w:t> </w:t>
            </w:r>
            <w:r w:rsidR="00A959F0" w:rsidRPr="00AA671F">
              <w:rPr>
                <w:rFonts w:ascii="Calibri" w:hAnsi="Calibri" w:cs="Calibri"/>
                <w:color w:val="000000"/>
                <w:sz w:val="22"/>
                <w:szCs w:val="22"/>
                <w:lang w:eastAsia="en-US"/>
              </w:rPr>
              <w:t>Auto Populated from Report</w:t>
            </w:r>
          </w:p>
        </w:tc>
      </w:tr>
      <w:tr w:rsidR="00B440BE" w:rsidRPr="00B440BE" w14:paraId="0006E61A" w14:textId="77777777" w:rsidTr="00F556FC">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E8F0DBB" w14:textId="77777777" w:rsidR="00B440BE" w:rsidRPr="00B440BE" w:rsidRDefault="00B440BE" w:rsidP="00A8312C">
            <w:pPr>
              <w:suppressAutoHyphens w:val="0"/>
              <w:spacing w:line="276" w:lineRule="auto"/>
              <w:jc w:val="both"/>
              <w:rPr>
                <w:rFonts w:ascii="Calibri" w:hAnsi="Calibri" w:cs="Calibri"/>
                <w:color w:val="000000"/>
                <w:sz w:val="22"/>
                <w:szCs w:val="22"/>
                <w:lang w:eastAsia="en-US"/>
              </w:rPr>
            </w:pPr>
            <w:r w:rsidRPr="00B440BE">
              <w:rPr>
                <w:rFonts w:ascii="Calibri" w:hAnsi="Calibri" w:cs="Calibri"/>
                <w:color w:val="000000"/>
                <w:sz w:val="22"/>
                <w:szCs w:val="22"/>
                <w:lang w:eastAsia="en-US"/>
              </w:rPr>
              <w:t>Principal</w:t>
            </w:r>
          </w:p>
        </w:tc>
        <w:tc>
          <w:tcPr>
            <w:tcW w:w="1840" w:type="dxa"/>
            <w:noWrap/>
            <w:hideMark/>
          </w:tcPr>
          <w:p w14:paraId="310EB459" w14:textId="6F8AB686" w:rsidR="00B440BE" w:rsidRPr="00B440BE" w:rsidRDefault="00B440BE" w:rsidP="00A8312C">
            <w:pPr>
              <w:suppressAutoHyphens w:val="0"/>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B440BE">
              <w:rPr>
                <w:rFonts w:ascii="Calibri" w:hAnsi="Calibri" w:cs="Calibri"/>
                <w:color w:val="000000"/>
                <w:sz w:val="22"/>
                <w:szCs w:val="22"/>
                <w:lang w:eastAsia="en-US"/>
              </w:rPr>
              <w:t> </w:t>
            </w:r>
            <w:r w:rsidR="00DC3330">
              <w:rPr>
                <w:rFonts w:ascii="Calibri" w:hAnsi="Calibri" w:cs="Calibri"/>
                <w:color w:val="000000"/>
                <w:sz w:val="22"/>
                <w:szCs w:val="22"/>
                <w:lang w:eastAsia="en-US"/>
              </w:rPr>
              <w:t>Start Cash</w:t>
            </w:r>
          </w:p>
        </w:tc>
        <w:tc>
          <w:tcPr>
            <w:tcW w:w="3220" w:type="dxa"/>
            <w:hideMark/>
          </w:tcPr>
          <w:p w14:paraId="1C298603" w14:textId="1B56D3B6" w:rsidR="00B440BE" w:rsidRPr="00B440BE" w:rsidRDefault="00B440BE" w:rsidP="00A8312C">
            <w:pPr>
              <w:suppressAutoHyphens w:val="0"/>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B440BE">
              <w:rPr>
                <w:rFonts w:ascii="Calibri" w:hAnsi="Calibri" w:cs="Calibri"/>
                <w:color w:val="000000"/>
                <w:sz w:val="22"/>
                <w:szCs w:val="22"/>
                <w:lang w:eastAsia="en-US"/>
              </w:rPr>
              <w:t> </w:t>
            </w:r>
            <w:r w:rsidR="00A959F0" w:rsidRPr="00AA671F">
              <w:rPr>
                <w:rFonts w:ascii="Calibri" w:hAnsi="Calibri" w:cs="Calibri"/>
                <w:color w:val="000000"/>
                <w:sz w:val="22"/>
                <w:szCs w:val="22"/>
                <w:lang w:eastAsia="en-US"/>
              </w:rPr>
              <w:t>Auto Populated from Report</w:t>
            </w:r>
          </w:p>
        </w:tc>
      </w:tr>
      <w:tr w:rsidR="00B440BE" w:rsidRPr="00B440BE" w14:paraId="691E34E2" w14:textId="77777777" w:rsidTr="00F556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3B63216" w14:textId="77777777" w:rsidR="00B440BE" w:rsidRPr="00B440BE" w:rsidRDefault="00B440BE" w:rsidP="00A8312C">
            <w:pPr>
              <w:suppressAutoHyphens w:val="0"/>
              <w:spacing w:line="276" w:lineRule="auto"/>
              <w:jc w:val="both"/>
              <w:rPr>
                <w:rFonts w:ascii="Calibri" w:hAnsi="Calibri" w:cs="Calibri"/>
                <w:color w:val="000000"/>
                <w:sz w:val="22"/>
                <w:szCs w:val="22"/>
                <w:lang w:eastAsia="en-US"/>
              </w:rPr>
            </w:pPr>
            <w:proofErr w:type="spellStart"/>
            <w:r w:rsidRPr="00B440BE">
              <w:rPr>
                <w:rFonts w:ascii="Calibri" w:hAnsi="Calibri" w:cs="Calibri"/>
                <w:color w:val="000000"/>
                <w:sz w:val="22"/>
                <w:szCs w:val="22"/>
                <w:lang w:eastAsia="en-US"/>
              </w:rPr>
              <w:t>Int_rate</w:t>
            </w:r>
            <w:proofErr w:type="spellEnd"/>
          </w:p>
        </w:tc>
        <w:tc>
          <w:tcPr>
            <w:tcW w:w="1840" w:type="dxa"/>
            <w:noWrap/>
            <w:hideMark/>
          </w:tcPr>
          <w:p w14:paraId="1FAC4A24" w14:textId="22353066" w:rsidR="00B440BE" w:rsidRPr="00B440BE" w:rsidRDefault="00B440BE" w:rsidP="00A8312C">
            <w:pPr>
              <w:suppressAutoHyphens w:val="0"/>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B440BE">
              <w:rPr>
                <w:rFonts w:ascii="Calibri" w:hAnsi="Calibri" w:cs="Calibri"/>
                <w:color w:val="000000"/>
                <w:sz w:val="22"/>
                <w:szCs w:val="22"/>
                <w:lang w:eastAsia="en-US"/>
              </w:rPr>
              <w:t> </w:t>
            </w:r>
            <w:r w:rsidR="00DC3330">
              <w:rPr>
                <w:rFonts w:ascii="Calibri" w:hAnsi="Calibri" w:cs="Calibri"/>
                <w:color w:val="000000"/>
                <w:sz w:val="22"/>
                <w:szCs w:val="22"/>
                <w:lang w:eastAsia="en-US"/>
              </w:rPr>
              <w:t>Rate</w:t>
            </w:r>
          </w:p>
        </w:tc>
        <w:tc>
          <w:tcPr>
            <w:tcW w:w="3220" w:type="dxa"/>
            <w:hideMark/>
          </w:tcPr>
          <w:p w14:paraId="2FA50785" w14:textId="6D04A011" w:rsidR="00B440BE" w:rsidRPr="00B440BE" w:rsidRDefault="00B440BE" w:rsidP="00A8312C">
            <w:pPr>
              <w:suppressAutoHyphens w:val="0"/>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B440BE">
              <w:rPr>
                <w:rFonts w:ascii="Calibri" w:hAnsi="Calibri" w:cs="Calibri"/>
                <w:color w:val="000000"/>
                <w:sz w:val="22"/>
                <w:szCs w:val="22"/>
                <w:lang w:eastAsia="en-US"/>
              </w:rPr>
              <w:t> </w:t>
            </w:r>
            <w:r w:rsidR="00A959F0" w:rsidRPr="00AA671F">
              <w:rPr>
                <w:rFonts w:ascii="Calibri" w:hAnsi="Calibri" w:cs="Calibri"/>
                <w:color w:val="000000"/>
                <w:sz w:val="22"/>
                <w:szCs w:val="22"/>
                <w:lang w:eastAsia="en-US"/>
              </w:rPr>
              <w:t>Auto Populated from Report</w:t>
            </w:r>
          </w:p>
        </w:tc>
      </w:tr>
      <w:tr w:rsidR="00B440BE" w:rsidRPr="00B440BE" w14:paraId="68B76947" w14:textId="77777777" w:rsidTr="00F556FC">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6DFAB73" w14:textId="77777777" w:rsidR="00B440BE" w:rsidRPr="00B440BE" w:rsidRDefault="00B440BE" w:rsidP="00A8312C">
            <w:pPr>
              <w:suppressAutoHyphens w:val="0"/>
              <w:spacing w:line="276" w:lineRule="auto"/>
              <w:jc w:val="both"/>
              <w:rPr>
                <w:rFonts w:ascii="Calibri" w:hAnsi="Calibri" w:cs="Calibri"/>
                <w:color w:val="000000"/>
                <w:sz w:val="22"/>
                <w:szCs w:val="22"/>
                <w:lang w:eastAsia="en-US"/>
              </w:rPr>
            </w:pPr>
            <w:proofErr w:type="spellStart"/>
            <w:r w:rsidRPr="00B440BE">
              <w:rPr>
                <w:rFonts w:ascii="Calibri" w:hAnsi="Calibri" w:cs="Calibri"/>
                <w:color w:val="000000"/>
                <w:sz w:val="22"/>
                <w:szCs w:val="22"/>
                <w:lang w:eastAsia="en-US"/>
              </w:rPr>
              <w:t>Value_date</w:t>
            </w:r>
            <w:proofErr w:type="spellEnd"/>
          </w:p>
        </w:tc>
        <w:tc>
          <w:tcPr>
            <w:tcW w:w="1840" w:type="dxa"/>
            <w:noWrap/>
            <w:hideMark/>
          </w:tcPr>
          <w:p w14:paraId="0DC14375" w14:textId="477E18C9" w:rsidR="00B440BE" w:rsidRPr="00B440BE" w:rsidRDefault="00B440BE" w:rsidP="00A8312C">
            <w:pPr>
              <w:suppressAutoHyphens w:val="0"/>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B440BE">
              <w:rPr>
                <w:rFonts w:ascii="Calibri" w:hAnsi="Calibri" w:cs="Calibri"/>
                <w:color w:val="000000"/>
                <w:sz w:val="22"/>
                <w:szCs w:val="22"/>
                <w:lang w:eastAsia="en-US"/>
              </w:rPr>
              <w:t> </w:t>
            </w:r>
            <w:r w:rsidR="00DC3330">
              <w:rPr>
                <w:rFonts w:ascii="Calibri" w:hAnsi="Calibri" w:cs="Calibri"/>
                <w:color w:val="000000"/>
                <w:sz w:val="22"/>
                <w:szCs w:val="22"/>
                <w:lang w:eastAsia="en-US"/>
              </w:rPr>
              <w:t>Start Date</w:t>
            </w:r>
          </w:p>
        </w:tc>
        <w:tc>
          <w:tcPr>
            <w:tcW w:w="3220" w:type="dxa"/>
            <w:hideMark/>
          </w:tcPr>
          <w:p w14:paraId="4A458977" w14:textId="657D99CB" w:rsidR="00B440BE" w:rsidRPr="00B440BE" w:rsidRDefault="00B440BE" w:rsidP="00A8312C">
            <w:pPr>
              <w:suppressAutoHyphens w:val="0"/>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B440BE">
              <w:rPr>
                <w:rFonts w:ascii="Calibri" w:hAnsi="Calibri" w:cs="Calibri"/>
                <w:color w:val="000000"/>
                <w:sz w:val="22"/>
                <w:szCs w:val="22"/>
                <w:lang w:eastAsia="en-US"/>
              </w:rPr>
              <w:t> </w:t>
            </w:r>
            <w:r w:rsidR="00A959F0" w:rsidRPr="00AA671F">
              <w:rPr>
                <w:rFonts w:ascii="Calibri" w:hAnsi="Calibri" w:cs="Calibri"/>
                <w:color w:val="000000"/>
                <w:sz w:val="22"/>
                <w:szCs w:val="22"/>
                <w:lang w:eastAsia="en-US"/>
              </w:rPr>
              <w:t>Auto Populated from Report</w:t>
            </w:r>
          </w:p>
        </w:tc>
      </w:tr>
      <w:tr w:rsidR="00B440BE" w:rsidRPr="00B440BE" w14:paraId="6E942A41" w14:textId="77777777" w:rsidTr="00A959F0">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F4EBAD5" w14:textId="77777777" w:rsidR="00B440BE" w:rsidRPr="00B440BE" w:rsidRDefault="00B440BE" w:rsidP="00A8312C">
            <w:pPr>
              <w:suppressAutoHyphens w:val="0"/>
              <w:spacing w:line="276" w:lineRule="auto"/>
              <w:jc w:val="both"/>
              <w:rPr>
                <w:rFonts w:ascii="Calibri" w:hAnsi="Calibri" w:cs="Calibri"/>
                <w:color w:val="000000"/>
                <w:sz w:val="22"/>
                <w:szCs w:val="22"/>
                <w:lang w:eastAsia="en-US"/>
              </w:rPr>
            </w:pPr>
            <w:proofErr w:type="spellStart"/>
            <w:r w:rsidRPr="00B440BE">
              <w:rPr>
                <w:rFonts w:ascii="Calibri" w:hAnsi="Calibri" w:cs="Calibri"/>
                <w:color w:val="000000"/>
                <w:sz w:val="22"/>
                <w:szCs w:val="22"/>
                <w:lang w:eastAsia="en-US"/>
              </w:rPr>
              <w:t>Due_date</w:t>
            </w:r>
            <w:proofErr w:type="spellEnd"/>
          </w:p>
        </w:tc>
        <w:tc>
          <w:tcPr>
            <w:tcW w:w="1840" w:type="dxa"/>
            <w:noWrap/>
            <w:hideMark/>
          </w:tcPr>
          <w:p w14:paraId="6A6268C0" w14:textId="3F2C85E6" w:rsidR="00B440BE" w:rsidRPr="00B440BE" w:rsidRDefault="00B440BE" w:rsidP="00A8312C">
            <w:pPr>
              <w:suppressAutoHyphens w:val="0"/>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B440BE">
              <w:rPr>
                <w:rFonts w:ascii="Calibri" w:hAnsi="Calibri" w:cs="Calibri"/>
                <w:color w:val="000000"/>
                <w:sz w:val="22"/>
                <w:szCs w:val="22"/>
                <w:lang w:eastAsia="en-US"/>
              </w:rPr>
              <w:t> </w:t>
            </w:r>
            <w:r w:rsidR="00DC3330">
              <w:rPr>
                <w:rFonts w:ascii="Calibri" w:hAnsi="Calibri" w:cs="Calibri"/>
                <w:color w:val="000000"/>
                <w:sz w:val="22"/>
                <w:szCs w:val="22"/>
                <w:lang w:eastAsia="en-US"/>
              </w:rPr>
              <w:t>End Date</w:t>
            </w:r>
          </w:p>
        </w:tc>
        <w:tc>
          <w:tcPr>
            <w:tcW w:w="3220" w:type="dxa"/>
            <w:hideMark/>
          </w:tcPr>
          <w:p w14:paraId="5C5972C0" w14:textId="1E81F70F" w:rsidR="00B440BE" w:rsidRPr="00B440BE" w:rsidRDefault="00B440BE" w:rsidP="00A8312C">
            <w:pPr>
              <w:suppressAutoHyphens w:val="0"/>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B440BE">
              <w:rPr>
                <w:rFonts w:ascii="Calibri" w:hAnsi="Calibri" w:cs="Calibri"/>
                <w:color w:val="000000"/>
                <w:sz w:val="22"/>
                <w:szCs w:val="22"/>
                <w:lang w:eastAsia="en-US"/>
              </w:rPr>
              <w:t> </w:t>
            </w:r>
            <w:r w:rsidR="00A959F0" w:rsidRPr="00AA671F">
              <w:rPr>
                <w:rFonts w:ascii="Calibri" w:hAnsi="Calibri" w:cs="Calibri"/>
                <w:color w:val="000000"/>
                <w:sz w:val="22"/>
                <w:szCs w:val="22"/>
                <w:lang w:eastAsia="en-US"/>
              </w:rPr>
              <w:t>Auto Populated from Report</w:t>
            </w:r>
          </w:p>
        </w:tc>
      </w:tr>
      <w:tr w:rsidR="00B440BE" w:rsidRPr="00B440BE" w14:paraId="43E784A4" w14:textId="77777777" w:rsidTr="00F556FC">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525FF24" w14:textId="77777777" w:rsidR="00B440BE" w:rsidRPr="00A8312C" w:rsidRDefault="00B440BE" w:rsidP="00A8312C">
            <w:pPr>
              <w:suppressAutoHyphens w:val="0"/>
              <w:spacing w:line="276" w:lineRule="auto"/>
              <w:jc w:val="both"/>
              <w:rPr>
                <w:rFonts w:ascii="Calibri" w:hAnsi="Calibri" w:cs="Calibri"/>
                <w:color w:val="000000" w:themeColor="text1"/>
                <w:sz w:val="22"/>
                <w:szCs w:val="22"/>
                <w:lang w:eastAsia="en-US"/>
              </w:rPr>
            </w:pPr>
            <w:proofErr w:type="spellStart"/>
            <w:r w:rsidRPr="00A8312C">
              <w:rPr>
                <w:rFonts w:ascii="Calibri" w:hAnsi="Calibri" w:cs="Calibri"/>
                <w:color w:val="000000" w:themeColor="text1"/>
                <w:sz w:val="22"/>
                <w:szCs w:val="22"/>
                <w:lang w:eastAsia="en-US"/>
              </w:rPr>
              <w:t>Cpty_code</w:t>
            </w:r>
            <w:proofErr w:type="spellEnd"/>
          </w:p>
        </w:tc>
        <w:tc>
          <w:tcPr>
            <w:tcW w:w="1840" w:type="dxa"/>
            <w:noWrap/>
            <w:hideMark/>
          </w:tcPr>
          <w:p w14:paraId="5DB9E7E9" w14:textId="1B2BACC1" w:rsidR="00B440BE" w:rsidRPr="00A8312C" w:rsidRDefault="00B440BE" w:rsidP="00A8312C">
            <w:pPr>
              <w:suppressAutoHyphens w:val="0"/>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r w:rsidRPr="00A8312C">
              <w:rPr>
                <w:rFonts w:ascii="Calibri" w:hAnsi="Calibri" w:cs="Calibri"/>
                <w:color w:val="000000" w:themeColor="text1"/>
                <w:sz w:val="22"/>
                <w:szCs w:val="22"/>
                <w:lang w:eastAsia="en-US"/>
              </w:rPr>
              <w:t> </w:t>
            </w:r>
            <w:proofErr w:type="spellStart"/>
            <w:r w:rsidR="00DC3330" w:rsidRPr="00A8312C">
              <w:rPr>
                <w:rFonts w:ascii="Calibri" w:hAnsi="Calibri" w:cs="Calibri"/>
                <w:color w:val="000000" w:themeColor="text1"/>
                <w:sz w:val="22"/>
                <w:szCs w:val="22"/>
                <w:lang w:eastAsia="en-US"/>
              </w:rPr>
              <w:t>Cpty</w:t>
            </w:r>
            <w:proofErr w:type="spellEnd"/>
          </w:p>
        </w:tc>
        <w:tc>
          <w:tcPr>
            <w:tcW w:w="3220" w:type="dxa"/>
            <w:hideMark/>
          </w:tcPr>
          <w:p w14:paraId="4002BBB2" w14:textId="2FF0EBDC" w:rsidR="00B440BE" w:rsidRPr="00A8312C" w:rsidRDefault="00B440BE" w:rsidP="00A8312C">
            <w:pPr>
              <w:suppressAutoHyphens w:val="0"/>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r w:rsidRPr="00A8312C">
              <w:rPr>
                <w:rFonts w:ascii="Calibri" w:hAnsi="Calibri" w:cs="Calibri"/>
                <w:color w:val="000000" w:themeColor="text1"/>
                <w:sz w:val="22"/>
                <w:szCs w:val="22"/>
                <w:lang w:eastAsia="en-US"/>
              </w:rPr>
              <w:t> </w:t>
            </w:r>
            <w:r w:rsidR="00A959F0" w:rsidRPr="00A8312C">
              <w:rPr>
                <w:rFonts w:ascii="Calibri" w:hAnsi="Calibri" w:cs="Calibri"/>
                <w:color w:val="000000" w:themeColor="text1"/>
                <w:sz w:val="22"/>
                <w:szCs w:val="22"/>
                <w:lang w:eastAsia="en-US"/>
              </w:rPr>
              <w:t>Auto Populated from Report</w:t>
            </w:r>
          </w:p>
        </w:tc>
      </w:tr>
      <w:tr w:rsidR="00B440BE" w:rsidRPr="00B440BE" w14:paraId="741C148C" w14:textId="77777777" w:rsidTr="00F556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3D84D6A" w14:textId="77777777" w:rsidR="00B440BE" w:rsidRPr="00A8312C" w:rsidRDefault="00B440BE" w:rsidP="00A8312C">
            <w:pPr>
              <w:suppressAutoHyphens w:val="0"/>
              <w:spacing w:line="276" w:lineRule="auto"/>
              <w:jc w:val="both"/>
              <w:rPr>
                <w:rFonts w:ascii="Calibri" w:hAnsi="Calibri" w:cs="Calibri"/>
                <w:color w:val="000000" w:themeColor="text1"/>
                <w:sz w:val="22"/>
                <w:szCs w:val="22"/>
                <w:lang w:eastAsia="en-US"/>
              </w:rPr>
            </w:pPr>
            <w:r w:rsidRPr="00A8312C">
              <w:rPr>
                <w:rFonts w:ascii="Calibri" w:hAnsi="Calibri" w:cs="Calibri"/>
                <w:color w:val="000000" w:themeColor="text1"/>
                <w:sz w:val="22"/>
                <w:szCs w:val="22"/>
                <w:lang w:eastAsia="en-US"/>
              </w:rPr>
              <w:t>Tenor Calendar Days</w:t>
            </w:r>
          </w:p>
        </w:tc>
        <w:tc>
          <w:tcPr>
            <w:tcW w:w="1840" w:type="dxa"/>
            <w:noWrap/>
            <w:hideMark/>
          </w:tcPr>
          <w:p w14:paraId="3C1E9A13" w14:textId="77777777" w:rsidR="00B440BE" w:rsidRPr="00A8312C" w:rsidRDefault="00B440BE" w:rsidP="00A8312C">
            <w:pPr>
              <w:suppressAutoHyphens w:val="0"/>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r w:rsidRPr="00A8312C">
              <w:rPr>
                <w:rFonts w:ascii="Calibri" w:hAnsi="Calibri" w:cs="Calibri"/>
                <w:color w:val="000000" w:themeColor="text1"/>
                <w:sz w:val="22"/>
                <w:szCs w:val="22"/>
                <w:lang w:eastAsia="en-US"/>
              </w:rPr>
              <w:t> </w:t>
            </w:r>
          </w:p>
        </w:tc>
        <w:tc>
          <w:tcPr>
            <w:tcW w:w="3220" w:type="dxa"/>
            <w:hideMark/>
          </w:tcPr>
          <w:p w14:paraId="7D099813" w14:textId="77777777" w:rsidR="00B440BE" w:rsidRPr="00A8312C" w:rsidRDefault="00B440BE" w:rsidP="00A8312C">
            <w:pPr>
              <w:suppressAutoHyphens w:val="0"/>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r w:rsidRPr="00A8312C">
              <w:rPr>
                <w:rFonts w:ascii="Calibri" w:hAnsi="Calibri" w:cs="Calibri"/>
                <w:color w:val="000000" w:themeColor="text1"/>
                <w:sz w:val="22"/>
                <w:szCs w:val="22"/>
                <w:lang w:eastAsia="en-US"/>
              </w:rPr>
              <w:t>Due Date - Value Date</w:t>
            </w:r>
          </w:p>
        </w:tc>
      </w:tr>
      <w:tr w:rsidR="00B440BE" w:rsidRPr="00B440BE" w14:paraId="117C6FAF" w14:textId="77777777" w:rsidTr="00F556FC">
        <w:trPr>
          <w:trHeight w:val="6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44D449A" w14:textId="77777777" w:rsidR="00B440BE" w:rsidRPr="00A8312C" w:rsidRDefault="00B440BE" w:rsidP="00A8312C">
            <w:pPr>
              <w:suppressAutoHyphens w:val="0"/>
              <w:spacing w:line="276" w:lineRule="auto"/>
              <w:jc w:val="both"/>
              <w:rPr>
                <w:rFonts w:ascii="Calibri" w:hAnsi="Calibri" w:cs="Calibri"/>
                <w:color w:val="000000" w:themeColor="text1"/>
                <w:sz w:val="22"/>
                <w:szCs w:val="22"/>
                <w:lang w:eastAsia="en-US"/>
              </w:rPr>
            </w:pPr>
            <w:r w:rsidRPr="00A8312C">
              <w:rPr>
                <w:rFonts w:ascii="Calibri" w:hAnsi="Calibri" w:cs="Calibri"/>
                <w:color w:val="000000" w:themeColor="text1"/>
                <w:sz w:val="22"/>
                <w:szCs w:val="22"/>
                <w:lang w:eastAsia="en-US"/>
              </w:rPr>
              <w:t>Tenor Business Days</w:t>
            </w:r>
          </w:p>
        </w:tc>
        <w:tc>
          <w:tcPr>
            <w:tcW w:w="1840" w:type="dxa"/>
            <w:noWrap/>
            <w:hideMark/>
          </w:tcPr>
          <w:p w14:paraId="534DD0FD" w14:textId="77777777" w:rsidR="00B440BE" w:rsidRPr="00A8312C" w:rsidRDefault="00B440BE" w:rsidP="00A8312C">
            <w:pPr>
              <w:suppressAutoHyphens w:val="0"/>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r w:rsidRPr="00A8312C">
              <w:rPr>
                <w:rFonts w:ascii="Calibri" w:hAnsi="Calibri" w:cs="Calibri"/>
                <w:color w:val="000000" w:themeColor="text1"/>
                <w:sz w:val="22"/>
                <w:szCs w:val="22"/>
                <w:lang w:eastAsia="en-US"/>
              </w:rPr>
              <w:t> </w:t>
            </w:r>
          </w:p>
        </w:tc>
        <w:tc>
          <w:tcPr>
            <w:tcW w:w="3220" w:type="dxa"/>
            <w:hideMark/>
          </w:tcPr>
          <w:p w14:paraId="6B575C4A" w14:textId="77777777" w:rsidR="00B440BE" w:rsidRPr="00A8312C" w:rsidRDefault="00B440BE" w:rsidP="00A8312C">
            <w:pPr>
              <w:suppressAutoHyphens w:val="0"/>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r w:rsidRPr="00A8312C">
              <w:rPr>
                <w:rFonts w:ascii="Calibri" w:hAnsi="Calibri" w:cs="Calibri"/>
                <w:color w:val="000000" w:themeColor="text1"/>
                <w:sz w:val="22"/>
                <w:szCs w:val="22"/>
                <w:lang w:eastAsia="en-US"/>
              </w:rPr>
              <w:t>Business Day count (excluding Weekend Sunday and public holidays)</w:t>
            </w:r>
          </w:p>
        </w:tc>
      </w:tr>
      <w:tr w:rsidR="00B440BE" w:rsidRPr="00B440BE" w14:paraId="48C508D4" w14:textId="77777777" w:rsidTr="00F556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DD53628" w14:textId="77777777" w:rsidR="00B440BE" w:rsidRPr="00A8312C" w:rsidRDefault="00B440BE" w:rsidP="00A8312C">
            <w:pPr>
              <w:suppressAutoHyphens w:val="0"/>
              <w:spacing w:line="276" w:lineRule="auto"/>
              <w:jc w:val="both"/>
              <w:rPr>
                <w:rFonts w:ascii="Calibri" w:hAnsi="Calibri" w:cs="Calibri"/>
                <w:color w:val="000000" w:themeColor="text1"/>
                <w:sz w:val="22"/>
                <w:szCs w:val="22"/>
                <w:lang w:eastAsia="en-US"/>
              </w:rPr>
            </w:pPr>
            <w:r w:rsidRPr="00A8312C">
              <w:rPr>
                <w:rFonts w:ascii="Calibri" w:hAnsi="Calibri" w:cs="Calibri"/>
                <w:color w:val="000000" w:themeColor="text1"/>
                <w:sz w:val="22"/>
                <w:szCs w:val="22"/>
                <w:lang w:eastAsia="en-US"/>
              </w:rPr>
              <w:t>Final Tenor Bucket</w:t>
            </w:r>
          </w:p>
        </w:tc>
        <w:tc>
          <w:tcPr>
            <w:tcW w:w="1840" w:type="dxa"/>
            <w:noWrap/>
            <w:hideMark/>
          </w:tcPr>
          <w:p w14:paraId="278B9578" w14:textId="77777777" w:rsidR="00B440BE" w:rsidRPr="00A8312C" w:rsidRDefault="00B440BE" w:rsidP="00A8312C">
            <w:pPr>
              <w:suppressAutoHyphens w:val="0"/>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r w:rsidRPr="00A8312C">
              <w:rPr>
                <w:rFonts w:ascii="Calibri" w:hAnsi="Calibri" w:cs="Calibri"/>
                <w:color w:val="000000" w:themeColor="text1"/>
                <w:sz w:val="22"/>
                <w:szCs w:val="22"/>
                <w:lang w:eastAsia="en-US"/>
              </w:rPr>
              <w:t> </w:t>
            </w:r>
          </w:p>
        </w:tc>
        <w:tc>
          <w:tcPr>
            <w:tcW w:w="3220" w:type="dxa"/>
            <w:hideMark/>
          </w:tcPr>
          <w:p w14:paraId="30F1D6AA" w14:textId="77777777" w:rsidR="00B440BE" w:rsidRPr="00A8312C" w:rsidRDefault="00B440BE" w:rsidP="00A8312C">
            <w:pPr>
              <w:suppressAutoHyphens w:val="0"/>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r w:rsidRPr="00A8312C">
              <w:rPr>
                <w:rFonts w:ascii="Calibri" w:hAnsi="Calibri" w:cs="Calibri"/>
                <w:color w:val="000000" w:themeColor="text1"/>
                <w:sz w:val="22"/>
                <w:szCs w:val="22"/>
                <w:lang w:eastAsia="en-US"/>
              </w:rPr>
              <w:t>Basis Tenor Bucketing Master</w:t>
            </w:r>
          </w:p>
        </w:tc>
      </w:tr>
      <w:tr w:rsidR="00B440BE" w:rsidRPr="00B440BE" w14:paraId="2369CD70" w14:textId="77777777" w:rsidTr="00F556FC">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9F09B62" w14:textId="77777777" w:rsidR="00B440BE" w:rsidRPr="00A8312C" w:rsidRDefault="00B440BE" w:rsidP="00A8312C">
            <w:pPr>
              <w:suppressAutoHyphens w:val="0"/>
              <w:spacing w:line="276" w:lineRule="auto"/>
              <w:jc w:val="both"/>
              <w:rPr>
                <w:rFonts w:ascii="Calibri" w:hAnsi="Calibri" w:cs="Calibri"/>
                <w:color w:val="000000" w:themeColor="text1"/>
                <w:sz w:val="22"/>
                <w:szCs w:val="22"/>
                <w:lang w:eastAsia="en-US"/>
              </w:rPr>
            </w:pPr>
            <w:r w:rsidRPr="00A8312C">
              <w:rPr>
                <w:rFonts w:ascii="Calibri" w:hAnsi="Calibri" w:cs="Calibri"/>
                <w:color w:val="000000" w:themeColor="text1"/>
                <w:sz w:val="22"/>
                <w:szCs w:val="22"/>
                <w:lang w:eastAsia="en-US"/>
              </w:rPr>
              <w:t>To Be Reported?</w:t>
            </w:r>
          </w:p>
        </w:tc>
        <w:tc>
          <w:tcPr>
            <w:tcW w:w="1840" w:type="dxa"/>
            <w:noWrap/>
            <w:hideMark/>
          </w:tcPr>
          <w:p w14:paraId="2E85EDCC" w14:textId="77777777" w:rsidR="00B440BE" w:rsidRPr="00A8312C" w:rsidRDefault="00B440BE" w:rsidP="00A8312C">
            <w:pPr>
              <w:suppressAutoHyphens w:val="0"/>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r w:rsidRPr="00A8312C">
              <w:rPr>
                <w:rFonts w:ascii="Calibri" w:hAnsi="Calibri" w:cs="Calibri"/>
                <w:color w:val="000000" w:themeColor="text1"/>
                <w:sz w:val="22"/>
                <w:szCs w:val="22"/>
                <w:lang w:eastAsia="en-US"/>
              </w:rPr>
              <w:t> </w:t>
            </w:r>
          </w:p>
        </w:tc>
        <w:tc>
          <w:tcPr>
            <w:tcW w:w="3220" w:type="dxa"/>
            <w:hideMark/>
          </w:tcPr>
          <w:p w14:paraId="630073DD" w14:textId="77777777" w:rsidR="00B440BE" w:rsidRPr="00A8312C" w:rsidRDefault="00B440BE" w:rsidP="00A8312C">
            <w:pPr>
              <w:suppressAutoHyphens w:val="0"/>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proofErr w:type="gramStart"/>
            <w:r w:rsidRPr="00A8312C">
              <w:rPr>
                <w:rFonts w:ascii="Calibri" w:hAnsi="Calibri" w:cs="Calibri"/>
                <w:color w:val="000000" w:themeColor="text1"/>
                <w:sz w:val="22"/>
                <w:szCs w:val="22"/>
                <w:lang w:eastAsia="en-US"/>
              </w:rPr>
              <w:t>Yes</w:t>
            </w:r>
            <w:proofErr w:type="gramEnd"/>
            <w:r w:rsidRPr="00A8312C">
              <w:rPr>
                <w:rFonts w:ascii="Calibri" w:hAnsi="Calibri" w:cs="Calibri"/>
                <w:color w:val="000000" w:themeColor="text1"/>
                <w:sz w:val="22"/>
                <w:szCs w:val="22"/>
                <w:lang w:eastAsia="en-US"/>
              </w:rPr>
              <w:t xml:space="preserve"> if Value Date is Current Date-1 else Not Applicable</w:t>
            </w:r>
          </w:p>
        </w:tc>
      </w:tr>
      <w:tr w:rsidR="00B440BE" w:rsidRPr="00B440BE" w14:paraId="7B8FE74C" w14:textId="77777777" w:rsidTr="00F556F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CFB0799" w14:textId="77777777" w:rsidR="00B440BE" w:rsidRPr="00A8312C" w:rsidRDefault="00B440BE" w:rsidP="00A8312C">
            <w:pPr>
              <w:suppressAutoHyphens w:val="0"/>
              <w:spacing w:line="276" w:lineRule="auto"/>
              <w:jc w:val="both"/>
              <w:rPr>
                <w:rFonts w:ascii="Calibri" w:hAnsi="Calibri" w:cs="Calibri"/>
                <w:color w:val="000000" w:themeColor="text1"/>
                <w:sz w:val="22"/>
                <w:szCs w:val="22"/>
                <w:lang w:eastAsia="en-US"/>
              </w:rPr>
            </w:pPr>
            <w:r w:rsidRPr="00A8312C">
              <w:rPr>
                <w:rFonts w:ascii="Calibri" w:hAnsi="Calibri" w:cs="Calibri"/>
                <w:color w:val="000000" w:themeColor="text1"/>
                <w:sz w:val="22"/>
                <w:szCs w:val="22"/>
                <w:lang w:eastAsia="en-US"/>
              </w:rPr>
              <w:t>Future Deal</w:t>
            </w:r>
          </w:p>
        </w:tc>
        <w:tc>
          <w:tcPr>
            <w:tcW w:w="1840" w:type="dxa"/>
            <w:noWrap/>
            <w:hideMark/>
          </w:tcPr>
          <w:p w14:paraId="355F3E1E" w14:textId="77777777" w:rsidR="00B440BE" w:rsidRPr="00A8312C" w:rsidRDefault="00B440BE" w:rsidP="00A8312C">
            <w:pPr>
              <w:suppressAutoHyphens w:val="0"/>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r w:rsidRPr="00A8312C">
              <w:rPr>
                <w:rFonts w:ascii="Calibri" w:hAnsi="Calibri" w:cs="Calibri"/>
                <w:color w:val="000000" w:themeColor="text1"/>
                <w:sz w:val="22"/>
                <w:szCs w:val="22"/>
                <w:lang w:eastAsia="en-US"/>
              </w:rPr>
              <w:t> </w:t>
            </w:r>
          </w:p>
        </w:tc>
        <w:tc>
          <w:tcPr>
            <w:tcW w:w="3220" w:type="dxa"/>
            <w:hideMark/>
          </w:tcPr>
          <w:p w14:paraId="21DECDF5" w14:textId="77777777" w:rsidR="00B440BE" w:rsidRPr="00A8312C" w:rsidRDefault="00B440BE" w:rsidP="00A8312C">
            <w:pPr>
              <w:suppressAutoHyphens w:val="0"/>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r w:rsidRPr="00A8312C">
              <w:rPr>
                <w:rFonts w:ascii="Calibri" w:hAnsi="Calibri" w:cs="Calibri"/>
                <w:color w:val="000000" w:themeColor="text1"/>
                <w:sz w:val="22"/>
                <w:szCs w:val="22"/>
                <w:lang w:eastAsia="en-US"/>
              </w:rPr>
              <w:t xml:space="preserve">Populate value as 'OK' if </w:t>
            </w:r>
            <w:proofErr w:type="spellStart"/>
            <w:r w:rsidRPr="00A8312C">
              <w:rPr>
                <w:rFonts w:ascii="Calibri" w:hAnsi="Calibri" w:cs="Calibri"/>
                <w:color w:val="000000" w:themeColor="text1"/>
                <w:sz w:val="22"/>
                <w:szCs w:val="22"/>
                <w:lang w:eastAsia="en-US"/>
              </w:rPr>
              <w:t>Due_Date</w:t>
            </w:r>
            <w:proofErr w:type="spellEnd"/>
            <w:r w:rsidRPr="00A8312C">
              <w:rPr>
                <w:rFonts w:ascii="Calibri" w:hAnsi="Calibri" w:cs="Calibri"/>
                <w:color w:val="000000" w:themeColor="text1"/>
                <w:sz w:val="22"/>
                <w:szCs w:val="22"/>
                <w:lang w:eastAsia="en-US"/>
              </w:rPr>
              <w:t xml:space="preserve"> is less than equal to Current Date else 'Future Deal'</w:t>
            </w:r>
          </w:p>
        </w:tc>
      </w:tr>
      <w:tr w:rsidR="00B440BE" w:rsidRPr="00B440BE" w14:paraId="5A84D4D3" w14:textId="77777777" w:rsidTr="00F556FC">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AA950C2" w14:textId="77777777" w:rsidR="00B440BE" w:rsidRPr="00A8312C" w:rsidRDefault="00B440BE" w:rsidP="00A8312C">
            <w:pPr>
              <w:suppressAutoHyphens w:val="0"/>
              <w:spacing w:line="276" w:lineRule="auto"/>
              <w:jc w:val="both"/>
              <w:rPr>
                <w:rFonts w:ascii="Calibri" w:hAnsi="Calibri" w:cs="Calibri"/>
                <w:color w:val="000000" w:themeColor="text1"/>
                <w:sz w:val="22"/>
                <w:szCs w:val="22"/>
                <w:lang w:eastAsia="en-US"/>
              </w:rPr>
            </w:pPr>
            <w:r w:rsidRPr="00A8312C">
              <w:rPr>
                <w:rFonts w:ascii="Calibri" w:hAnsi="Calibri" w:cs="Calibri"/>
                <w:color w:val="000000" w:themeColor="text1"/>
                <w:sz w:val="22"/>
                <w:szCs w:val="22"/>
                <w:lang w:eastAsia="en-US"/>
              </w:rPr>
              <w:t>Business Days Check</w:t>
            </w:r>
          </w:p>
        </w:tc>
        <w:tc>
          <w:tcPr>
            <w:tcW w:w="1840" w:type="dxa"/>
            <w:noWrap/>
            <w:hideMark/>
          </w:tcPr>
          <w:p w14:paraId="2C8C0FF3" w14:textId="77777777" w:rsidR="00B440BE" w:rsidRPr="00A8312C" w:rsidRDefault="00B440BE" w:rsidP="00A8312C">
            <w:pPr>
              <w:suppressAutoHyphens w:val="0"/>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r w:rsidRPr="00A8312C">
              <w:rPr>
                <w:rFonts w:ascii="Calibri" w:hAnsi="Calibri" w:cs="Calibri"/>
                <w:color w:val="000000" w:themeColor="text1"/>
                <w:sz w:val="22"/>
                <w:szCs w:val="22"/>
                <w:lang w:eastAsia="en-US"/>
              </w:rPr>
              <w:t> </w:t>
            </w:r>
          </w:p>
        </w:tc>
        <w:tc>
          <w:tcPr>
            <w:tcW w:w="3220" w:type="dxa"/>
            <w:hideMark/>
          </w:tcPr>
          <w:p w14:paraId="144C9F38" w14:textId="77777777" w:rsidR="00B440BE" w:rsidRPr="00A8312C" w:rsidRDefault="00B440BE" w:rsidP="00A8312C">
            <w:pPr>
              <w:suppressAutoHyphens w:val="0"/>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r w:rsidRPr="00A8312C">
              <w:rPr>
                <w:rFonts w:ascii="Calibri" w:hAnsi="Calibri" w:cs="Calibri"/>
                <w:color w:val="000000" w:themeColor="text1"/>
                <w:sz w:val="22"/>
                <w:szCs w:val="22"/>
                <w:lang w:eastAsia="en-US"/>
              </w:rPr>
              <w:t> </w:t>
            </w:r>
          </w:p>
        </w:tc>
      </w:tr>
    </w:tbl>
    <w:p w14:paraId="0C0A6070" w14:textId="77777777" w:rsidR="00A8312C" w:rsidRPr="00D1678F" w:rsidRDefault="00A8312C" w:rsidP="00D1678F">
      <w:pPr>
        <w:jc w:val="both"/>
        <w:rPr>
          <w:rFonts w:ascii="Calibri" w:hAnsi="Calibri" w:cs="Calibri"/>
          <w:sz w:val="22"/>
          <w:szCs w:val="22"/>
        </w:rPr>
      </w:pPr>
    </w:p>
    <w:p w14:paraId="42528656" w14:textId="77777777" w:rsidR="00E2358B" w:rsidRPr="00D1678F" w:rsidRDefault="00E2358B" w:rsidP="00D1678F">
      <w:pPr>
        <w:pStyle w:val="ListParagraph"/>
        <w:numPr>
          <w:ilvl w:val="0"/>
          <w:numId w:val="13"/>
        </w:numPr>
        <w:spacing w:line="360" w:lineRule="auto"/>
        <w:jc w:val="both"/>
        <w:rPr>
          <w:rFonts w:ascii="Calibri" w:hAnsi="Calibri" w:cs="Calibri"/>
          <w:sz w:val="22"/>
          <w:szCs w:val="22"/>
        </w:rPr>
      </w:pPr>
      <w:r w:rsidRPr="00D1678F">
        <w:rPr>
          <w:rFonts w:ascii="Calibri" w:hAnsi="Calibri" w:cs="Calibri"/>
          <w:sz w:val="22"/>
          <w:szCs w:val="22"/>
        </w:rPr>
        <w:t>Final Tenor bucket value will be computed based on the Tenor Bucketing masters.</w:t>
      </w:r>
    </w:p>
    <w:p w14:paraId="72F87917" w14:textId="77777777" w:rsidR="00E2358B" w:rsidRPr="00D1678F" w:rsidRDefault="00E2358B" w:rsidP="00D1678F">
      <w:pPr>
        <w:pStyle w:val="ListParagraph"/>
        <w:numPr>
          <w:ilvl w:val="1"/>
          <w:numId w:val="13"/>
        </w:numPr>
        <w:spacing w:line="360" w:lineRule="auto"/>
        <w:jc w:val="both"/>
        <w:rPr>
          <w:rFonts w:ascii="Calibri" w:hAnsi="Calibri" w:cs="Calibri"/>
          <w:sz w:val="22"/>
          <w:szCs w:val="22"/>
        </w:rPr>
      </w:pPr>
      <w:r w:rsidRPr="00D1678F">
        <w:rPr>
          <w:rFonts w:ascii="Calibri" w:hAnsi="Calibri" w:cs="Calibri"/>
          <w:sz w:val="22"/>
          <w:szCs w:val="22"/>
        </w:rPr>
        <w:t>For ON and 1 W tenor business days to be considered</w:t>
      </w:r>
    </w:p>
    <w:p w14:paraId="414A5E1E" w14:textId="77777777" w:rsidR="00E2358B" w:rsidRPr="00D1678F" w:rsidRDefault="00E2358B" w:rsidP="00D1678F">
      <w:pPr>
        <w:pStyle w:val="ListParagraph"/>
        <w:numPr>
          <w:ilvl w:val="1"/>
          <w:numId w:val="13"/>
        </w:numPr>
        <w:spacing w:line="360" w:lineRule="auto"/>
        <w:jc w:val="both"/>
        <w:rPr>
          <w:rFonts w:ascii="Calibri" w:hAnsi="Calibri" w:cs="Calibri"/>
          <w:sz w:val="22"/>
          <w:szCs w:val="22"/>
        </w:rPr>
      </w:pPr>
      <w:r w:rsidRPr="00D1678F">
        <w:rPr>
          <w:rFonts w:ascii="Calibri" w:hAnsi="Calibri" w:cs="Calibri"/>
          <w:sz w:val="22"/>
          <w:szCs w:val="22"/>
        </w:rPr>
        <w:t>For 1M, 3M, 6M, 1Y, Calendar days tenor is to be considered.</w:t>
      </w:r>
    </w:p>
    <w:p w14:paraId="16DF135F" w14:textId="6476FAA7" w:rsidR="0071411C" w:rsidRPr="00592F45" w:rsidRDefault="00592F45" w:rsidP="00D1678F">
      <w:pPr>
        <w:pStyle w:val="Heading3"/>
        <w:jc w:val="both"/>
      </w:pPr>
      <w:bookmarkStart w:id="36" w:name="_Toc154054903"/>
      <w:r>
        <w:t>D</w:t>
      </w:r>
      <w:r w:rsidR="009158AD">
        <w:t>etermin</w:t>
      </w:r>
      <w:r w:rsidR="00A23CF3">
        <w:t>ation Factor 2 (DF2)</w:t>
      </w:r>
      <w:bookmarkEnd w:id="36"/>
    </w:p>
    <w:p w14:paraId="0C4CDEDB" w14:textId="77777777" w:rsidR="00550FB1" w:rsidRDefault="00550FB1" w:rsidP="00D1678F">
      <w:pPr>
        <w:jc w:val="both"/>
      </w:pPr>
    </w:p>
    <w:tbl>
      <w:tblPr>
        <w:tblStyle w:val="GridTable6Colorful-Accent2"/>
        <w:tblW w:w="6620" w:type="dxa"/>
        <w:tblLook w:val="04A0" w:firstRow="1" w:lastRow="0" w:firstColumn="1" w:lastColumn="0" w:noHBand="0" w:noVBand="1"/>
      </w:tblPr>
      <w:tblGrid>
        <w:gridCol w:w="2920"/>
        <w:gridCol w:w="3700"/>
      </w:tblGrid>
      <w:tr w:rsidR="00C72CB7" w:rsidRPr="00AA671F" w14:paraId="54E4A9B4" w14:textId="77777777" w:rsidTr="00C72CB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shd w:val="clear" w:color="auto" w:fill="F7CAAC" w:themeFill="accent2" w:themeFillTint="66"/>
            <w:noWrap/>
          </w:tcPr>
          <w:p w14:paraId="54AA6605" w14:textId="4DC822C6" w:rsidR="00C72CB7" w:rsidRPr="00AA671F" w:rsidRDefault="00C72CB7" w:rsidP="00D1678F">
            <w:pPr>
              <w:suppressAutoHyphens w:val="0"/>
              <w:spacing w:line="240" w:lineRule="auto"/>
              <w:jc w:val="both"/>
              <w:rPr>
                <w:rFonts w:ascii="Calibri" w:hAnsi="Calibri" w:cs="Calibri"/>
                <w:color w:val="000000"/>
                <w:sz w:val="22"/>
                <w:szCs w:val="22"/>
                <w:lang w:eastAsia="en-US"/>
              </w:rPr>
            </w:pPr>
            <w:r w:rsidRPr="00AA671F">
              <w:rPr>
                <w:rFonts w:ascii="Calibri" w:hAnsi="Calibri" w:cs="Calibri"/>
                <w:color w:val="000000"/>
                <w:sz w:val="22"/>
                <w:szCs w:val="22"/>
                <w:lang w:eastAsia="en-US"/>
              </w:rPr>
              <w:t>Grid Columns</w:t>
            </w:r>
          </w:p>
        </w:tc>
        <w:tc>
          <w:tcPr>
            <w:tcW w:w="3700" w:type="dxa"/>
            <w:shd w:val="clear" w:color="auto" w:fill="F7CAAC" w:themeFill="accent2" w:themeFillTint="66"/>
            <w:noWrap/>
          </w:tcPr>
          <w:p w14:paraId="2818A7A8" w14:textId="2653A1F2" w:rsidR="00C72CB7" w:rsidRPr="00AA671F" w:rsidRDefault="00C72CB7" w:rsidP="00D1678F">
            <w:pPr>
              <w:suppressAutoHyphens w:val="0"/>
              <w:spacing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AA671F">
              <w:rPr>
                <w:rFonts w:ascii="Calibri" w:hAnsi="Calibri" w:cs="Calibri"/>
                <w:color w:val="000000"/>
                <w:sz w:val="22"/>
                <w:szCs w:val="22"/>
                <w:lang w:eastAsia="en-US"/>
              </w:rPr>
              <w:t>Values</w:t>
            </w:r>
          </w:p>
        </w:tc>
      </w:tr>
      <w:tr w:rsidR="009E6BE4" w:rsidRPr="003439A6" w14:paraId="2F752F79" w14:textId="77777777" w:rsidTr="00F556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4CA32375" w14:textId="77777777" w:rsidR="009E6BE4" w:rsidRPr="003439A6" w:rsidRDefault="009E6BE4" w:rsidP="00D1678F">
            <w:pPr>
              <w:suppressAutoHyphens w:val="0"/>
              <w:spacing w:line="240" w:lineRule="auto"/>
              <w:jc w:val="both"/>
              <w:rPr>
                <w:rFonts w:ascii="Calibri" w:hAnsi="Calibri" w:cs="Calibri"/>
                <w:b w:val="0"/>
                <w:bCs w:val="0"/>
                <w:color w:val="000000"/>
                <w:sz w:val="22"/>
                <w:szCs w:val="22"/>
                <w:lang w:eastAsia="en-US"/>
              </w:rPr>
            </w:pPr>
            <w:r w:rsidRPr="003439A6">
              <w:rPr>
                <w:rFonts w:ascii="Calibri" w:hAnsi="Calibri" w:cs="Calibri"/>
                <w:b w:val="0"/>
                <w:bCs w:val="0"/>
                <w:color w:val="000000"/>
                <w:sz w:val="22"/>
                <w:szCs w:val="22"/>
                <w:lang w:eastAsia="en-US"/>
              </w:rPr>
              <w:t>Tenor</w:t>
            </w:r>
          </w:p>
        </w:tc>
        <w:tc>
          <w:tcPr>
            <w:tcW w:w="3700" w:type="dxa"/>
            <w:noWrap/>
            <w:hideMark/>
          </w:tcPr>
          <w:p w14:paraId="29940AF5" w14:textId="5C5D6F8A" w:rsidR="009E6BE4" w:rsidRPr="003439A6" w:rsidRDefault="009E6BE4"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CD7685">
              <w:rPr>
                <w:rFonts w:ascii="Calibri" w:hAnsi="Calibri" w:cs="Calibri"/>
                <w:color w:val="000000"/>
                <w:sz w:val="22"/>
                <w:szCs w:val="22"/>
                <w:lang w:eastAsia="en-US"/>
              </w:rPr>
              <w:t> </w:t>
            </w:r>
            <w:r w:rsidRPr="00AA671F">
              <w:rPr>
                <w:rFonts w:ascii="Calibri" w:hAnsi="Calibri" w:cs="Calibri"/>
                <w:color w:val="000000"/>
                <w:sz w:val="22"/>
                <w:szCs w:val="22"/>
                <w:lang w:eastAsia="en-US"/>
              </w:rPr>
              <w:t>6 Rows for all the tenors</w:t>
            </w:r>
          </w:p>
        </w:tc>
      </w:tr>
      <w:tr w:rsidR="00B53C9F" w:rsidRPr="003439A6" w14:paraId="46CDE0B2" w14:textId="77777777" w:rsidTr="00F556FC">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3DAAFFF6" w14:textId="12F0D269" w:rsidR="00B53C9F" w:rsidRPr="003439A6" w:rsidRDefault="00B53C9F" w:rsidP="00D1678F">
            <w:pPr>
              <w:suppressAutoHyphens w:val="0"/>
              <w:spacing w:line="240" w:lineRule="auto"/>
              <w:jc w:val="both"/>
              <w:rPr>
                <w:rFonts w:ascii="Calibri" w:hAnsi="Calibri" w:cs="Calibri"/>
                <w:color w:val="000000"/>
                <w:sz w:val="22"/>
                <w:szCs w:val="22"/>
                <w:lang w:eastAsia="en-US"/>
              </w:rPr>
            </w:pPr>
            <w:r w:rsidRPr="003439A6">
              <w:rPr>
                <w:rFonts w:ascii="Calibri" w:hAnsi="Calibri" w:cs="Calibri"/>
                <w:color w:val="000000"/>
                <w:sz w:val="22"/>
                <w:szCs w:val="22"/>
                <w:lang w:eastAsia="en-US"/>
              </w:rPr>
              <w:t>EIBOR rate for Today</w:t>
            </w:r>
          </w:p>
        </w:tc>
        <w:tc>
          <w:tcPr>
            <w:tcW w:w="3700" w:type="dxa"/>
            <w:noWrap/>
            <w:hideMark/>
          </w:tcPr>
          <w:p w14:paraId="642A5363" w14:textId="079E5D15" w:rsidR="00B53C9F" w:rsidRPr="003439A6" w:rsidRDefault="00B53C9F"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CD7685">
              <w:rPr>
                <w:rFonts w:ascii="Calibri" w:hAnsi="Calibri" w:cs="Calibri"/>
                <w:color w:val="000000"/>
                <w:sz w:val="22"/>
                <w:szCs w:val="22"/>
                <w:lang w:eastAsia="en-US"/>
              </w:rPr>
              <w:t xml:space="preserve">In the </w:t>
            </w:r>
            <w:r w:rsidRPr="00AA671F">
              <w:rPr>
                <w:rFonts w:ascii="Calibri" w:hAnsi="Calibri" w:cs="Calibri"/>
                <w:color w:val="000000"/>
                <w:sz w:val="22"/>
                <w:szCs w:val="22"/>
                <w:lang w:eastAsia="en-US"/>
              </w:rPr>
              <w:t>DF2</w:t>
            </w:r>
            <w:r w:rsidRPr="00CD7685">
              <w:rPr>
                <w:rFonts w:ascii="Calibri" w:hAnsi="Calibri" w:cs="Calibri"/>
                <w:color w:val="000000"/>
                <w:sz w:val="22"/>
                <w:szCs w:val="22"/>
                <w:lang w:eastAsia="en-US"/>
              </w:rPr>
              <w:t xml:space="preserve"> Sheet where 'To Be Reported' value ='Yes'</w:t>
            </w:r>
            <w:r w:rsidRPr="00CD7685">
              <w:rPr>
                <w:rFonts w:ascii="Calibri" w:hAnsi="Calibri" w:cs="Calibri"/>
                <w:color w:val="000000"/>
                <w:sz w:val="22"/>
                <w:szCs w:val="22"/>
                <w:lang w:eastAsia="en-US"/>
              </w:rPr>
              <w:br/>
            </w:r>
            <w:r w:rsidRPr="00AA671F">
              <w:rPr>
                <w:rFonts w:ascii="Calibri" w:hAnsi="Calibri" w:cs="Calibri"/>
                <w:color w:val="000000"/>
                <w:sz w:val="22"/>
                <w:szCs w:val="22"/>
                <w:lang w:eastAsia="en-US"/>
              </w:rPr>
              <w:t xml:space="preserve">Volume </w:t>
            </w:r>
            <w:r w:rsidRPr="00CD7685">
              <w:rPr>
                <w:rFonts w:ascii="Calibri" w:hAnsi="Calibri" w:cs="Calibri"/>
                <w:color w:val="000000"/>
                <w:sz w:val="22"/>
                <w:szCs w:val="22"/>
                <w:lang w:eastAsia="en-US"/>
              </w:rPr>
              <w:t xml:space="preserve">Weighted Avg(int rate &amp; Principal) of </w:t>
            </w:r>
            <w:r w:rsidRPr="00AA671F">
              <w:rPr>
                <w:rFonts w:ascii="Calibri" w:hAnsi="Calibri" w:cs="Calibri"/>
                <w:color w:val="000000"/>
                <w:sz w:val="22"/>
                <w:szCs w:val="22"/>
                <w:lang w:eastAsia="en-US"/>
              </w:rPr>
              <w:t>corresponding</w:t>
            </w:r>
            <w:r w:rsidRPr="00CD7685">
              <w:rPr>
                <w:rFonts w:ascii="Calibri" w:hAnsi="Calibri" w:cs="Calibri"/>
                <w:color w:val="000000"/>
                <w:sz w:val="22"/>
                <w:szCs w:val="22"/>
                <w:lang w:eastAsia="en-US"/>
              </w:rPr>
              <w:t xml:space="preserve"> type of tenor</w:t>
            </w:r>
          </w:p>
        </w:tc>
      </w:tr>
    </w:tbl>
    <w:p w14:paraId="455F57E9" w14:textId="77777777" w:rsidR="00550FB1" w:rsidRPr="00AA671F" w:rsidRDefault="00550FB1" w:rsidP="00D1678F">
      <w:pPr>
        <w:jc w:val="both"/>
        <w:rPr>
          <w:rFonts w:ascii="Calibri" w:hAnsi="Calibri" w:cs="Calibri"/>
        </w:rPr>
      </w:pPr>
    </w:p>
    <w:p w14:paraId="7573AF26" w14:textId="109F730A" w:rsidR="0071411C" w:rsidRPr="00AA671F" w:rsidRDefault="0068218B" w:rsidP="00D1678F">
      <w:pPr>
        <w:pStyle w:val="ListParagraph"/>
        <w:numPr>
          <w:ilvl w:val="0"/>
          <w:numId w:val="13"/>
        </w:numPr>
        <w:jc w:val="both"/>
        <w:rPr>
          <w:rFonts w:ascii="Calibri" w:hAnsi="Calibri" w:cs="Calibri"/>
        </w:rPr>
      </w:pPr>
      <w:r w:rsidRPr="00AA671F">
        <w:rPr>
          <w:rFonts w:ascii="Calibri" w:hAnsi="Calibri" w:cs="Calibri"/>
        </w:rPr>
        <w:t xml:space="preserve">Only the </w:t>
      </w:r>
      <w:r w:rsidR="0060607F" w:rsidRPr="00AA671F">
        <w:rPr>
          <w:rFonts w:ascii="Calibri" w:hAnsi="Calibri" w:cs="Calibri"/>
        </w:rPr>
        <w:t xml:space="preserve">records for which the ‘To be </w:t>
      </w:r>
      <w:r w:rsidR="009336BC" w:rsidRPr="00AA671F">
        <w:rPr>
          <w:rFonts w:ascii="Calibri" w:hAnsi="Calibri" w:cs="Calibri"/>
        </w:rPr>
        <w:t>Reported’ value</w:t>
      </w:r>
      <w:r w:rsidR="008D0BB2" w:rsidRPr="00AA671F">
        <w:rPr>
          <w:rFonts w:ascii="Calibri" w:hAnsi="Calibri" w:cs="Calibri"/>
        </w:rPr>
        <w:t xml:space="preserve"> is ‘Yes’</w:t>
      </w:r>
      <w:r w:rsidR="009336BC" w:rsidRPr="00AA671F">
        <w:rPr>
          <w:rFonts w:ascii="Calibri" w:hAnsi="Calibri" w:cs="Calibri"/>
        </w:rPr>
        <w:t xml:space="preserve"> in the DF2 grid </w:t>
      </w:r>
      <w:r w:rsidR="00592F45" w:rsidRPr="00AA671F">
        <w:rPr>
          <w:rFonts w:ascii="Calibri" w:hAnsi="Calibri" w:cs="Calibri"/>
        </w:rPr>
        <w:t>are to be considered in the DF2 Rates</w:t>
      </w:r>
    </w:p>
    <w:p w14:paraId="3B8F7223" w14:textId="77777777" w:rsidR="0068218B" w:rsidRPr="00592F45" w:rsidRDefault="0068218B" w:rsidP="00D1678F">
      <w:pPr>
        <w:jc w:val="both"/>
        <w:rPr>
          <w:rFonts w:asciiTheme="minorHAnsi" w:hAnsiTheme="minorHAnsi" w:cstheme="minorHAnsi"/>
        </w:rPr>
      </w:pPr>
    </w:p>
    <w:p w14:paraId="151C5D5A" w14:textId="77777777" w:rsidR="00AA741E" w:rsidRDefault="00AA741E" w:rsidP="00D1678F">
      <w:pPr>
        <w:jc w:val="both"/>
        <w:rPr>
          <w:rFonts w:asciiTheme="minorHAnsi" w:hAnsiTheme="minorHAnsi" w:cstheme="minorHAnsi"/>
          <w:b/>
          <w:bCs/>
          <w:u w:val="single"/>
        </w:rPr>
      </w:pPr>
    </w:p>
    <w:p w14:paraId="30D18005" w14:textId="77777777" w:rsidR="0085780E" w:rsidRDefault="0085780E" w:rsidP="00D1678F">
      <w:pPr>
        <w:jc w:val="both"/>
        <w:rPr>
          <w:rFonts w:asciiTheme="minorHAnsi" w:hAnsiTheme="minorHAnsi" w:cstheme="minorHAnsi"/>
          <w:b/>
          <w:bCs/>
          <w:u w:val="single"/>
        </w:rPr>
      </w:pPr>
    </w:p>
    <w:p w14:paraId="70BF16BF" w14:textId="77777777" w:rsidR="0085780E" w:rsidRDefault="0085780E" w:rsidP="00D1678F">
      <w:pPr>
        <w:jc w:val="both"/>
        <w:rPr>
          <w:rFonts w:asciiTheme="minorHAnsi" w:hAnsiTheme="minorHAnsi" w:cstheme="minorHAnsi"/>
          <w:b/>
          <w:bCs/>
          <w:u w:val="single"/>
        </w:rPr>
      </w:pPr>
    </w:p>
    <w:p w14:paraId="2AB7F4E1" w14:textId="77777777" w:rsidR="0085780E" w:rsidRDefault="0085780E" w:rsidP="00D1678F">
      <w:pPr>
        <w:jc w:val="both"/>
        <w:rPr>
          <w:rFonts w:asciiTheme="minorHAnsi" w:hAnsiTheme="minorHAnsi" w:cstheme="minorHAnsi"/>
          <w:b/>
          <w:bCs/>
          <w:u w:val="single"/>
        </w:rPr>
      </w:pPr>
    </w:p>
    <w:p w14:paraId="47C4DBDB" w14:textId="77777777" w:rsidR="0085780E" w:rsidRDefault="0085780E" w:rsidP="00D1678F">
      <w:pPr>
        <w:jc w:val="both"/>
        <w:rPr>
          <w:rFonts w:asciiTheme="minorHAnsi" w:hAnsiTheme="minorHAnsi" w:cstheme="minorHAnsi"/>
          <w:b/>
          <w:bCs/>
          <w:u w:val="single"/>
        </w:rPr>
      </w:pPr>
    </w:p>
    <w:p w14:paraId="54FB3C3F" w14:textId="77777777" w:rsidR="0085780E" w:rsidRDefault="0085780E" w:rsidP="00D1678F">
      <w:pPr>
        <w:jc w:val="both"/>
        <w:rPr>
          <w:rFonts w:asciiTheme="minorHAnsi" w:hAnsiTheme="minorHAnsi" w:cstheme="minorHAnsi"/>
          <w:b/>
          <w:bCs/>
          <w:u w:val="single"/>
        </w:rPr>
      </w:pPr>
    </w:p>
    <w:p w14:paraId="39197743" w14:textId="77777777" w:rsidR="0085780E" w:rsidRDefault="0085780E" w:rsidP="00D1678F">
      <w:pPr>
        <w:jc w:val="both"/>
        <w:rPr>
          <w:rFonts w:asciiTheme="minorHAnsi" w:hAnsiTheme="minorHAnsi" w:cstheme="minorHAnsi"/>
          <w:b/>
          <w:bCs/>
          <w:u w:val="single"/>
        </w:rPr>
      </w:pPr>
    </w:p>
    <w:p w14:paraId="597C8E58" w14:textId="46250422" w:rsidR="0068218B" w:rsidRPr="00A23CF3" w:rsidRDefault="0068218B" w:rsidP="00D1678F">
      <w:pPr>
        <w:jc w:val="both"/>
        <w:rPr>
          <w:rFonts w:asciiTheme="minorHAnsi" w:hAnsiTheme="minorHAnsi" w:cstheme="minorHAnsi"/>
          <w:b/>
          <w:bCs/>
          <w:u w:val="single"/>
        </w:rPr>
      </w:pPr>
      <w:r w:rsidRPr="00A23CF3">
        <w:rPr>
          <w:rFonts w:asciiTheme="minorHAnsi" w:hAnsiTheme="minorHAnsi" w:cstheme="minorHAnsi"/>
          <w:b/>
          <w:bCs/>
          <w:u w:val="single"/>
        </w:rPr>
        <w:lastRenderedPageBreak/>
        <w:t>DF2 Deals</w:t>
      </w:r>
    </w:p>
    <w:p w14:paraId="16D3B73C" w14:textId="77777777" w:rsidR="00525B63" w:rsidRPr="00592F45" w:rsidRDefault="00525B63" w:rsidP="00D1678F">
      <w:pPr>
        <w:jc w:val="both"/>
        <w:rPr>
          <w:rFonts w:asciiTheme="minorHAnsi" w:hAnsiTheme="minorHAnsi" w:cstheme="minorHAnsi"/>
        </w:rPr>
      </w:pPr>
    </w:p>
    <w:tbl>
      <w:tblPr>
        <w:tblStyle w:val="GridTable6Colorful-Accent2"/>
        <w:tblW w:w="10277" w:type="dxa"/>
        <w:tblLook w:val="04A0" w:firstRow="1" w:lastRow="0" w:firstColumn="1" w:lastColumn="0" w:noHBand="0" w:noVBand="1"/>
      </w:tblPr>
      <w:tblGrid>
        <w:gridCol w:w="2065"/>
        <w:gridCol w:w="1829"/>
        <w:gridCol w:w="2233"/>
        <w:gridCol w:w="1248"/>
        <w:gridCol w:w="2902"/>
      </w:tblGrid>
      <w:tr w:rsidR="002D0CEA" w:rsidRPr="00592F45" w14:paraId="5F1E7264" w14:textId="77777777" w:rsidTr="002D0CE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5" w:type="dxa"/>
            <w:shd w:val="clear" w:color="auto" w:fill="F7CAAC" w:themeFill="accent2" w:themeFillTint="66"/>
            <w:noWrap/>
          </w:tcPr>
          <w:p w14:paraId="13DD63E1" w14:textId="4FEF08E7" w:rsidR="00653E6F" w:rsidRPr="00AA671F" w:rsidRDefault="00282584" w:rsidP="00D1678F">
            <w:pPr>
              <w:suppressAutoHyphens w:val="0"/>
              <w:spacing w:line="240" w:lineRule="auto"/>
              <w:jc w:val="both"/>
              <w:rPr>
                <w:rFonts w:ascii="Calibri" w:hAnsi="Calibri" w:cs="Calibri"/>
                <w:color w:val="auto"/>
                <w:sz w:val="22"/>
                <w:szCs w:val="22"/>
                <w:lang w:eastAsia="en-US"/>
              </w:rPr>
            </w:pPr>
            <w:r w:rsidRPr="00AA671F">
              <w:rPr>
                <w:rFonts w:ascii="Calibri" w:hAnsi="Calibri" w:cs="Calibri"/>
                <w:color w:val="auto"/>
                <w:sz w:val="22"/>
                <w:szCs w:val="22"/>
                <w:lang w:eastAsia="en-US"/>
              </w:rPr>
              <w:t xml:space="preserve">Grid </w:t>
            </w:r>
            <w:r w:rsidR="00653E6F" w:rsidRPr="00B440BE">
              <w:rPr>
                <w:rFonts w:ascii="Calibri" w:hAnsi="Calibri" w:cs="Calibri"/>
                <w:color w:val="auto"/>
                <w:sz w:val="22"/>
                <w:szCs w:val="22"/>
                <w:lang w:eastAsia="en-US"/>
              </w:rPr>
              <w:t>Column</w:t>
            </w:r>
          </w:p>
        </w:tc>
        <w:tc>
          <w:tcPr>
            <w:tcW w:w="1829" w:type="dxa"/>
            <w:shd w:val="clear" w:color="auto" w:fill="F7CAAC" w:themeFill="accent2" w:themeFillTint="66"/>
          </w:tcPr>
          <w:p w14:paraId="2F4D7060" w14:textId="06BF9BDC" w:rsidR="00653E6F" w:rsidRPr="00AA671F" w:rsidRDefault="00653E6F" w:rsidP="00D1678F">
            <w:pPr>
              <w:suppressAutoHyphens w:val="0"/>
              <w:spacing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szCs w:val="22"/>
                <w:lang w:eastAsia="en-US"/>
              </w:rPr>
            </w:pPr>
            <w:r w:rsidRPr="00AA7521">
              <w:rPr>
                <w:rFonts w:ascii="Calibri" w:hAnsi="Calibri" w:cs="Calibri"/>
                <w:color w:val="auto"/>
                <w:sz w:val="20"/>
                <w:lang w:eastAsia="en-US"/>
              </w:rPr>
              <w:t>Finacle Parallel check Report</w:t>
            </w:r>
          </w:p>
        </w:tc>
        <w:tc>
          <w:tcPr>
            <w:tcW w:w="2233" w:type="dxa"/>
            <w:shd w:val="clear" w:color="auto" w:fill="F7CAAC" w:themeFill="accent2" w:themeFillTint="66"/>
          </w:tcPr>
          <w:p w14:paraId="1B1AEDE9" w14:textId="51FD76CE" w:rsidR="00653E6F" w:rsidRPr="00AA671F" w:rsidRDefault="00653E6F" w:rsidP="00D1678F">
            <w:pPr>
              <w:suppressAutoHyphens w:val="0"/>
              <w:spacing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0"/>
                <w:lang w:val="en-IN" w:eastAsia="en-US"/>
              </w:rPr>
            </w:pPr>
            <w:proofErr w:type="spellStart"/>
            <w:r w:rsidRPr="00AA7521">
              <w:rPr>
                <w:rFonts w:ascii="Calibri" w:hAnsi="Calibri" w:cs="Calibri"/>
                <w:color w:val="auto"/>
                <w:sz w:val="20"/>
                <w:lang w:eastAsia="en-US"/>
              </w:rPr>
              <w:t>Flexcube</w:t>
            </w:r>
            <w:proofErr w:type="spellEnd"/>
            <w:r w:rsidRPr="00AA7521">
              <w:rPr>
                <w:rFonts w:ascii="Calibri" w:hAnsi="Calibri" w:cs="Calibri"/>
                <w:color w:val="auto"/>
                <w:sz w:val="20"/>
                <w:lang w:eastAsia="en-US"/>
              </w:rPr>
              <w:t xml:space="preserve"> Parallel check Report</w:t>
            </w:r>
          </w:p>
        </w:tc>
        <w:tc>
          <w:tcPr>
            <w:tcW w:w="1248" w:type="dxa"/>
            <w:shd w:val="clear" w:color="auto" w:fill="F7CAAC" w:themeFill="accent2" w:themeFillTint="66"/>
          </w:tcPr>
          <w:p w14:paraId="0FF8B8C3" w14:textId="09EC2C16" w:rsidR="00653E6F" w:rsidRPr="00AA671F" w:rsidRDefault="00653E6F" w:rsidP="00D1678F">
            <w:pPr>
              <w:suppressAutoHyphens w:val="0"/>
              <w:spacing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auto"/>
                <w:sz w:val="22"/>
                <w:szCs w:val="22"/>
                <w:lang w:eastAsia="en-US"/>
              </w:rPr>
            </w:pPr>
            <w:r w:rsidRPr="00AA7521">
              <w:rPr>
                <w:rFonts w:ascii="Calibri" w:hAnsi="Calibri" w:cs="Calibri"/>
                <w:color w:val="auto"/>
                <w:sz w:val="20"/>
                <w:lang w:eastAsia="en-US"/>
              </w:rPr>
              <w:t>Back dated Deposit Check Report</w:t>
            </w:r>
          </w:p>
        </w:tc>
        <w:tc>
          <w:tcPr>
            <w:tcW w:w="2902" w:type="dxa"/>
            <w:shd w:val="clear" w:color="auto" w:fill="F7CAAC" w:themeFill="accent2" w:themeFillTint="66"/>
            <w:noWrap/>
          </w:tcPr>
          <w:p w14:paraId="48DCF136" w14:textId="6648940A" w:rsidR="00653E6F" w:rsidRPr="00AA671F" w:rsidRDefault="00282584" w:rsidP="00D1678F">
            <w:pPr>
              <w:suppressAutoHyphens w:val="0"/>
              <w:spacing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szCs w:val="22"/>
                <w:lang w:eastAsia="en-US"/>
              </w:rPr>
            </w:pPr>
            <w:r w:rsidRPr="00AA671F">
              <w:rPr>
                <w:rFonts w:ascii="Calibri" w:hAnsi="Calibri" w:cs="Calibri"/>
                <w:color w:val="auto"/>
                <w:sz w:val="22"/>
                <w:szCs w:val="22"/>
                <w:lang w:eastAsia="en-US"/>
              </w:rPr>
              <w:t>Values/ Calculation Logics</w:t>
            </w:r>
          </w:p>
        </w:tc>
      </w:tr>
      <w:tr w:rsidR="002D0CEA" w:rsidRPr="00592F45" w14:paraId="17458430" w14:textId="77777777" w:rsidTr="002D0C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344A564A" w14:textId="77777777" w:rsidR="00653E6F" w:rsidRPr="000A4848" w:rsidRDefault="00653E6F" w:rsidP="00D1678F">
            <w:pPr>
              <w:suppressAutoHyphens w:val="0"/>
              <w:spacing w:line="240" w:lineRule="auto"/>
              <w:jc w:val="both"/>
              <w:rPr>
                <w:rFonts w:ascii="Calibri" w:hAnsi="Calibri" w:cs="Calibri"/>
                <w:b w:val="0"/>
                <w:bCs w:val="0"/>
                <w:color w:val="000000" w:themeColor="text1"/>
                <w:sz w:val="22"/>
                <w:szCs w:val="22"/>
                <w:lang w:eastAsia="en-US"/>
              </w:rPr>
            </w:pPr>
            <w:r w:rsidRPr="000A4848">
              <w:rPr>
                <w:rFonts w:ascii="Calibri" w:hAnsi="Calibri" w:cs="Calibri"/>
                <w:b w:val="0"/>
                <w:bCs w:val="0"/>
                <w:color w:val="000000" w:themeColor="text1"/>
                <w:sz w:val="22"/>
                <w:szCs w:val="22"/>
                <w:lang w:eastAsia="en-US"/>
              </w:rPr>
              <w:t>Counterparty</w:t>
            </w:r>
          </w:p>
        </w:tc>
        <w:tc>
          <w:tcPr>
            <w:tcW w:w="1829" w:type="dxa"/>
          </w:tcPr>
          <w:p w14:paraId="1B6CED9F" w14:textId="4808183B" w:rsidR="00653E6F" w:rsidRPr="000A4848" w:rsidRDefault="00D90959"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proofErr w:type="spellStart"/>
            <w:r w:rsidRPr="000A4848">
              <w:rPr>
                <w:rFonts w:ascii="Calibri" w:hAnsi="Calibri" w:cs="Calibri"/>
                <w:color w:val="000000" w:themeColor="text1"/>
                <w:sz w:val="22"/>
                <w:szCs w:val="22"/>
                <w:lang w:eastAsia="en-US"/>
              </w:rPr>
              <w:t>Acct_Name</w:t>
            </w:r>
            <w:proofErr w:type="spellEnd"/>
          </w:p>
        </w:tc>
        <w:tc>
          <w:tcPr>
            <w:tcW w:w="2233" w:type="dxa"/>
          </w:tcPr>
          <w:p w14:paraId="702A1EFB" w14:textId="6844899F" w:rsidR="00653E6F" w:rsidRPr="000A4848" w:rsidRDefault="00D90959"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proofErr w:type="spellStart"/>
            <w:r w:rsidRPr="000A4848">
              <w:rPr>
                <w:rFonts w:ascii="Calibri" w:hAnsi="Calibri" w:cs="Calibri"/>
                <w:color w:val="000000" w:themeColor="text1"/>
                <w:sz w:val="22"/>
                <w:szCs w:val="22"/>
                <w:lang w:eastAsia="en-US"/>
              </w:rPr>
              <w:t>Ac_Desc</w:t>
            </w:r>
            <w:proofErr w:type="spellEnd"/>
          </w:p>
        </w:tc>
        <w:tc>
          <w:tcPr>
            <w:tcW w:w="1248" w:type="dxa"/>
          </w:tcPr>
          <w:p w14:paraId="366127C4" w14:textId="3594B25C" w:rsidR="00653E6F" w:rsidRPr="000A4848" w:rsidRDefault="00D90959"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Account Name</w:t>
            </w:r>
          </w:p>
        </w:tc>
        <w:tc>
          <w:tcPr>
            <w:tcW w:w="2902" w:type="dxa"/>
            <w:noWrap/>
            <w:hideMark/>
          </w:tcPr>
          <w:p w14:paraId="22DD1A45" w14:textId="1C7BF636" w:rsidR="00653E6F" w:rsidRPr="000A4848" w:rsidRDefault="00282584"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Auto Populated from Report</w:t>
            </w:r>
          </w:p>
        </w:tc>
      </w:tr>
      <w:tr w:rsidR="002D0CEA" w:rsidRPr="00592F45" w14:paraId="0ECE3700" w14:textId="77777777" w:rsidTr="002D0CEA">
        <w:trPr>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60ECE4FA" w14:textId="77777777" w:rsidR="00653E6F" w:rsidRPr="000A4848" w:rsidRDefault="00653E6F" w:rsidP="00D1678F">
            <w:pPr>
              <w:suppressAutoHyphens w:val="0"/>
              <w:spacing w:line="240" w:lineRule="auto"/>
              <w:jc w:val="both"/>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Contract Rate</w:t>
            </w:r>
          </w:p>
        </w:tc>
        <w:tc>
          <w:tcPr>
            <w:tcW w:w="1829" w:type="dxa"/>
          </w:tcPr>
          <w:p w14:paraId="61E2C190" w14:textId="742186B8" w:rsidR="00653E6F" w:rsidRPr="000A4848" w:rsidRDefault="00D90959"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proofErr w:type="spellStart"/>
            <w:r w:rsidRPr="000A4848">
              <w:rPr>
                <w:rFonts w:ascii="Calibri" w:hAnsi="Calibri" w:cs="Calibri"/>
                <w:color w:val="000000" w:themeColor="text1"/>
                <w:sz w:val="22"/>
                <w:szCs w:val="22"/>
                <w:lang w:eastAsia="en-US"/>
              </w:rPr>
              <w:t>Actual_PCNT</w:t>
            </w:r>
            <w:proofErr w:type="spellEnd"/>
          </w:p>
        </w:tc>
        <w:tc>
          <w:tcPr>
            <w:tcW w:w="2233" w:type="dxa"/>
          </w:tcPr>
          <w:p w14:paraId="1C1AC8C0" w14:textId="1259C857" w:rsidR="00653E6F" w:rsidRPr="000A4848" w:rsidRDefault="0046777F"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proofErr w:type="spellStart"/>
            <w:r w:rsidRPr="000A4848">
              <w:rPr>
                <w:rFonts w:ascii="Calibri" w:hAnsi="Calibri" w:cs="Calibri"/>
                <w:color w:val="000000" w:themeColor="text1"/>
                <w:sz w:val="22"/>
                <w:szCs w:val="22"/>
                <w:lang w:eastAsia="en-US"/>
              </w:rPr>
              <w:t>Actual_Pcnt</w:t>
            </w:r>
            <w:proofErr w:type="spellEnd"/>
          </w:p>
        </w:tc>
        <w:tc>
          <w:tcPr>
            <w:tcW w:w="1248" w:type="dxa"/>
          </w:tcPr>
          <w:p w14:paraId="770B8C96" w14:textId="7E609F74" w:rsidR="00653E6F" w:rsidRPr="000A4848" w:rsidRDefault="00D90959"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Interest Rate</w:t>
            </w:r>
          </w:p>
        </w:tc>
        <w:tc>
          <w:tcPr>
            <w:tcW w:w="2902" w:type="dxa"/>
            <w:noWrap/>
            <w:hideMark/>
          </w:tcPr>
          <w:p w14:paraId="7B1925DB" w14:textId="789A76DF" w:rsidR="00653E6F" w:rsidRPr="000A4848" w:rsidRDefault="00282584"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Auto Populated from Report</w:t>
            </w:r>
          </w:p>
        </w:tc>
      </w:tr>
      <w:tr w:rsidR="002D0CEA" w:rsidRPr="00592F45" w14:paraId="45D5855B" w14:textId="77777777" w:rsidTr="002D0C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1820B8F8" w14:textId="77777777" w:rsidR="00653E6F" w:rsidRPr="000A4848" w:rsidRDefault="00653E6F" w:rsidP="00D1678F">
            <w:pPr>
              <w:suppressAutoHyphens w:val="0"/>
              <w:spacing w:line="240" w:lineRule="auto"/>
              <w:jc w:val="both"/>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Start Date</w:t>
            </w:r>
          </w:p>
        </w:tc>
        <w:tc>
          <w:tcPr>
            <w:tcW w:w="1829" w:type="dxa"/>
          </w:tcPr>
          <w:p w14:paraId="427FB391" w14:textId="345B1609" w:rsidR="00653E6F" w:rsidRPr="000A4848" w:rsidRDefault="00D90959"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proofErr w:type="spellStart"/>
            <w:r w:rsidRPr="000A4848">
              <w:rPr>
                <w:rFonts w:ascii="Calibri" w:hAnsi="Calibri" w:cs="Calibri"/>
                <w:color w:val="000000" w:themeColor="text1"/>
                <w:sz w:val="22"/>
                <w:szCs w:val="22"/>
                <w:lang w:eastAsia="en-US"/>
              </w:rPr>
              <w:t>Acct_Opn_Date</w:t>
            </w:r>
            <w:proofErr w:type="spellEnd"/>
          </w:p>
        </w:tc>
        <w:tc>
          <w:tcPr>
            <w:tcW w:w="2233" w:type="dxa"/>
          </w:tcPr>
          <w:p w14:paraId="075357D7" w14:textId="154BE339" w:rsidR="00653E6F" w:rsidRPr="000A4848" w:rsidRDefault="00996DF3"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proofErr w:type="spellStart"/>
            <w:r w:rsidRPr="000A4848">
              <w:rPr>
                <w:rFonts w:ascii="Calibri" w:hAnsi="Calibri" w:cs="Calibri"/>
                <w:color w:val="000000" w:themeColor="text1"/>
                <w:sz w:val="22"/>
                <w:szCs w:val="22"/>
                <w:lang w:eastAsia="en-US"/>
              </w:rPr>
              <w:t>Acct_Opn_Date</w:t>
            </w:r>
            <w:proofErr w:type="spellEnd"/>
          </w:p>
        </w:tc>
        <w:tc>
          <w:tcPr>
            <w:tcW w:w="1248" w:type="dxa"/>
          </w:tcPr>
          <w:p w14:paraId="57CB2CD6" w14:textId="211BB249" w:rsidR="00653E6F" w:rsidRPr="000A4848" w:rsidRDefault="00996DF3"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Start Date</w:t>
            </w:r>
          </w:p>
        </w:tc>
        <w:tc>
          <w:tcPr>
            <w:tcW w:w="2902" w:type="dxa"/>
            <w:noWrap/>
            <w:hideMark/>
          </w:tcPr>
          <w:p w14:paraId="3A64BDE3" w14:textId="58CF4AF0" w:rsidR="00653E6F" w:rsidRPr="000A4848" w:rsidRDefault="00282584"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Auto Populated from Report</w:t>
            </w:r>
          </w:p>
        </w:tc>
      </w:tr>
      <w:tr w:rsidR="002D0CEA" w:rsidRPr="00592F45" w14:paraId="5C97AADA" w14:textId="77777777" w:rsidTr="002D0CEA">
        <w:trPr>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2B69D05F" w14:textId="77777777" w:rsidR="00653E6F" w:rsidRPr="000A4848" w:rsidRDefault="00653E6F" w:rsidP="00D1678F">
            <w:pPr>
              <w:suppressAutoHyphens w:val="0"/>
              <w:spacing w:line="240" w:lineRule="auto"/>
              <w:jc w:val="both"/>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Due Date</w:t>
            </w:r>
          </w:p>
        </w:tc>
        <w:tc>
          <w:tcPr>
            <w:tcW w:w="1829" w:type="dxa"/>
          </w:tcPr>
          <w:p w14:paraId="0D577629" w14:textId="51ECA17A" w:rsidR="00653E6F" w:rsidRPr="000A4848" w:rsidRDefault="00996DF3"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proofErr w:type="spellStart"/>
            <w:r w:rsidRPr="000A4848">
              <w:rPr>
                <w:rFonts w:ascii="Calibri" w:hAnsi="Calibri" w:cs="Calibri"/>
                <w:color w:val="000000" w:themeColor="text1"/>
                <w:sz w:val="22"/>
                <w:szCs w:val="22"/>
                <w:lang w:eastAsia="en-US"/>
              </w:rPr>
              <w:t>Maturity_Date</w:t>
            </w:r>
            <w:proofErr w:type="spellEnd"/>
          </w:p>
        </w:tc>
        <w:tc>
          <w:tcPr>
            <w:tcW w:w="2233" w:type="dxa"/>
          </w:tcPr>
          <w:p w14:paraId="0B046DC9" w14:textId="24E10D2A" w:rsidR="00653E6F" w:rsidRPr="000A4848" w:rsidRDefault="00996DF3"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proofErr w:type="spellStart"/>
            <w:r w:rsidRPr="000A4848">
              <w:rPr>
                <w:rFonts w:ascii="Calibri" w:hAnsi="Calibri" w:cs="Calibri"/>
                <w:color w:val="000000" w:themeColor="text1"/>
                <w:sz w:val="22"/>
                <w:szCs w:val="22"/>
                <w:lang w:eastAsia="en-US"/>
              </w:rPr>
              <w:t>Maturity_Date</w:t>
            </w:r>
            <w:proofErr w:type="spellEnd"/>
          </w:p>
        </w:tc>
        <w:tc>
          <w:tcPr>
            <w:tcW w:w="1248" w:type="dxa"/>
          </w:tcPr>
          <w:p w14:paraId="0B5CD13D" w14:textId="4E6A3231" w:rsidR="00653E6F" w:rsidRPr="000A4848" w:rsidRDefault="00996DF3"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Maturity Date</w:t>
            </w:r>
          </w:p>
        </w:tc>
        <w:tc>
          <w:tcPr>
            <w:tcW w:w="2902" w:type="dxa"/>
            <w:noWrap/>
            <w:hideMark/>
          </w:tcPr>
          <w:p w14:paraId="156B9DF6" w14:textId="237AB1D4" w:rsidR="00653E6F" w:rsidRPr="000A4848" w:rsidRDefault="00282584"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Auto Populated from Report</w:t>
            </w:r>
          </w:p>
        </w:tc>
      </w:tr>
      <w:tr w:rsidR="002D0CEA" w:rsidRPr="00592F45" w14:paraId="6F071AD8" w14:textId="77777777" w:rsidTr="002D0C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418247C9" w14:textId="77777777" w:rsidR="00653E6F" w:rsidRPr="000A4848" w:rsidRDefault="00653E6F" w:rsidP="00D1678F">
            <w:pPr>
              <w:suppressAutoHyphens w:val="0"/>
              <w:spacing w:line="240" w:lineRule="auto"/>
              <w:jc w:val="both"/>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Amount (AED MLN)</w:t>
            </w:r>
          </w:p>
        </w:tc>
        <w:tc>
          <w:tcPr>
            <w:tcW w:w="1829" w:type="dxa"/>
          </w:tcPr>
          <w:p w14:paraId="159731DF" w14:textId="557B9576" w:rsidR="00653E6F" w:rsidRPr="000A4848" w:rsidRDefault="00B54DA3"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proofErr w:type="spellStart"/>
            <w:r w:rsidRPr="000A4848">
              <w:rPr>
                <w:rFonts w:ascii="Calibri" w:hAnsi="Calibri" w:cs="Calibri"/>
                <w:color w:val="000000" w:themeColor="text1"/>
                <w:sz w:val="22"/>
                <w:szCs w:val="22"/>
                <w:lang w:eastAsia="en-US"/>
              </w:rPr>
              <w:t>Currency_Balance</w:t>
            </w:r>
            <w:proofErr w:type="spellEnd"/>
          </w:p>
        </w:tc>
        <w:tc>
          <w:tcPr>
            <w:tcW w:w="2233" w:type="dxa"/>
          </w:tcPr>
          <w:p w14:paraId="43F22E51" w14:textId="6DEBD2D8" w:rsidR="00653E6F" w:rsidRPr="000A4848" w:rsidRDefault="002D0CEA"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proofErr w:type="spellStart"/>
            <w:r w:rsidRPr="000A4848">
              <w:rPr>
                <w:rFonts w:ascii="Calibri" w:hAnsi="Calibri" w:cs="Calibri"/>
                <w:color w:val="000000" w:themeColor="text1"/>
                <w:sz w:val="22"/>
                <w:szCs w:val="22"/>
                <w:lang w:eastAsia="en-US"/>
              </w:rPr>
              <w:t>Tran_Date_Bal_Dh_Eq</w:t>
            </w:r>
            <w:proofErr w:type="spellEnd"/>
          </w:p>
        </w:tc>
        <w:tc>
          <w:tcPr>
            <w:tcW w:w="1248" w:type="dxa"/>
          </w:tcPr>
          <w:p w14:paraId="56E346A2" w14:textId="75E365CE" w:rsidR="00653E6F" w:rsidRPr="000A4848" w:rsidRDefault="00B54DA3"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Deposit Amt</w:t>
            </w:r>
          </w:p>
        </w:tc>
        <w:tc>
          <w:tcPr>
            <w:tcW w:w="2902" w:type="dxa"/>
            <w:noWrap/>
            <w:hideMark/>
          </w:tcPr>
          <w:p w14:paraId="3E08B4A6" w14:textId="3504E749" w:rsidR="00653E6F" w:rsidRPr="000A4848" w:rsidRDefault="00282584"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Auto Populated from Report</w:t>
            </w:r>
          </w:p>
        </w:tc>
      </w:tr>
      <w:tr w:rsidR="002D0CEA" w:rsidRPr="00592F45" w14:paraId="1444B138" w14:textId="77777777" w:rsidTr="002D0CEA">
        <w:trPr>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7E9DC8CD" w14:textId="77777777" w:rsidR="00653E6F" w:rsidRPr="000A4848" w:rsidRDefault="00653E6F" w:rsidP="00D1678F">
            <w:pPr>
              <w:suppressAutoHyphens w:val="0"/>
              <w:spacing w:line="240" w:lineRule="auto"/>
              <w:jc w:val="both"/>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Account</w:t>
            </w:r>
          </w:p>
        </w:tc>
        <w:tc>
          <w:tcPr>
            <w:tcW w:w="1829" w:type="dxa"/>
          </w:tcPr>
          <w:p w14:paraId="669E42DE" w14:textId="33934FF1" w:rsidR="00653E6F" w:rsidRPr="000A4848" w:rsidRDefault="00B54DA3"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proofErr w:type="spellStart"/>
            <w:r w:rsidRPr="000A4848">
              <w:rPr>
                <w:rFonts w:ascii="Calibri" w:hAnsi="Calibri" w:cs="Calibri"/>
                <w:color w:val="000000" w:themeColor="text1"/>
                <w:sz w:val="22"/>
                <w:szCs w:val="22"/>
                <w:lang w:eastAsia="en-US"/>
              </w:rPr>
              <w:t>Foracid</w:t>
            </w:r>
            <w:proofErr w:type="spellEnd"/>
          </w:p>
        </w:tc>
        <w:tc>
          <w:tcPr>
            <w:tcW w:w="2233" w:type="dxa"/>
          </w:tcPr>
          <w:p w14:paraId="6029EA7D" w14:textId="2F2196AE" w:rsidR="00653E6F" w:rsidRPr="000A4848" w:rsidRDefault="007A179F"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proofErr w:type="spellStart"/>
            <w:r w:rsidRPr="000A4848">
              <w:rPr>
                <w:rFonts w:ascii="Calibri" w:hAnsi="Calibri" w:cs="Calibri"/>
                <w:color w:val="000000" w:themeColor="text1"/>
                <w:sz w:val="22"/>
                <w:szCs w:val="22"/>
                <w:lang w:eastAsia="en-US"/>
              </w:rPr>
              <w:t>Cust_Ac_No</w:t>
            </w:r>
            <w:proofErr w:type="spellEnd"/>
          </w:p>
        </w:tc>
        <w:tc>
          <w:tcPr>
            <w:tcW w:w="1248" w:type="dxa"/>
          </w:tcPr>
          <w:p w14:paraId="2E01BB4A" w14:textId="00D21211" w:rsidR="00653E6F" w:rsidRPr="000A4848" w:rsidRDefault="007A179F"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proofErr w:type="spellStart"/>
            <w:r w:rsidRPr="000A4848">
              <w:rPr>
                <w:rFonts w:ascii="Calibri" w:hAnsi="Calibri" w:cs="Calibri"/>
                <w:color w:val="000000" w:themeColor="text1"/>
                <w:sz w:val="22"/>
                <w:szCs w:val="22"/>
                <w:lang w:eastAsia="en-US"/>
              </w:rPr>
              <w:t>Foracid</w:t>
            </w:r>
            <w:proofErr w:type="spellEnd"/>
          </w:p>
        </w:tc>
        <w:tc>
          <w:tcPr>
            <w:tcW w:w="2902" w:type="dxa"/>
            <w:noWrap/>
            <w:hideMark/>
          </w:tcPr>
          <w:p w14:paraId="062D55E4" w14:textId="1829AA1F" w:rsidR="00653E6F" w:rsidRPr="000A4848" w:rsidRDefault="00282584"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Auto Populated from Report</w:t>
            </w:r>
          </w:p>
        </w:tc>
      </w:tr>
      <w:tr w:rsidR="002D0CEA" w:rsidRPr="00592F45" w14:paraId="5A390201" w14:textId="77777777" w:rsidTr="002D0C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2A4F7D53" w14:textId="77777777" w:rsidR="00653E6F" w:rsidRPr="000A4848" w:rsidRDefault="00653E6F" w:rsidP="00D1678F">
            <w:pPr>
              <w:suppressAutoHyphens w:val="0"/>
              <w:spacing w:line="240" w:lineRule="auto"/>
              <w:jc w:val="both"/>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Currency</w:t>
            </w:r>
          </w:p>
        </w:tc>
        <w:tc>
          <w:tcPr>
            <w:tcW w:w="1829" w:type="dxa"/>
          </w:tcPr>
          <w:p w14:paraId="25C046BA" w14:textId="77777777" w:rsidR="00653E6F" w:rsidRPr="000A4848" w:rsidRDefault="00653E6F"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p>
        </w:tc>
        <w:tc>
          <w:tcPr>
            <w:tcW w:w="2233" w:type="dxa"/>
          </w:tcPr>
          <w:p w14:paraId="27FFC699" w14:textId="186D5FB9" w:rsidR="00653E6F" w:rsidRPr="000A4848" w:rsidRDefault="007A179F"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proofErr w:type="spellStart"/>
            <w:r w:rsidRPr="000A4848">
              <w:rPr>
                <w:rFonts w:ascii="Calibri" w:hAnsi="Calibri" w:cs="Calibri"/>
                <w:color w:val="000000" w:themeColor="text1"/>
                <w:sz w:val="22"/>
                <w:szCs w:val="22"/>
                <w:lang w:eastAsia="en-US"/>
              </w:rPr>
              <w:t>Acct_Crncy_Code</w:t>
            </w:r>
            <w:proofErr w:type="spellEnd"/>
          </w:p>
        </w:tc>
        <w:tc>
          <w:tcPr>
            <w:tcW w:w="1248" w:type="dxa"/>
          </w:tcPr>
          <w:p w14:paraId="52878364" w14:textId="43568088" w:rsidR="00653E6F" w:rsidRPr="000A4848" w:rsidRDefault="007A179F"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CCY</w:t>
            </w:r>
          </w:p>
        </w:tc>
        <w:tc>
          <w:tcPr>
            <w:tcW w:w="2902" w:type="dxa"/>
            <w:noWrap/>
            <w:hideMark/>
          </w:tcPr>
          <w:p w14:paraId="468793AC" w14:textId="11702F7F" w:rsidR="00653E6F" w:rsidRPr="000A4848" w:rsidRDefault="00282584"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Auto Populated from Report</w:t>
            </w:r>
          </w:p>
        </w:tc>
      </w:tr>
      <w:tr w:rsidR="002D0CEA" w:rsidRPr="00592F45" w14:paraId="2A41F9D4" w14:textId="77777777" w:rsidTr="002D0CEA">
        <w:trPr>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580EB601" w14:textId="77777777" w:rsidR="00653E6F" w:rsidRPr="000A4848" w:rsidRDefault="00653E6F" w:rsidP="00D1678F">
            <w:pPr>
              <w:suppressAutoHyphens w:val="0"/>
              <w:spacing w:line="240" w:lineRule="auto"/>
              <w:jc w:val="both"/>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Source File Name</w:t>
            </w:r>
          </w:p>
        </w:tc>
        <w:tc>
          <w:tcPr>
            <w:tcW w:w="1829" w:type="dxa"/>
          </w:tcPr>
          <w:p w14:paraId="1E832D18" w14:textId="12438061" w:rsidR="00653E6F" w:rsidRPr="000A4848" w:rsidRDefault="009579D3"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proofErr w:type="spellStart"/>
            <w:r w:rsidRPr="000A4848">
              <w:rPr>
                <w:rFonts w:ascii="Calibri" w:hAnsi="Calibri" w:cs="Calibri"/>
                <w:color w:val="000000" w:themeColor="text1"/>
                <w:sz w:val="22"/>
                <w:szCs w:val="22"/>
                <w:lang w:eastAsia="en-US"/>
              </w:rPr>
              <w:t>Eibor</w:t>
            </w:r>
            <w:proofErr w:type="spellEnd"/>
            <w:r w:rsidRPr="000A4848">
              <w:rPr>
                <w:rFonts w:ascii="Calibri" w:hAnsi="Calibri" w:cs="Calibri"/>
                <w:color w:val="000000" w:themeColor="text1"/>
                <w:sz w:val="22"/>
                <w:szCs w:val="22"/>
                <w:lang w:eastAsia="en-US"/>
              </w:rPr>
              <w:t xml:space="preserve"> Finacle Report Parallel Check YYYYMMDD</w:t>
            </w:r>
          </w:p>
        </w:tc>
        <w:tc>
          <w:tcPr>
            <w:tcW w:w="2233" w:type="dxa"/>
          </w:tcPr>
          <w:p w14:paraId="0EEAB6E6" w14:textId="6C22E947" w:rsidR="00653E6F" w:rsidRPr="000A4848" w:rsidRDefault="009579D3"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proofErr w:type="spellStart"/>
            <w:r w:rsidRPr="000A4848">
              <w:rPr>
                <w:rFonts w:ascii="Calibri" w:hAnsi="Calibri" w:cs="Calibri"/>
                <w:color w:val="000000" w:themeColor="text1"/>
                <w:sz w:val="22"/>
                <w:szCs w:val="22"/>
                <w:lang w:eastAsia="en-US"/>
              </w:rPr>
              <w:t>Eibor</w:t>
            </w:r>
            <w:proofErr w:type="spellEnd"/>
            <w:r w:rsidRPr="000A4848">
              <w:rPr>
                <w:rFonts w:ascii="Calibri" w:hAnsi="Calibri" w:cs="Calibri"/>
                <w:color w:val="000000" w:themeColor="text1"/>
                <w:sz w:val="22"/>
                <w:szCs w:val="22"/>
                <w:lang w:eastAsia="en-US"/>
              </w:rPr>
              <w:t xml:space="preserve"> </w:t>
            </w:r>
            <w:proofErr w:type="spellStart"/>
            <w:r w:rsidRPr="000A4848">
              <w:rPr>
                <w:rFonts w:ascii="Calibri" w:hAnsi="Calibri" w:cs="Calibri"/>
                <w:color w:val="000000" w:themeColor="text1"/>
                <w:sz w:val="22"/>
                <w:szCs w:val="22"/>
                <w:lang w:eastAsia="en-US"/>
              </w:rPr>
              <w:t>Flexcube</w:t>
            </w:r>
            <w:proofErr w:type="spellEnd"/>
            <w:r w:rsidRPr="000A4848">
              <w:rPr>
                <w:rFonts w:ascii="Calibri" w:hAnsi="Calibri" w:cs="Calibri"/>
                <w:color w:val="000000" w:themeColor="text1"/>
                <w:sz w:val="22"/>
                <w:szCs w:val="22"/>
                <w:lang w:eastAsia="en-US"/>
              </w:rPr>
              <w:t xml:space="preserve"> Report Parallel Check YYYYMMDD</w:t>
            </w:r>
          </w:p>
        </w:tc>
        <w:tc>
          <w:tcPr>
            <w:tcW w:w="1248" w:type="dxa"/>
          </w:tcPr>
          <w:p w14:paraId="4A3FF245" w14:textId="77777777" w:rsidR="00653E6F" w:rsidRPr="000A4848" w:rsidRDefault="00653E6F"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p>
        </w:tc>
        <w:tc>
          <w:tcPr>
            <w:tcW w:w="2902" w:type="dxa"/>
            <w:noWrap/>
            <w:hideMark/>
          </w:tcPr>
          <w:p w14:paraId="476935CE" w14:textId="2B865A5D" w:rsidR="00653E6F" w:rsidRPr="000A4848" w:rsidRDefault="00DA19E5"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 xml:space="preserve">File name to be populated from where row data is fetched (Finacle/ </w:t>
            </w:r>
            <w:proofErr w:type="spellStart"/>
            <w:r w:rsidRPr="000A4848">
              <w:rPr>
                <w:rFonts w:ascii="Calibri" w:hAnsi="Calibri" w:cs="Calibri"/>
                <w:color w:val="000000" w:themeColor="text1"/>
                <w:sz w:val="22"/>
                <w:szCs w:val="22"/>
                <w:lang w:eastAsia="en-US"/>
              </w:rPr>
              <w:t>Flexcube</w:t>
            </w:r>
            <w:proofErr w:type="spellEnd"/>
            <w:r w:rsidRPr="000A4848">
              <w:rPr>
                <w:rFonts w:ascii="Calibri" w:hAnsi="Calibri" w:cs="Calibri"/>
                <w:color w:val="000000" w:themeColor="text1"/>
                <w:sz w:val="22"/>
                <w:szCs w:val="22"/>
                <w:lang w:eastAsia="en-US"/>
              </w:rPr>
              <w:t>/ Back dated)</w:t>
            </w:r>
          </w:p>
        </w:tc>
      </w:tr>
      <w:tr w:rsidR="002D0CEA" w:rsidRPr="00592F45" w14:paraId="20B5E463" w14:textId="77777777" w:rsidTr="002D0C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4019F343" w14:textId="77777777" w:rsidR="00653E6F" w:rsidRPr="000A4848" w:rsidRDefault="00653E6F" w:rsidP="00D1678F">
            <w:pPr>
              <w:suppressAutoHyphens w:val="0"/>
              <w:spacing w:line="240" w:lineRule="auto"/>
              <w:jc w:val="both"/>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Tenor Calendar Days</w:t>
            </w:r>
          </w:p>
        </w:tc>
        <w:tc>
          <w:tcPr>
            <w:tcW w:w="1829" w:type="dxa"/>
          </w:tcPr>
          <w:p w14:paraId="437D4F67" w14:textId="77777777" w:rsidR="00653E6F" w:rsidRPr="000A4848" w:rsidRDefault="00653E6F"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p>
        </w:tc>
        <w:tc>
          <w:tcPr>
            <w:tcW w:w="2233" w:type="dxa"/>
          </w:tcPr>
          <w:p w14:paraId="0E8EB344" w14:textId="77777777" w:rsidR="00653E6F" w:rsidRPr="000A4848" w:rsidRDefault="00653E6F"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p>
        </w:tc>
        <w:tc>
          <w:tcPr>
            <w:tcW w:w="1248" w:type="dxa"/>
          </w:tcPr>
          <w:p w14:paraId="61F00BF0" w14:textId="77777777" w:rsidR="00653E6F" w:rsidRPr="000A4848" w:rsidRDefault="00653E6F"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p>
        </w:tc>
        <w:tc>
          <w:tcPr>
            <w:tcW w:w="2902" w:type="dxa"/>
            <w:noWrap/>
            <w:hideMark/>
          </w:tcPr>
          <w:p w14:paraId="3E96227D" w14:textId="4AC0CFC8" w:rsidR="00653E6F" w:rsidRPr="000A4848" w:rsidRDefault="00653E6F"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Due Date - Value Date</w:t>
            </w:r>
          </w:p>
        </w:tc>
      </w:tr>
      <w:tr w:rsidR="002D0CEA" w:rsidRPr="00592F45" w14:paraId="702B7A72" w14:textId="77777777" w:rsidTr="002D0CEA">
        <w:trPr>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7D076EAC" w14:textId="77777777" w:rsidR="00653E6F" w:rsidRPr="000A4848" w:rsidRDefault="00653E6F" w:rsidP="00D1678F">
            <w:pPr>
              <w:suppressAutoHyphens w:val="0"/>
              <w:spacing w:line="240" w:lineRule="auto"/>
              <w:jc w:val="both"/>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Final Tenor Bucket</w:t>
            </w:r>
          </w:p>
        </w:tc>
        <w:tc>
          <w:tcPr>
            <w:tcW w:w="1829" w:type="dxa"/>
          </w:tcPr>
          <w:p w14:paraId="1FADB5A6" w14:textId="77777777" w:rsidR="00653E6F" w:rsidRPr="000A4848" w:rsidRDefault="00653E6F"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p>
        </w:tc>
        <w:tc>
          <w:tcPr>
            <w:tcW w:w="2233" w:type="dxa"/>
          </w:tcPr>
          <w:p w14:paraId="0BC50937" w14:textId="77777777" w:rsidR="00653E6F" w:rsidRPr="000A4848" w:rsidRDefault="00653E6F"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p>
        </w:tc>
        <w:tc>
          <w:tcPr>
            <w:tcW w:w="1248" w:type="dxa"/>
          </w:tcPr>
          <w:p w14:paraId="38E73E1E" w14:textId="77777777" w:rsidR="00653E6F" w:rsidRPr="000A4848" w:rsidRDefault="00653E6F"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p>
        </w:tc>
        <w:tc>
          <w:tcPr>
            <w:tcW w:w="2902" w:type="dxa"/>
            <w:hideMark/>
          </w:tcPr>
          <w:p w14:paraId="212DABFB" w14:textId="5B788084" w:rsidR="00653E6F" w:rsidRPr="000A4848" w:rsidRDefault="00653E6F"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Basis Tenor Bucketing Master</w:t>
            </w:r>
          </w:p>
        </w:tc>
      </w:tr>
      <w:tr w:rsidR="002D0CEA" w:rsidRPr="00592F45" w14:paraId="45804ED7" w14:textId="77777777" w:rsidTr="002D0C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4F056571" w14:textId="77777777" w:rsidR="00653E6F" w:rsidRPr="000A4848" w:rsidRDefault="00653E6F" w:rsidP="00D1678F">
            <w:pPr>
              <w:suppressAutoHyphens w:val="0"/>
              <w:spacing w:line="240" w:lineRule="auto"/>
              <w:jc w:val="both"/>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To Be Reported?</w:t>
            </w:r>
          </w:p>
        </w:tc>
        <w:tc>
          <w:tcPr>
            <w:tcW w:w="1829" w:type="dxa"/>
          </w:tcPr>
          <w:p w14:paraId="73596E0C" w14:textId="77777777" w:rsidR="00653E6F" w:rsidRPr="000A4848" w:rsidRDefault="00653E6F"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p>
        </w:tc>
        <w:tc>
          <w:tcPr>
            <w:tcW w:w="2233" w:type="dxa"/>
          </w:tcPr>
          <w:p w14:paraId="6B654DF3" w14:textId="77777777" w:rsidR="00653E6F" w:rsidRPr="000A4848" w:rsidRDefault="00653E6F"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p>
        </w:tc>
        <w:tc>
          <w:tcPr>
            <w:tcW w:w="1248" w:type="dxa"/>
          </w:tcPr>
          <w:p w14:paraId="03FD93EA" w14:textId="77777777" w:rsidR="00653E6F" w:rsidRPr="000A4848" w:rsidRDefault="00653E6F"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p>
        </w:tc>
        <w:tc>
          <w:tcPr>
            <w:tcW w:w="2902" w:type="dxa"/>
            <w:noWrap/>
            <w:hideMark/>
          </w:tcPr>
          <w:p w14:paraId="1D118DF9" w14:textId="4FEDE844" w:rsidR="00653E6F" w:rsidRPr="000A4848" w:rsidRDefault="00592F45"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‘Yes’,</w:t>
            </w:r>
            <w:r w:rsidR="00653E6F" w:rsidRPr="000A4848">
              <w:rPr>
                <w:rFonts w:ascii="Calibri" w:hAnsi="Calibri" w:cs="Calibri"/>
                <w:color w:val="000000" w:themeColor="text1"/>
                <w:sz w:val="22"/>
                <w:szCs w:val="22"/>
                <w:lang w:eastAsia="en-US"/>
              </w:rPr>
              <w:t xml:space="preserve"> if Value Date is Current Date-1 else Not Applicable</w:t>
            </w:r>
          </w:p>
        </w:tc>
      </w:tr>
      <w:tr w:rsidR="002D0CEA" w:rsidRPr="00592F45" w14:paraId="628504BA" w14:textId="77777777" w:rsidTr="002D0CEA">
        <w:trPr>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665D6F96" w14:textId="77777777" w:rsidR="00653E6F" w:rsidRPr="000A4848" w:rsidRDefault="00653E6F" w:rsidP="00D1678F">
            <w:pPr>
              <w:suppressAutoHyphens w:val="0"/>
              <w:spacing w:line="240" w:lineRule="auto"/>
              <w:jc w:val="both"/>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Future Deal</w:t>
            </w:r>
          </w:p>
        </w:tc>
        <w:tc>
          <w:tcPr>
            <w:tcW w:w="1829" w:type="dxa"/>
          </w:tcPr>
          <w:p w14:paraId="300C63B5" w14:textId="77777777" w:rsidR="00653E6F" w:rsidRPr="000A4848" w:rsidRDefault="00653E6F"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p>
        </w:tc>
        <w:tc>
          <w:tcPr>
            <w:tcW w:w="2233" w:type="dxa"/>
          </w:tcPr>
          <w:p w14:paraId="06DE9B2A" w14:textId="77777777" w:rsidR="00653E6F" w:rsidRPr="000A4848" w:rsidRDefault="00653E6F"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p>
        </w:tc>
        <w:tc>
          <w:tcPr>
            <w:tcW w:w="1248" w:type="dxa"/>
          </w:tcPr>
          <w:p w14:paraId="09A89CAD" w14:textId="77777777" w:rsidR="00653E6F" w:rsidRPr="000A4848" w:rsidRDefault="00653E6F"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p>
        </w:tc>
        <w:tc>
          <w:tcPr>
            <w:tcW w:w="2902" w:type="dxa"/>
            <w:noWrap/>
            <w:hideMark/>
          </w:tcPr>
          <w:p w14:paraId="298EB365" w14:textId="15F8ECFE" w:rsidR="00653E6F" w:rsidRPr="000A4848" w:rsidRDefault="00653E6F"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lang w:eastAsia="en-US"/>
              </w:rPr>
            </w:pPr>
            <w:r w:rsidRPr="000A4848">
              <w:rPr>
                <w:rFonts w:ascii="Calibri" w:hAnsi="Calibri" w:cs="Calibri"/>
                <w:color w:val="000000" w:themeColor="text1"/>
                <w:sz w:val="22"/>
                <w:szCs w:val="22"/>
                <w:lang w:eastAsia="en-US"/>
              </w:rPr>
              <w:t xml:space="preserve">Populate value as 'OK' if </w:t>
            </w:r>
            <w:proofErr w:type="spellStart"/>
            <w:r w:rsidRPr="000A4848">
              <w:rPr>
                <w:rFonts w:ascii="Calibri" w:hAnsi="Calibri" w:cs="Calibri"/>
                <w:color w:val="000000" w:themeColor="text1"/>
                <w:sz w:val="22"/>
                <w:szCs w:val="22"/>
                <w:lang w:eastAsia="en-US"/>
              </w:rPr>
              <w:t>Due_Date</w:t>
            </w:r>
            <w:proofErr w:type="spellEnd"/>
            <w:r w:rsidRPr="000A4848">
              <w:rPr>
                <w:rFonts w:ascii="Calibri" w:hAnsi="Calibri" w:cs="Calibri"/>
                <w:color w:val="000000" w:themeColor="text1"/>
                <w:sz w:val="22"/>
                <w:szCs w:val="22"/>
                <w:lang w:eastAsia="en-US"/>
              </w:rPr>
              <w:t xml:space="preserve"> is less than equal to Current Date else 'Future Deal'</w:t>
            </w:r>
          </w:p>
        </w:tc>
      </w:tr>
      <w:tr w:rsidR="002D0CEA" w:rsidRPr="00592F45" w14:paraId="2B659081" w14:textId="77777777" w:rsidTr="002D0C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14:paraId="24134803" w14:textId="77777777" w:rsidR="00653E6F" w:rsidRPr="000A4848" w:rsidRDefault="00653E6F" w:rsidP="00D1678F">
            <w:pPr>
              <w:suppressAutoHyphens w:val="0"/>
              <w:spacing w:line="240" w:lineRule="auto"/>
              <w:jc w:val="both"/>
              <w:rPr>
                <w:rFonts w:asciiTheme="minorHAnsi" w:hAnsiTheme="minorHAnsi" w:cstheme="minorHAnsi"/>
                <w:color w:val="000000" w:themeColor="text1"/>
                <w:sz w:val="22"/>
                <w:szCs w:val="22"/>
                <w:lang w:eastAsia="en-US"/>
              </w:rPr>
            </w:pPr>
            <w:r w:rsidRPr="000A4848">
              <w:rPr>
                <w:rFonts w:asciiTheme="minorHAnsi" w:hAnsiTheme="minorHAnsi" w:cstheme="minorHAnsi"/>
                <w:color w:val="000000" w:themeColor="text1"/>
                <w:sz w:val="22"/>
                <w:szCs w:val="22"/>
                <w:lang w:eastAsia="en-US"/>
              </w:rPr>
              <w:t>Business Days Check</w:t>
            </w:r>
          </w:p>
        </w:tc>
        <w:tc>
          <w:tcPr>
            <w:tcW w:w="1829" w:type="dxa"/>
          </w:tcPr>
          <w:p w14:paraId="1801B0EA" w14:textId="77777777" w:rsidR="00653E6F" w:rsidRPr="000A4848" w:rsidRDefault="00653E6F"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lang w:eastAsia="en-US"/>
              </w:rPr>
            </w:pPr>
          </w:p>
        </w:tc>
        <w:tc>
          <w:tcPr>
            <w:tcW w:w="2233" w:type="dxa"/>
          </w:tcPr>
          <w:p w14:paraId="0B69D01C" w14:textId="77777777" w:rsidR="00653E6F" w:rsidRPr="000A4848" w:rsidRDefault="00653E6F"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lang w:eastAsia="en-US"/>
              </w:rPr>
            </w:pPr>
          </w:p>
        </w:tc>
        <w:tc>
          <w:tcPr>
            <w:tcW w:w="1248" w:type="dxa"/>
          </w:tcPr>
          <w:p w14:paraId="24CF96E2" w14:textId="77777777" w:rsidR="00653E6F" w:rsidRPr="000A4848" w:rsidRDefault="00653E6F"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lang w:eastAsia="en-US"/>
              </w:rPr>
            </w:pPr>
          </w:p>
        </w:tc>
        <w:tc>
          <w:tcPr>
            <w:tcW w:w="2902" w:type="dxa"/>
            <w:noWrap/>
            <w:hideMark/>
          </w:tcPr>
          <w:p w14:paraId="12BE58E9" w14:textId="7D6FB633" w:rsidR="00653E6F" w:rsidRPr="000A4848" w:rsidRDefault="00653E6F"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lang w:eastAsia="en-US"/>
              </w:rPr>
            </w:pPr>
          </w:p>
        </w:tc>
      </w:tr>
    </w:tbl>
    <w:p w14:paraId="6EC4FD64" w14:textId="77777777" w:rsidR="00525B63" w:rsidRPr="00592F45" w:rsidRDefault="00525B63" w:rsidP="00D1678F">
      <w:pPr>
        <w:jc w:val="both"/>
        <w:rPr>
          <w:rFonts w:asciiTheme="minorHAnsi" w:hAnsiTheme="minorHAnsi" w:cstheme="minorHAnsi"/>
        </w:rPr>
      </w:pPr>
    </w:p>
    <w:p w14:paraId="71648BF8" w14:textId="77777777" w:rsidR="00701C5E" w:rsidRPr="00592F45" w:rsidRDefault="00701C5E" w:rsidP="00D1678F">
      <w:pPr>
        <w:jc w:val="both"/>
        <w:rPr>
          <w:rFonts w:asciiTheme="minorHAnsi" w:hAnsiTheme="minorHAnsi" w:cstheme="minorHAnsi"/>
        </w:rPr>
      </w:pPr>
    </w:p>
    <w:p w14:paraId="621888A7" w14:textId="2C61EE3C" w:rsidR="00701C5E" w:rsidRPr="00D1678F" w:rsidRDefault="00D87717" w:rsidP="00D1678F">
      <w:pPr>
        <w:pStyle w:val="ListParagraph"/>
        <w:numPr>
          <w:ilvl w:val="0"/>
          <w:numId w:val="13"/>
        </w:numPr>
        <w:spacing w:line="360" w:lineRule="auto"/>
        <w:jc w:val="both"/>
        <w:rPr>
          <w:rFonts w:ascii="Calibri" w:hAnsi="Calibri" w:cs="Calibri"/>
          <w:sz w:val="22"/>
          <w:szCs w:val="22"/>
        </w:rPr>
      </w:pPr>
      <w:r w:rsidRPr="00D1678F">
        <w:rPr>
          <w:rFonts w:ascii="Calibri" w:hAnsi="Calibri" w:cs="Calibri"/>
          <w:sz w:val="22"/>
          <w:szCs w:val="22"/>
        </w:rPr>
        <w:t>Final Tenor bucket value will be computed based on the Tenor Bucketing masters</w:t>
      </w:r>
      <w:r w:rsidR="00A55B44" w:rsidRPr="00D1678F">
        <w:rPr>
          <w:rFonts w:ascii="Calibri" w:hAnsi="Calibri" w:cs="Calibri"/>
          <w:sz w:val="22"/>
          <w:szCs w:val="22"/>
        </w:rPr>
        <w:t>.</w:t>
      </w:r>
    </w:p>
    <w:p w14:paraId="7B3E4A8E" w14:textId="5519A66D" w:rsidR="00F17FAB" w:rsidRPr="00D1678F" w:rsidRDefault="00F17FAB" w:rsidP="00D1678F">
      <w:pPr>
        <w:pStyle w:val="ListParagraph"/>
        <w:numPr>
          <w:ilvl w:val="1"/>
          <w:numId w:val="13"/>
        </w:numPr>
        <w:spacing w:line="360" w:lineRule="auto"/>
        <w:jc w:val="both"/>
        <w:rPr>
          <w:rFonts w:ascii="Calibri" w:hAnsi="Calibri" w:cs="Calibri"/>
          <w:sz w:val="22"/>
          <w:szCs w:val="22"/>
        </w:rPr>
      </w:pPr>
      <w:r w:rsidRPr="00D1678F">
        <w:rPr>
          <w:rFonts w:ascii="Calibri" w:hAnsi="Calibri" w:cs="Calibri"/>
          <w:sz w:val="22"/>
          <w:szCs w:val="22"/>
        </w:rPr>
        <w:t xml:space="preserve">For ON and 1 W </w:t>
      </w:r>
      <w:r w:rsidR="00A55B44" w:rsidRPr="00D1678F">
        <w:rPr>
          <w:rFonts w:ascii="Calibri" w:hAnsi="Calibri" w:cs="Calibri"/>
          <w:sz w:val="22"/>
          <w:szCs w:val="22"/>
        </w:rPr>
        <w:t xml:space="preserve">tenor </w:t>
      </w:r>
      <w:r w:rsidRPr="00D1678F">
        <w:rPr>
          <w:rFonts w:ascii="Calibri" w:hAnsi="Calibri" w:cs="Calibri"/>
          <w:sz w:val="22"/>
          <w:szCs w:val="22"/>
        </w:rPr>
        <w:t>business days to be considered</w:t>
      </w:r>
    </w:p>
    <w:p w14:paraId="790B3D3E" w14:textId="43FD2FE4" w:rsidR="00F17FAB" w:rsidRDefault="00F17FAB" w:rsidP="00D1678F">
      <w:pPr>
        <w:pStyle w:val="ListParagraph"/>
        <w:numPr>
          <w:ilvl w:val="1"/>
          <w:numId w:val="13"/>
        </w:numPr>
        <w:spacing w:line="360" w:lineRule="auto"/>
        <w:jc w:val="both"/>
        <w:rPr>
          <w:rFonts w:ascii="Calibri" w:hAnsi="Calibri" w:cs="Calibri"/>
          <w:sz w:val="22"/>
          <w:szCs w:val="22"/>
        </w:rPr>
      </w:pPr>
      <w:r w:rsidRPr="00D1678F">
        <w:rPr>
          <w:rFonts w:ascii="Calibri" w:hAnsi="Calibri" w:cs="Calibri"/>
          <w:sz w:val="22"/>
          <w:szCs w:val="22"/>
        </w:rPr>
        <w:t xml:space="preserve">For </w:t>
      </w:r>
      <w:r w:rsidR="00A55B44" w:rsidRPr="00D1678F">
        <w:rPr>
          <w:rFonts w:ascii="Calibri" w:hAnsi="Calibri" w:cs="Calibri"/>
          <w:sz w:val="22"/>
          <w:szCs w:val="22"/>
        </w:rPr>
        <w:t>1M, 3M, 6M, 1Y, Calendar days tenor is to be considered.</w:t>
      </w:r>
    </w:p>
    <w:p w14:paraId="3FAD2740" w14:textId="77777777" w:rsidR="00AA741E" w:rsidRDefault="00AA741E" w:rsidP="00AA741E">
      <w:pPr>
        <w:spacing w:line="360" w:lineRule="auto"/>
        <w:jc w:val="both"/>
        <w:rPr>
          <w:rFonts w:ascii="Calibri" w:hAnsi="Calibri" w:cs="Calibri"/>
          <w:sz w:val="22"/>
          <w:szCs w:val="22"/>
        </w:rPr>
      </w:pPr>
    </w:p>
    <w:p w14:paraId="7892E3F1" w14:textId="77777777" w:rsidR="00AA741E" w:rsidRDefault="00AA741E" w:rsidP="00AA741E">
      <w:pPr>
        <w:spacing w:line="360" w:lineRule="auto"/>
        <w:jc w:val="both"/>
        <w:rPr>
          <w:rFonts w:ascii="Calibri" w:hAnsi="Calibri" w:cs="Calibri"/>
          <w:sz w:val="22"/>
          <w:szCs w:val="22"/>
        </w:rPr>
      </w:pPr>
    </w:p>
    <w:p w14:paraId="0A51DC1D" w14:textId="77777777" w:rsidR="00AA741E" w:rsidRDefault="00AA741E" w:rsidP="00AA741E">
      <w:pPr>
        <w:spacing w:line="360" w:lineRule="auto"/>
        <w:jc w:val="both"/>
        <w:rPr>
          <w:rFonts w:ascii="Calibri" w:hAnsi="Calibri" w:cs="Calibri"/>
          <w:sz w:val="22"/>
          <w:szCs w:val="22"/>
        </w:rPr>
      </w:pPr>
    </w:p>
    <w:p w14:paraId="79121174" w14:textId="77777777" w:rsidR="00AA741E" w:rsidRDefault="00AA741E" w:rsidP="00AA741E">
      <w:pPr>
        <w:spacing w:line="360" w:lineRule="auto"/>
        <w:jc w:val="both"/>
        <w:rPr>
          <w:rFonts w:ascii="Calibri" w:hAnsi="Calibri" w:cs="Calibri"/>
          <w:sz w:val="22"/>
          <w:szCs w:val="22"/>
        </w:rPr>
      </w:pPr>
    </w:p>
    <w:p w14:paraId="074409D5" w14:textId="77777777" w:rsidR="00AA741E" w:rsidRDefault="00AA741E" w:rsidP="00AA741E">
      <w:pPr>
        <w:spacing w:line="360" w:lineRule="auto"/>
        <w:jc w:val="both"/>
        <w:rPr>
          <w:rFonts w:ascii="Calibri" w:hAnsi="Calibri" w:cs="Calibri"/>
          <w:sz w:val="22"/>
          <w:szCs w:val="22"/>
        </w:rPr>
      </w:pPr>
    </w:p>
    <w:p w14:paraId="05E7DEED" w14:textId="77777777" w:rsidR="00AA741E" w:rsidRPr="00AA741E" w:rsidRDefault="00AA741E" w:rsidP="00AA741E">
      <w:pPr>
        <w:spacing w:line="360" w:lineRule="auto"/>
        <w:jc w:val="both"/>
        <w:rPr>
          <w:rFonts w:ascii="Calibri" w:hAnsi="Calibri" w:cs="Calibri"/>
          <w:sz w:val="22"/>
          <w:szCs w:val="22"/>
        </w:rPr>
      </w:pPr>
    </w:p>
    <w:p w14:paraId="0D7E2DE6" w14:textId="158D027B" w:rsidR="00701C5E" w:rsidRDefault="00701C5E" w:rsidP="00D1678F">
      <w:pPr>
        <w:pStyle w:val="Heading3"/>
        <w:numPr>
          <w:ilvl w:val="2"/>
          <w:numId w:val="10"/>
        </w:numPr>
        <w:jc w:val="both"/>
      </w:pPr>
      <w:bookmarkStart w:id="37" w:name="_Toc154054904"/>
      <w:r w:rsidRPr="00701C5E">
        <w:lastRenderedPageBreak/>
        <w:t>D</w:t>
      </w:r>
      <w:r w:rsidR="009158AD">
        <w:t xml:space="preserve">etermination Factor </w:t>
      </w:r>
      <w:r w:rsidRPr="00701C5E">
        <w:t>3</w:t>
      </w:r>
      <w:r w:rsidR="009158AD">
        <w:t xml:space="preserve"> (DF3)</w:t>
      </w:r>
      <w:bookmarkEnd w:id="37"/>
    </w:p>
    <w:p w14:paraId="5BFABF50" w14:textId="77777777" w:rsidR="00FC26AE" w:rsidRDefault="00FC26AE" w:rsidP="00D1678F">
      <w:pPr>
        <w:jc w:val="both"/>
      </w:pPr>
    </w:p>
    <w:p w14:paraId="7DFB40A2" w14:textId="77777777" w:rsidR="00FC26AE" w:rsidRPr="00FC26AE" w:rsidRDefault="00FC26AE" w:rsidP="00D1678F">
      <w:pPr>
        <w:jc w:val="both"/>
      </w:pPr>
    </w:p>
    <w:p w14:paraId="0AAEDC23" w14:textId="3D2C2972" w:rsidR="001E29C9" w:rsidRPr="005A5CB4" w:rsidRDefault="001E29C9" w:rsidP="00D1678F">
      <w:pPr>
        <w:pStyle w:val="Heading4"/>
      </w:pPr>
      <w:r w:rsidRPr="005A5CB4">
        <w:t>3</w:t>
      </w:r>
      <w:r w:rsidRPr="005A5CB4">
        <w:rPr>
          <w:vertAlign w:val="superscript"/>
        </w:rPr>
        <w:t>rd</w:t>
      </w:r>
      <w:r w:rsidRPr="005A5CB4">
        <w:t xml:space="preserve"> Part</w:t>
      </w:r>
      <w:r w:rsidR="005A5CB4">
        <w:t>y</w:t>
      </w:r>
      <w:r w:rsidRPr="005A5CB4">
        <w:t xml:space="preserve"> Quotes</w:t>
      </w:r>
    </w:p>
    <w:p w14:paraId="45A8ED0A" w14:textId="77777777" w:rsidR="00701C5E" w:rsidRDefault="00701C5E" w:rsidP="00D1678F">
      <w:pPr>
        <w:jc w:val="both"/>
      </w:pPr>
    </w:p>
    <w:p w14:paraId="67A27B8C" w14:textId="77777777" w:rsidR="00B2426F" w:rsidRPr="001C76F0" w:rsidRDefault="00B2426F" w:rsidP="00D1678F">
      <w:pPr>
        <w:jc w:val="both"/>
        <w:rPr>
          <w:rFonts w:asciiTheme="minorHAnsi" w:hAnsiTheme="minorHAnsi" w:cstheme="minorHAnsi"/>
        </w:rPr>
      </w:pPr>
    </w:p>
    <w:tbl>
      <w:tblPr>
        <w:tblStyle w:val="GridTable6Colorful-Accent2"/>
        <w:tblW w:w="4315" w:type="dxa"/>
        <w:tblLook w:val="04A0" w:firstRow="1" w:lastRow="0" w:firstColumn="1" w:lastColumn="0" w:noHBand="0" w:noVBand="1"/>
      </w:tblPr>
      <w:tblGrid>
        <w:gridCol w:w="1795"/>
        <w:gridCol w:w="512"/>
        <w:gridCol w:w="960"/>
        <w:gridCol w:w="1048"/>
      </w:tblGrid>
      <w:tr w:rsidR="00B2426F" w:rsidRPr="00B2426F" w14:paraId="21906E03" w14:textId="77777777" w:rsidTr="00AA671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711CB259" w14:textId="77777777" w:rsidR="00B2426F" w:rsidRPr="00B2426F" w:rsidRDefault="00B2426F" w:rsidP="00D1678F">
            <w:pPr>
              <w:suppressAutoHyphens w:val="0"/>
              <w:spacing w:line="240" w:lineRule="auto"/>
              <w:jc w:val="both"/>
              <w:rPr>
                <w:rFonts w:ascii="Calibri" w:hAnsi="Calibri" w:cs="Calibri"/>
                <w:color w:val="000000"/>
                <w:sz w:val="22"/>
                <w:szCs w:val="22"/>
                <w:lang w:eastAsia="en-US"/>
              </w:rPr>
            </w:pPr>
            <w:r w:rsidRPr="00B2426F">
              <w:rPr>
                <w:rFonts w:ascii="Calibri" w:hAnsi="Calibri" w:cs="Calibri"/>
                <w:color w:val="000000"/>
                <w:sz w:val="22"/>
                <w:szCs w:val="22"/>
                <w:lang w:eastAsia="en-US"/>
              </w:rPr>
              <w:t>Tenor</w:t>
            </w:r>
          </w:p>
        </w:tc>
        <w:tc>
          <w:tcPr>
            <w:tcW w:w="512" w:type="dxa"/>
            <w:noWrap/>
            <w:hideMark/>
          </w:tcPr>
          <w:p w14:paraId="74F2FFC8" w14:textId="77777777" w:rsidR="00B2426F" w:rsidRPr="00B2426F" w:rsidRDefault="00B2426F" w:rsidP="00D1678F">
            <w:pPr>
              <w:suppressAutoHyphens w:val="0"/>
              <w:spacing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B2426F">
              <w:rPr>
                <w:rFonts w:ascii="Calibri" w:hAnsi="Calibri" w:cs="Calibri"/>
                <w:color w:val="000000"/>
                <w:sz w:val="22"/>
                <w:szCs w:val="22"/>
                <w:lang w:eastAsia="en-US"/>
              </w:rPr>
              <w:t>Bid</w:t>
            </w:r>
          </w:p>
        </w:tc>
        <w:tc>
          <w:tcPr>
            <w:tcW w:w="960" w:type="dxa"/>
            <w:noWrap/>
            <w:hideMark/>
          </w:tcPr>
          <w:p w14:paraId="294B9AD0" w14:textId="77777777" w:rsidR="00B2426F" w:rsidRPr="00B2426F" w:rsidRDefault="00B2426F" w:rsidP="00D1678F">
            <w:pPr>
              <w:suppressAutoHyphens w:val="0"/>
              <w:spacing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B2426F">
              <w:rPr>
                <w:rFonts w:ascii="Calibri" w:hAnsi="Calibri" w:cs="Calibri"/>
                <w:color w:val="000000"/>
                <w:sz w:val="22"/>
                <w:szCs w:val="22"/>
                <w:lang w:eastAsia="en-US"/>
              </w:rPr>
              <w:t>Offer</w:t>
            </w:r>
          </w:p>
        </w:tc>
        <w:tc>
          <w:tcPr>
            <w:tcW w:w="1048" w:type="dxa"/>
            <w:noWrap/>
            <w:hideMark/>
          </w:tcPr>
          <w:p w14:paraId="547EDA7A" w14:textId="77777777" w:rsidR="00B2426F" w:rsidRPr="00B2426F" w:rsidRDefault="00B2426F" w:rsidP="00D1678F">
            <w:pPr>
              <w:suppressAutoHyphens w:val="0"/>
              <w:spacing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lang w:eastAsia="en-US"/>
              </w:rPr>
            </w:pPr>
            <w:r w:rsidRPr="00B2426F">
              <w:rPr>
                <w:rFonts w:ascii="Calibri" w:hAnsi="Calibri" w:cs="Calibri"/>
                <w:color w:val="000000"/>
                <w:sz w:val="20"/>
                <w:lang w:eastAsia="en-US"/>
              </w:rPr>
              <w:t>MID</w:t>
            </w:r>
          </w:p>
        </w:tc>
      </w:tr>
      <w:tr w:rsidR="00B2426F" w:rsidRPr="00B2426F" w14:paraId="1C7905A2" w14:textId="77777777" w:rsidTr="00AA67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3CD92DF3" w14:textId="77777777" w:rsidR="00B2426F" w:rsidRPr="00B2426F" w:rsidRDefault="00B2426F" w:rsidP="00D1678F">
            <w:pPr>
              <w:suppressAutoHyphens w:val="0"/>
              <w:spacing w:line="240" w:lineRule="auto"/>
              <w:jc w:val="both"/>
              <w:rPr>
                <w:rFonts w:ascii="Calibri" w:hAnsi="Calibri" w:cs="Calibri"/>
                <w:color w:val="000000"/>
                <w:sz w:val="22"/>
                <w:szCs w:val="22"/>
                <w:lang w:eastAsia="en-US"/>
              </w:rPr>
            </w:pPr>
            <w:r w:rsidRPr="00B2426F">
              <w:rPr>
                <w:rFonts w:ascii="Calibri" w:hAnsi="Calibri" w:cs="Calibri"/>
                <w:color w:val="000000"/>
                <w:sz w:val="22"/>
                <w:szCs w:val="22"/>
                <w:lang w:eastAsia="en-US"/>
              </w:rPr>
              <w:t>O/N            </w:t>
            </w:r>
          </w:p>
        </w:tc>
        <w:tc>
          <w:tcPr>
            <w:tcW w:w="512" w:type="dxa"/>
            <w:noWrap/>
            <w:hideMark/>
          </w:tcPr>
          <w:p w14:paraId="72C49A57" w14:textId="77777777" w:rsidR="00B2426F" w:rsidRPr="00B2426F" w:rsidRDefault="00B2426F"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B2426F">
              <w:rPr>
                <w:rFonts w:ascii="Calibri" w:hAnsi="Calibri" w:cs="Calibri"/>
                <w:color w:val="000000"/>
                <w:sz w:val="22"/>
                <w:szCs w:val="22"/>
                <w:lang w:eastAsia="en-US"/>
              </w:rPr>
              <w:t>4.9</w:t>
            </w:r>
          </w:p>
        </w:tc>
        <w:tc>
          <w:tcPr>
            <w:tcW w:w="960" w:type="dxa"/>
            <w:noWrap/>
            <w:hideMark/>
          </w:tcPr>
          <w:p w14:paraId="7B61FE5A" w14:textId="77777777" w:rsidR="00B2426F" w:rsidRPr="00B2426F" w:rsidRDefault="00B2426F"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B2426F">
              <w:rPr>
                <w:rFonts w:ascii="Calibri" w:hAnsi="Calibri" w:cs="Calibri"/>
                <w:color w:val="000000"/>
                <w:sz w:val="22"/>
                <w:szCs w:val="22"/>
                <w:lang w:eastAsia="en-US"/>
              </w:rPr>
              <w:t>5.5</w:t>
            </w:r>
          </w:p>
        </w:tc>
        <w:tc>
          <w:tcPr>
            <w:tcW w:w="1048" w:type="dxa"/>
            <w:noWrap/>
            <w:hideMark/>
          </w:tcPr>
          <w:p w14:paraId="7967C18C" w14:textId="77777777" w:rsidR="00B2426F" w:rsidRPr="00B2426F" w:rsidRDefault="00B2426F"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B2426F">
              <w:rPr>
                <w:rFonts w:ascii="Calibri" w:hAnsi="Calibri" w:cs="Calibri"/>
                <w:color w:val="000000"/>
                <w:sz w:val="22"/>
                <w:szCs w:val="22"/>
                <w:lang w:eastAsia="en-US"/>
              </w:rPr>
              <w:t>5.2</w:t>
            </w:r>
          </w:p>
        </w:tc>
      </w:tr>
      <w:tr w:rsidR="00B2426F" w:rsidRPr="00B2426F" w14:paraId="065F8835" w14:textId="77777777" w:rsidTr="00AA671F">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69D9CF5F" w14:textId="77777777" w:rsidR="00B2426F" w:rsidRPr="00B2426F" w:rsidRDefault="00B2426F" w:rsidP="00D1678F">
            <w:pPr>
              <w:suppressAutoHyphens w:val="0"/>
              <w:spacing w:line="240" w:lineRule="auto"/>
              <w:jc w:val="both"/>
              <w:rPr>
                <w:rFonts w:ascii="Calibri" w:hAnsi="Calibri" w:cs="Calibri"/>
                <w:color w:val="000000"/>
                <w:sz w:val="22"/>
                <w:szCs w:val="22"/>
                <w:lang w:eastAsia="en-US"/>
              </w:rPr>
            </w:pPr>
            <w:r w:rsidRPr="00B2426F">
              <w:rPr>
                <w:rFonts w:ascii="Calibri" w:hAnsi="Calibri" w:cs="Calibri"/>
                <w:color w:val="000000"/>
                <w:sz w:val="22"/>
                <w:szCs w:val="22"/>
                <w:lang w:eastAsia="en-US"/>
              </w:rPr>
              <w:t>1 Week         </w:t>
            </w:r>
          </w:p>
        </w:tc>
        <w:tc>
          <w:tcPr>
            <w:tcW w:w="512" w:type="dxa"/>
            <w:noWrap/>
            <w:hideMark/>
          </w:tcPr>
          <w:p w14:paraId="63F56034" w14:textId="77777777" w:rsidR="00B2426F" w:rsidRPr="00B2426F" w:rsidRDefault="00B2426F"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B2426F">
              <w:rPr>
                <w:rFonts w:ascii="Calibri" w:hAnsi="Calibri" w:cs="Calibri"/>
                <w:color w:val="000000"/>
                <w:sz w:val="22"/>
                <w:szCs w:val="22"/>
                <w:lang w:eastAsia="en-US"/>
              </w:rPr>
              <w:t>4.9</w:t>
            </w:r>
          </w:p>
        </w:tc>
        <w:tc>
          <w:tcPr>
            <w:tcW w:w="960" w:type="dxa"/>
            <w:noWrap/>
            <w:hideMark/>
          </w:tcPr>
          <w:p w14:paraId="57788BEC" w14:textId="77777777" w:rsidR="00B2426F" w:rsidRPr="00B2426F" w:rsidRDefault="00B2426F"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B2426F">
              <w:rPr>
                <w:rFonts w:ascii="Calibri" w:hAnsi="Calibri" w:cs="Calibri"/>
                <w:color w:val="000000"/>
                <w:sz w:val="22"/>
                <w:szCs w:val="22"/>
                <w:lang w:eastAsia="en-US"/>
              </w:rPr>
              <w:t>5.55</w:t>
            </w:r>
          </w:p>
        </w:tc>
        <w:tc>
          <w:tcPr>
            <w:tcW w:w="1048" w:type="dxa"/>
            <w:noWrap/>
            <w:hideMark/>
          </w:tcPr>
          <w:p w14:paraId="469CBF31" w14:textId="77777777" w:rsidR="00B2426F" w:rsidRPr="00B2426F" w:rsidRDefault="00B2426F"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B2426F">
              <w:rPr>
                <w:rFonts w:ascii="Calibri" w:hAnsi="Calibri" w:cs="Calibri"/>
                <w:color w:val="000000"/>
                <w:sz w:val="22"/>
                <w:szCs w:val="22"/>
                <w:lang w:eastAsia="en-US"/>
              </w:rPr>
              <w:t>5.225</w:t>
            </w:r>
          </w:p>
        </w:tc>
      </w:tr>
    </w:tbl>
    <w:p w14:paraId="15FA684E" w14:textId="77777777" w:rsidR="00B2426F" w:rsidRPr="001C76F0" w:rsidRDefault="00B2426F" w:rsidP="00D1678F">
      <w:pPr>
        <w:jc w:val="both"/>
        <w:rPr>
          <w:rFonts w:asciiTheme="minorHAnsi" w:hAnsiTheme="minorHAnsi" w:cstheme="minorHAnsi"/>
        </w:rPr>
      </w:pPr>
    </w:p>
    <w:p w14:paraId="4419B073" w14:textId="77777777" w:rsidR="00701C5E" w:rsidRPr="001C76F0" w:rsidRDefault="00701C5E" w:rsidP="00D1678F">
      <w:pPr>
        <w:jc w:val="both"/>
        <w:rPr>
          <w:rFonts w:asciiTheme="minorHAnsi" w:hAnsiTheme="minorHAnsi" w:cstheme="minorHAnsi"/>
        </w:rPr>
      </w:pPr>
    </w:p>
    <w:p w14:paraId="0AB8A610" w14:textId="77777777" w:rsidR="00DA56A4" w:rsidRPr="007208D1" w:rsidRDefault="00DA56A4" w:rsidP="00D1678F">
      <w:pPr>
        <w:pStyle w:val="ListParagraph"/>
        <w:numPr>
          <w:ilvl w:val="0"/>
          <w:numId w:val="13"/>
        </w:numPr>
        <w:suppressAutoHyphens w:val="0"/>
        <w:spacing w:before="120" w:after="120" w:line="360" w:lineRule="auto"/>
        <w:jc w:val="both"/>
        <w:rPr>
          <w:rFonts w:asciiTheme="minorHAnsi" w:hAnsiTheme="minorHAnsi" w:cstheme="minorHAnsi"/>
          <w:b/>
          <w:bCs/>
          <w:color w:val="000000"/>
          <w:szCs w:val="24"/>
        </w:rPr>
      </w:pPr>
      <w:r w:rsidRPr="007208D1">
        <w:rPr>
          <w:rFonts w:asciiTheme="minorHAnsi" w:hAnsiTheme="minorHAnsi" w:cstheme="minorHAnsi"/>
        </w:rPr>
        <w:t>Data will be extracted from the ICAP .</w:t>
      </w:r>
      <w:proofErr w:type="spellStart"/>
      <w:r w:rsidRPr="007208D1">
        <w:rPr>
          <w:rFonts w:asciiTheme="minorHAnsi" w:hAnsiTheme="minorHAnsi" w:cstheme="minorHAnsi"/>
        </w:rPr>
        <w:t>xls</w:t>
      </w:r>
      <w:proofErr w:type="spellEnd"/>
      <w:r w:rsidRPr="007208D1">
        <w:rPr>
          <w:rFonts w:asciiTheme="minorHAnsi" w:hAnsiTheme="minorHAnsi" w:cstheme="minorHAnsi"/>
        </w:rPr>
        <w:t xml:space="preserve"> file and the BCG mail that will be received in the mailbox everyday </w:t>
      </w:r>
      <w:hyperlink r:id="rId25" w:history="1">
        <w:r w:rsidRPr="007208D1">
          <w:rPr>
            <w:rStyle w:val="Hyperlink"/>
            <w:rFonts w:asciiTheme="minorHAnsi" w:hAnsiTheme="minorHAnsi" w:cstheme="minorHAnsi"/>
            <w:b/>
            <w:bCs/>
            <w:szCs w:val="24"/>
          </w:rPr>
          <w:t>eiborbrokerrates@rakbank.ae</w:t>
        </w:r>
      </w:hyperlink>
    </w:p>
    <w:p w14:paraId="22E0E3D7" w14:textId="16BFA5B1" w:rsidR="008E147A" w:rsidRDefault="008E147A" w:rsidP="00D1678F">
      <w:pPr>
        <w:pStyle w:val="ListParagraph"/>
        <w:numPr>
          <w:ilvl w:val="0"/>
          <w:numId w:val="13"/>
        </w:numPr>
        <w:suppressAutoHyphens w:val="0"/>
        <w:spacing w:before="120" w:after="120" w:line="360" w:lineRule="auto"/>
        <w:jc w:val="both"/>
        <w:rPr>
          <w:rFonts w:asciiTheme="minorHAnsi" w:hAnsiTheme="minorHAnsi" w:cstheme="minorHAnsi"/>
          <w:color w:val="000000"/>
          <w:szCs w:val="24"/>
        </w:rPr>
      </w:pPr>
      <w:r>
        <w:rPr>
          <w:rFonts w:asciiTheme="minorHAnsi" w:hAnsiTheme="minorHAnsi" w:cstheme="minorHAnsi"/>
          <w:color w:val="000000"/>
          <w:szCs w:val="24"/>
        </w:rPr>
        <w:t xml:space="preserve">System will read the Bid and Offer rate and compute the </w:t>
      </w:r>
      <w:proofErr w:type="spellStart"/>
      <w:r>
        <w:rPr>
          <w:rFonts w:asciiTheme="minorHAnsi" w:hAnsiTheme="minorHAnsi" w:cstheme="minorHAnsi"/>
          <w:color w:val="000000"/>
          <w:szCs w:val="24"/>
        </w:rPr>
        <w:t xml:space="preserve">Mid </w:t>
      </w:r>
      <w:proofErr w:type="gramStart"/>
      <w:r>
        <w:rPr>
          <w:rFonts w:asciiTheme="minorHAnsi" w:hAnsiTheme="minorHAnsi" w:cstheme="minorHAnsi"/>
          <w:color w:val="000000"/>
          <w:szCs w:val="24"/>
        </w:rPr>
        <w:t>rate</w:t>
      </w:r>
      <w:proofErr w:type="spellEnd"/>
      <w:proofErr w:type="gramEnd"/>
    </w:p>
    <w:p w14:paraId="42BF987B" w14:textId="3B576595" w:rsidR="00C17141" w:rsidRPr="007208D1" w:rsidRDefault="00E75264" w:rsidP="00D1678F">
      <w:pPr>
        <w:pStyle w:val="ListParagraph"/>
        <w:numPr>
          <w:ilvl w:val="0"/>
          <w:numId w:val="13"/>
        </w:numPr>
        <w:suppressAutoHyphens w:val="0"/>
        <w:spacing w:before="120" w:after="120" w:line="360" w:lineRule="auto"/>
        <w:jc w:val="both"/>
        <w:rPr>
          <w:rFonts w:asciiTheme="minorHAnsi" w:hAnsiTheme="minorHAnsi" w:cstheme="minorHAnsi"/>
          <w:color w:val="000000"/>
          <w:szCs w:val="24"/>
        </w:rPr>
      </w:pPr>
      <w:r w:rsidRPr="007208D1">
        <w:rPr>
          <w:rFonts w:asciiTheme="minorHAnsi" w:hAnsiTheme="minorHAnsi" w:cstheme="minorHAnsi"/>
          <w:color w:val="000000"/>
          <w:szCs w:val="24"/>
        </w:rPr>
        <w:t>3</w:t>
      </w:r>
      <w:r w:rsidRPr="007208D1">
        <w:rPr>
          <w:rFonts w:asciiTheme="minorHAnsi" w:hAnsiTheme="minorHAnsi" w:cstheme="minorHAnsi"/>
          <w:color w:val="000000"/>
          <w:szCs w:val="24"/>
          <w:vertAlign w:val="superscript"/>
        </w:rPr>
        <w:t>rd</w:t>
      </w:r>
      <w:r w:rsidRPr="007208D1">
        <w:rPr>
          <w:rFonts w:asciiTheme="minorHAnsi" w:hAnsiTheme="minorHAnsi" w:cstheme="minorHAnsi"/>
          <w:color w:val="000000"/>
          <w:szCs w:val="24"/>
        </w:rPr>
        <w:t xml:space="preserve"> party quotes will be calculated basis the average of</w:t>
      </w:r>
      <w:r w:rsidR="004B5A5B" w:rsidRPr="007208D1">
        <w:rPr>
          <w:rFonts w:asciiTheme="minorHAnsi" w:hAnsiTheme="minorHAnsi" w:cstheme="minorHAnsi"/>
          <w:color w:val="000000"/>
          <w:szCs w:val="24"/>
        </w:rPr>
        <w:t xml:space="preserve"> ICAP and BCG MID rates </w:t>
      </w:r>
      <w:r w:rsidR="008C364A" w:rsidRPr="007208D1">
        <w:rPr>
          <w:rFonts w:asciiTheme="minorHAnsi" w:hAnsiTheme="minorHAnsi" w:cstheme="minorHAnsi"/>
          <w:color w:val="000000"/>
          <w:szCs w:val="24"/>
        </w:rPr>
        <w:t xml:space="preserve">for all the </w:t>
      </w:r>
      <w:r w:rsidR="002B6BD4" w:rsidRPr="007208D1">
        <w:rPr>
          <w:rFonts w:asciiTheme="minorHAnsi" w:hAnsiTheme="minorHAnsi" w:cstheme="minorHAnsi"/>
          <w:color w:val="000000"/>
          <w:szCs w:val="24"/>
        </w:rPr>
        <w:t>tenors.</w:t>
      </w:r>
    </w:p>
    <w:p w14:paraId="39F83123" w14:textId="0D3B7A38" w:rsidR="00C544CC" w:rsidRDefault="004850F5" w:rsidP="00D1678F">
      <w:pPr>
        <w:pStyle w:val="Heading4"/>
      </w:pPr>
      <w:r w:rsidRPr="004850F5">
        <w:t>CBUAE Published Rates</w:t>
      </w:r>
    </w:p>
    <w:p w14:paraId="64132555" w14:textId="77777777" w:rsidR="004850F5" w:rsidRDefault="004850F5" w:rsidP="00D1678F">
      <w:pPr>
        <w:jc w:val="both"/>
      </w:pPr>
    </w:p>
    <w:p w14:paraId="135B29A0" w14:textId="2132BFAD" w:rsidR="004850F5" w:rsidRPr="00FD2CC8" w:rsidRDefault="00746C07" w:rsidP="00D1678F">
      <w:pPr>
        <w:pStyle w:val="ListParagraph"/>
        <w:numPr>
          <w:ilvl w:val="0"/>
          <w:numId w:val="12"/>
        </w:numPr>
        <w:spacing w:line="276" w:lineRule="auto"/>
        <w:jc w:val="both"/>
        <w:rPr>
          <w:rFonts w:ascii="Calibri" w:hAnsi="Calibri" w:cs="Calibri"/>
          <w:sz w:val="22"/>
          <w:szCs w:val="22"/>
        </w:rPr>
      </w:pPr>
      <w:r w:rsidRPr="00FD2CC8">
        <w:rPr>
          <w:rFonts w:ascii="Calibri" w:hAnsi="Calibri" w:cs="Calibri"/>
          <w:sz w:val="22"/>
          <w:szCs w:val="22"/>
        </w:rPr>
        <w:t>Data for the last 4 days would be auto populated for the user</w:t>
      </w:r>
      <w:r w:rsidR="00FD2CC8">
        <w:rPr>
          <w:rFonts w:ascii="Calibri" w:hAnsi="Calibri" w:cs="Calibri"/>
          <w:sz w:val="22"/>
          <w:szCs w:val="22"/>
        </w:rPr>
        <w:t>.</w:t>
      </w:r>
      <w:ins w:id="38" w:author="Shashank Taneja [2]" w:date="2023-12-21T12:29:00Z">
        <w:r w:rsidR="00CD5AF7">
          <w:rPr>
            <w:rFonts w:ascii="Calibri" w:hAnsi="Calibri" w:cs="Calibri"/>
            <w:sz w:val="22"/>
            <w:szCs w:val="22"/>
          </w:rPr>
          <w:t xml:space="preserve"> </w:t>
        </w:r>
        <w:proofErr w:type="gramStart"/>
        <w:r w:rsidR="00CD5AF7">
          <w:rPr>
            <w:rFonts w:ascii="Calibri" w:hAnsi="Calibri" w:cs="Calibri"/>
            <w:sz w:val="22"/>
            <w:szCs w:val="22"/>
          </w:rPr>
          <w:t>However</w:t>
        </w:r>
        <w:proofErr w:type="gramEnd"/>
        <w:r w:rsidR="00CD5AF7">
          <w:rPr>
            <w:rFonts w:ascii="Calibri" w:hAnsi="Calibri" w:cs="Calibri"/>
            <w:sz w:val="22"/>
            <w:szCs w:val="22"/>
          </w:rPr>
          <w:t xml:space="preserve"> the </w:t>
        </w:r>
        <w:r w:rsidR="007E2024">
          <w:rPr>
            <w:rFonts w:ascii="Calibri" w:hAnsi="Calibri" w:cs="Calibri"/>
            <w:sz w:val="22"/>
            <w:szCs w:val="22"/>
          </w:rPr>
          <w:t xml:space="preserve">rates will be editable for the user to modify in case any </w:t>
        </w:r>
      </w:ins>
      <w:ins w:id="39" w:author="Shashank Taneja [2]" w:date="2023-12-21T12:30:00Z">
        <w:r w:rsidR="007E2024">
          <w:rPr>
            <w:rFonts w:ascii="Calibri" w:hAnsi="Calibri" w:cs="Calibri"/>
            <w:sz w:val="22"/>
            <w:szCs w:val="22"/>
          </w:rPr>
          <w:t>wrong entry made for the previous day</w:t>
        </w:r>
      </w:ins>
    </w:p>
    <w:p w14:paraId="4C023DDC" w14:textId="2A7A7DDC" w:rsidR="00746C07" w:rsidRDefault="00DF558D" w:rsidP="00D1678F">
      <w:pPr>
        <w:pStyle w:val="ListParagraph"/>
        <w:numPr>
          <w:ilvl w:val="0"/>
          <w:numId w:val="12"/>
        </w:numPr>
        <w:spacing w:line="276" w:lineRule="auto"/>
        <w:jc w:val="both"/>
        <w:rPr>
          <w:rFonts w:ascii="Calibri" w:hAnsi="Calibri" w:cs="Calibri"/>
          <w:sz w:val="22"/>
          <w:szCs w:val="22"/>
        </w:rPr>
      </w:pPr>
      <w:r w:rsidRPr="00FD2CC8">
        <w:rPr>
          <w:rFonts w:ascii="Calibri" w:hAnsi="Calibri" w:cs="Calibri"/>
          <w:sz w:val="22"/>
          <w:szCs w:val="22"/>
        </w:rPr>
        <w:t>Users</w:t>
      </w:r>
      <w:r w:rsidR="00746C07" w:rsidRPr="00FD2CC8">
        <w:rPr>
          <w:rFonts w:ascii="Calibri" w:hAnsi="Calibri" w:cs="Calibri"/>
          <w:sz w:val="22"/>
          <w:szCs w:val="22"/>
        </w:rPr>
        <w:t xml:space="preserve"> will have to manually input the </w:t>
      </w:r>
      <w:r w:rsidR="00FD2CC8" w:rsidRPr="00FD2CC8">
        <w:rPr>
          <w:rFonts w:ascii="Calibri" w:hAnsi="Calibri" w:cs="Calibri"/>
          <w:sz w:val="22"/>
          <w:szCs w:val="22"/>
        </w:rPr>
        <w:t>Tenor Wise rate for the current date</w:t>
      </w:r>
      <w:r w:rsidR="00FD2CC8">
        <w:rPr>
          <w:rFonts w:ascii="Calibri" w:hAnsi="Calibri" w:cs="Calibri"/>
          <w:sz w:val="22"/>
          <w:szCs w:val="22"/>
        </w:rPr>
        <w:t>.</w:t>
      </w:r>
    </w:p>
    <w:p w14:paraId="614C78E1" w14:textId="77777777" w:rsidR="00664997" w:rsidRPr="00FD2CC8" w:rsidRDefault="00664997" w:rsidP="00D1678F">
      <w:pPr>
        <w:jc w:val="both"/>
        <w:rPr>
          <w:rFonts w:ascii="Calibri" w:hAnsi="Calibri" w:cs="Calibri"/>
          <w:sz w:val="22"/>
          <w:szCs w:val="22"/>
        </w:rPr>
      </w:pPr>
    </w:p>
    <w:p w14:paraId="482A0DEF" w14:textId="0B54E0B1" w:rsidR="00664997" w:rsidRDefault="007208D1" w:rsidP="00D1678F">
      <w:pPr>
        <w:jc w:val="both"/>
        <w:rPr>
          <w:rFonts w:ascii="Calibri" w:hAnsi="Calibri" w:cs="Calibri"/>
          <w:sz w:val="22"/>
          <w:szCs w:val="22"/>
        </w:rPr>
      </w:pPr>
      <w:proofErr w:type="spellStart"/>
      <w:r>
        <w:rPr>
          <w:rFonts w:ascii="Calibri" w:hAnsi="Calibri" w:cs="Calibri"/>
          <w:sz w:val="22"/>
          <w:szCs w:val="22"/>
        </w:rPr>
        <w:t>e.</w:t>
      </w:r>
      <w:proofErr w:type="gramStart"/>
      <w:r>
        <w:rPr>
          <w:rFonts w:ascii="Calibri" w:hAnsi="Calibri" w:cs="Calibri"/>
          <w:sz w:val="22"/>
          <w:szCs w:val="22"/>
        </w:rPr>
        <w:t>g</w:t>
      </w:r>
      <w:proofErr w:type="spellEnd"/>
      <w:r>
        <w:rPr>
          <w:rFonts w:ascii="Calibri" w:hAnsi="Calibri" w:cs="Calibri"/>
          <w:sz w:val="22"/>
          <w:szCs w:val="22"/>
        </w:rPr>
        <w:t>;</w:t>
      </w:r>
      <w:proofErr w:type="gramEnd"/>
    </w:p>
    <w:p w14:paraId="26E140B4" w14:textId="77777777" w:rsidR="00AA741E" w:rsidRPr="00FD2CC8" w:rsidRDefault="00AA741E" w:rsidP="00D1678F">
      <w:pPr>
        <w:jc w:val="both"/>
        <w:rPr>
          <w:rFonts w:ascii="Calibri" w:hAnsi="Calibri" w:cs="Calibri"/>
          <w:sz w:val="22"/>
          <w:szCs w:val="22"/>
        </w:rPr>
      </w:pPr>
    </w:p>
    <w:tbl>
      <w:tblPr>
        <w:tblW w:w="8365" w:type="dxa"/>
        <w:tblLook w:val="04A0" w:firstRow="1" w:lastRow="0" w:firstColumn="1" w:lastColumn="0" w:noHBand="0" w:noVBand="1"/>
      </w:tblPr>
      <w:tblGrid>
        <w:gridCol w:w="1320"/>
        <w:gridCol w:w="1053"/>
        <w:gridCol w:w="1053"/>
        <w:gridCol w:w="1159"/>
        <w:gridCol w:w="1170"/>
        <w:gridCol w:w="1260"/>
        <w:gridCol w:w="1350"/>
      </w:tblGrid>
      <w:tr w:rsidR="00746C07" w:rsidRPr="00746C07" w14:paraId="7EA527F7" w14:textId="77777777" w:rsidTr="00AA741E">
        <w:trPr>
          <w:trHeight w:val="30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4A2F0" w14:textId="77777777" w:rsidR="00746C07" w:rsidRPr="00746C07" w:rsidRDefault="00746C07" w:rsidP="00AA741E">
            <w:pPr>
              <w:suppressAutoHyphens w:val="0"/>
              <w:spacing w:line="480" w:lineRule="auto"/>
              <w:jc w:val="both"/>
              <w:rPr>
                <w:rFonts w:ascii="Calibri" w:hAnsi="Calibri" w:cs="Calibri"/>
                <w:b/>
                <w:bCs/>
                <w:color w:val="212529"/>
                <w:sz w:val="22"/>
                <w:szCs w:val="22"/>
                <w:lang w:eastAsia="en-US"/>
              </w:rPr>
            </w:pPr>
            <w:r w:rsidRPr="00746C07">
              <w:rPr>
                <w:rFonts w:ascii="Calibri" w:hAnsi="Calibri" w:cs="Calibri"/>
                <w:b/>
                <w:bCs/>
                <w:color w:val="212529"/>
                <w:sz w:val="22"/>
                <w:szCs w:val="22"/>
                <w:lang w:eastAsia="en-US"/>
              </w:rPr>
              <w:t>Date</w:t>
            </w:r>
          </w:p>
        </w:tc>
        <w:tc>
          <w:tcPr>
            <w:tcW w:w="1053" w:type="dxa"/>
            <w:tcBorders>
              <w:top w:val="single" w:sz="4" w:space="0" w:color="auto"/>
              <w:left w:val="nil"/>
              <w:bottom w:val="single" w:sz="4" w:space="0" w:color="auto"/>
              <w:right w:val="single" w:sz="4" w:space="0" w:color="auto"/>
            </w:tcBorders>
            <w:shd w:val="clear" w:color="auto" w:fill="auto"/>
            <w:noWrap/>
            <w:vAlign w:val="center"/>
            <w:hideMark/>
          </w:tcPr>
          <w:p w14:paraId="09CB8A10" w14:textId="77777777" w:rsidR="00746C07" w:rsidRPr="00746C07" w:rsidRDefault="00746C07" w:rsidP="00AA741E">
            <w:pPr>
              <w:suppressAutoHyphens w:val="0"/>
              <w:spacing w:line="480" w:lineRule="auto"/>
              <w:jc w:val="both"/>
              <w:rPr>
                <w:rFonts w:ascii="Calibri" w:hAnsi="Calibri" w:cs="Calibri"/>
                <w:b/>
                <w:bCs/>
                <w:color w:val="212529"/>
                <w:sz w:val="22"/>
                <w:szCs w:val="22"/>
                <w:lang w:eastAsia="en-US"/>
              </w:rPr>
            </w:pPr>
            <w:r w:rsidRPr="00746C07">
              <w:rPr>
                <w:rFonts w:ascii="Calibri" w:hAnsi="Calibri" w:cs="Calibri"/>
                <w:b/>
                <w:bCs/>
                <w:color w:val="212529"/>
                <w:sz w:val="22"/>
                <w:szCs w:val="22"/>
                <w:lang w:eastAsia="en-US"/>
              </w:rPr>
              <w:t>O/N</w:t>
            </w:r>
          </w:p>
        </w:tc>
        <w:tc>
          <w:tcPr>
            <w:tcW w:w="1053" w:type="dxa"/>
            <w:tcBorders>
              <w:top w:val="single" w:sz="4" w:space="0" w:color="auto"/>
              <w:left w:val="nil"/>
              <w:bottom w:val="single" w:sz="4" w:space="0" w:color="auto"/>
              <w:right w:val="single" w:sz="4" w:space="0" w:color="auto"/>
            </w:tcBorders>
            <w:shd w:val="clear" w:color="auto" w:fill="auto"/>
            <w:noWrap/>
            <w:vAlign w:val="center"/>
            <w:hideMark/>
          </w:tcPr>
          <w:p w14:paraId="607C361E" w14:textId="77777777" w:rsidR="00746C07" w:rsidRPr="00746C07" w:rsidRDefault="00746C07" w:rsidP="00AA741E">
            <w:pPr>
              <w:suppressAutoHyphens w:val="0"/>
              <w:spacing w:line="480" w:lineRule="auto"/>
              <w:jc w:val="both"/>
              <w:rPr>
                <w:rFonts w:ascii="Calibri" w:hAnsi="Calibri" w:cs="Calibri"/>
                <w:b/>
                <w:bCs/>
                <w:color w:val="212529"/>
                <w:sz w:val="22"/>
                <w:szCs w:val="22"/>
                <w:lang w:eastAsia="en-US"/>
              </w:rPr>
            </w:pPr>
            <w:r w:rsidRPr="00746C07">
              <w:rPr>
                <w:rFonts w:ascii="Calibri" w:hAnsi="Calibri" w:cs="Calibri"/>
                <w:b/>
                <w:bCs/>
                <w:color w:val="212529"/>
                <w:sz w:val="22"/>
                <w:szCs w:val="22"/>
                <w:lang w:eastAsia="en-US"/>
              </w:rPr>
              <w:t>1 Week</w:t>
            </w:r>
          </w:p>
        </w:tc>
        <w:tc>
          <w:tcPr>
            <w:tcW w:w="1159" w:type="dxa"/>
            <w:tcBorders>
              <w:top w:val="single" w:sz="4" w:space="0" w:color="auto"/>
              <w:left w:val="nil"/>
              <w:bottom w:val="single" w:sz="4" w:space="0" w:color="auto"/>
              <w:right w:val="single" w:sz="4" w:space="0" w:color="auto"/>
            </w:tcBorders>
            <w:shd w:val="clear" w:color="auto" w:fill="auto"/>
            <w:noWrap/>
            <w:vAlign w:val="center"/>
            <w:hideMark/>
          </w:tcPr>
          <w:p w14:paraId="1835007B" w14:textId="77777777" w:rsidR="00746C07" w:rsidRPr="00746C07" w:rsidRDefault="00746C07" w:rsidP="00AA741E">
            <w:pPr>
              <w:suppressAutoHyphens w:val="0"/>
              <w:spacing w:line="480" w:lineRule="auto"/>
              <w:jc w:val="both"/>
              <w:rPr>
                <w:rFonts w:ascii="Calibri" w:hAnsi="Calibri" w:cs="Calibri"/>
                <w:b/>
                <w:bCs/>
                <w:color w:val="212529"/>
                <w:sz w:val="22"/>
                <w:szCs w:val="22"/>
                <w:lang w:eastAsia="en-US"/>
              </w:rPr>
            </w:pPr>
            <w:r w:rsidRPr="00746C07">
              <w:rPr>
                <w:rFonts w:ascii="Calibri" w:hAnsi="Calibri" w:cs="Calibri"/>
                <w:b/>
                <w:bCs/>
                <w:color w:val="212529"/>
                <w:sz w:val="22"/>
                <w:szCs w:val="22"/>
                <w:lang w:eastAsia="en-US"/>
              </w:rPr>
              <w:t>1 Month</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4603185" w14:textId="77777777" w:rsidR="00746C07" w:rsidRPr="00746C07" w:rsidRDefault="00746C07" w:rsidP="00AA741E">
            <w:pPr>
              <w:suppressAutoHyphens w:val="0"/>
              <w:spacing w:line="480" w:lineRule="auto"/>
              <w:jc w:val="both"/>
              <w:rPr>
                <w:rFonts w:ascii="Calibri" w:hAnsi="Calibri" w:cs="Calibri"/>
                <w:b/>
                <w:bCs/>
                <w:color w:val="212529"/>
                <w:sz w:val="22"/>
                <w:szCs w:val="22"/>
                <w:lang w:eastAsia="en-US"/>
              </w:rPr>
            </w:pPr>
            <w:r w:rsidRPr="00746C07">
              <w:rPr>
                <w:rFonts w:ascii="Calibri" w:hAnsi="Calibri" w:cs="Calibri"/>
                <w:b/>
                <w:bCs/>
                <w:color w:val="212529"/>
                <w:sz w:val="22"/>
                <w:szCs w:val="22"/>
                <w:lang w:eastAsia="en-US"/>
              </w:rPr>
              <w:t>3 Months</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3958960E" w14:textId="77777777" w:rsidR="00746C07" w:rsidRPr="00746C07" w:rsidRDefault="00746C07" w:rsidP="00AA741E">
            <w:pPr>
              <w:suppressAutoHyphens w:val="0"/>
              <w:spacing w:line="480" w:lineRule="auto"/>
              <w:jc w:val="both"/>
              <w:rPr>
                <w:rFonts w:ascii="Calibri" w:hAnsi="Calibri" w:cs="Calibri"/>
                <w:b/>
                <w:bCs/>
                <w:color w:val="212529"/>
                <w:sz w:val="22"/>
                <w:szCs w:val="22"/>
                <w:lang w:eastAsia="en-US"/>
              </w:rPr>
            </w:pPr>
            <w:r w:rsidRPr="00746C07">
              <w:rPr>
                <w:rFonts w:ascii="Calibri" w:hAnsi="Calibri" w:cs="Calibri"/>
                <w:b/>
                <w:bCs/>
                <w:color w:val="212529"/>
                <w:sz w:val="22"/>
                <w:szCs w:val="22"/>
                <w:lang w:eastAsia="en-US"/>
              </w:rPr>
              <w:t>6 Months</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16816FA7" w14:textId="77777777" w:rsidR="00746C07" w:rsidRPr="00746C07" w:rsidRDefault="00746C07" w:rsidP="00AA741E">
            <w:pPr>
              <w:suppressAutoHyphens w:val="0"/>
              <w:spacing w:line="480" w:lineRule="auto"/>
              <w:jc w:val="both"/>
              <w:rPr>
                <w:rFonts w:ascii="Calibri" w:hAnsi="Calibri" w:cs="Calibri"/>
                <w:b/>
                <w:bCs/>
                <w:color w:val="212529"/>
                <w:sz w:val="22"/>
                <w:szCs w:val="22"/>
                <w:lang w:eastAsia="en-US"/>
              </w:rPr>
            </w:pPr>
            <w:r w:rsidRPr="00746C07">
              <w:rPr>
                <w:rFonts w:ascii="Calibri" w:hAnsi="Calibri" w:cs="Calibri"/>
                <w:b/>
                <w:bCs/>
                <w:color w:val="212529"/>
                <w:sz w:val="22"/>
                <w:szCs w:val="22"/>
                <w:lang w:eastAsia="en-US"/>
              </w:rPr>
              <w:t>1 Year</w:t>
            </w:r>
          </w:p>
        </w:tc>
      </w:tr>
      <w:tr w:rsidR="00746C07" w:rsidRPr="00746C07" w14:paraId="7901EC84" w14:textId="77777777" w:rsidTr="00AA741E">
        <w:trPr>
          <w:trHeight w:val="300"/>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20FB27D1"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11/28/2023</w:t>
            </w:r>
          </w:p>
        </w:tc>
        <w:tc>
          <w:tcPr>
            <w:tcW w:w="1053" w:type="dxa"/>
            <w:tcBorders>
              <w:top w:val="nil"/>
              <w:left w:val="nil"/>
              <w:bottom w:val="single" w:sz="4" w:space="0" w:color="auto"/>
              <w:right w:val="single" w:sz="4" w:space="0" w:color="auto"/>
            </w:tcBorders>
            <w:shd w:val="clear" w:color="auto" w:fill="auto"/>
            <w:noWrap/>
            <w:vAlign w:val="bottom"/>
            <w:hideMark/>
          </w:tcPr>
          <w:p w14:paraId="5E3344C8"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5.040630</w:t>
            </w:r>
          </w:p>
        </w:tc>
        <w:tc>
          <w:tcPr>
            <w:tcW w:w="1053" w:type="dxa"/>
            <w:tcBorders>
              <w:top w:val="nil"/>
              <w:left w:val="nil"/>
              <w:bottom w:val="single" w:sz="4" w:space="0" w:color="auto"/>
              <w:right w:val="single" w:sz="4" w:space="0" w:color="auto"/>
            </w:tcBorders>
            <w:shd w:val="clear" w:color="auto" w:fill="auto"/>
            <w:noWrap/>
            <w:vAlign w:val="bottom"/>
            <w:hideMark/>
          </w:tcPr>
          <w:p w14:paraId="6FE28DE9"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5.277800</w:t>
            </w:r>
          </w:p>
        </w:tc>
        <w:tc>
          <w:tcPr>
            <w:tcW w:w="1159" w:type="dxa"/>
            <w:tcBorders>
              <w:top w:val="nil"/>
              <w:left w:val="nil"/>
              <w:bottom w:val="single" w:sz="4" w:space="0" w:color="auto"/>
              <w:right w:val="single" w:sz="4" w:space="0" w:color="auto"/>
            </w:tcBorders>
            <w:shd w:val="clear" w:color="auto" w:fill="auto"/>
            <w:noWrap/>
            <w:vAlign w:val="bottom"/>
            <w:hideMark/>
          </w:tcPr>
          <w:p w14:paraId="616B1B01"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5.355430</w:t>
            </w:r>
          </w:p>
        </w:tc>
        <w:tc>
          <w:tcPr>
            <w:tcW w:w="1170" w:type="dxa"/>
            <w:tcBorders>
              <w:top w:val="nil"/>
              <w:left w:val="nil"/>
              <w:bottom w:val="single" w:sz="4" w:space="0" w:color="auto"/>
              <w:right w:val="single" w:sz="4" w:space="0" w:color="auto"/>
            </w:tcBorders>
            <w:shd w:val="clear" w:color="auto" w:fill="auto"/>
            <w:noWrap/>
            <w:vAlign w:val="bottom"/>
            <w:hideMark/>
          </w:tcPr>
          <w:p w14:paraId="64F7DCD6"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5.602640</w:t>
            </w:r>
          </w:p>
        </w:tc>
        <w:tc>
          <w:tcPr>
            <w:tcW w:w="1260" w:type="dxa"/>
            <w:tcBorders>
              <w:top w:val="nil"/>
              <w:left w:val="nil"/>
              <w:bottom w:val="single" w:sz="4" w:space="0" w:color="auto"/>
              <w:right w:val="single" w:sz="4" w:space="0" w:color="auto"/>
            </w:tcBorders>
            <w:shd w:val="clear" w:color="auto" w:fill="auto"/>
            <w:noWrap/>
            <w:vAlign w:val="bottom"/>
            <w:hideMark/>
          </w:tcPr>
          <w:p w14:paraId="13DFF807"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5.500610</w:t>
            </w:r>
          </w:p>
        </w:tc>
        <w:tc>
          <w:tcPr>
            <w:tcW w:w="1350" w:type="dxa"/>
            <w:tcBorders>
              <w:top w:val="nil"/>
              <w:left w:val="nil"/>
              <w:bottom w:val="single" w:sz="4" w:space="0" w:color="auto"/>
              <w:right w:val="single" w:sz="4" w:space="0" w:color="auto"/>
            </w:tcBorders>
            <w:shd w:val="clear" w:color="auto" w:fill="auto"/>
            <w:noWrap/>
            <w:vAlign w:val="bottom"/>
            <w:hideMark/>
          </w:tcPr>
          <w:p w14:paraId="123AE8CE"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5.609330</w:t>
            </w:r>
          </w:p>
        </w:tc>
      </w:tr>
      <w:tr w:rsidR="00746C07" w:rsidRPr="00746C07" w14:paraId="4CC7C1F7" w14:textId="77777777" w:rsidTr="00AA741E">
        <w:trPr>
          <w:trHeight w:val="300"/>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59DB814F"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11/29/2023</w:t>
            </w:r>
          </w:p>
        </w:tc>
        <w:tc>
          <w:tcPr>
            <w:tcW w:w="1053" w:type="dxa"/>
            <w:tcBorders>
              <w:top w:val="nil"/>
              <w:left w:val="nil"/>
              <w:bottom w:val="single" w:sz="4" w:space="0" w:color="auto"/>
              <w:right w:val="single" w:sz="4" w:space="0" w:color="auto"/>
            </w:tcBorders>
            <w:shd w:val="clear" w:color="auto" w:fill="auto"/>
            <w:noWrap/>
            <w:vAlign w:val="bottom"/>
            <w:hideMark/>
          </w:tcPr>
          <w:p w14:paraId="54FC8931"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5.033630</w:t>
            </w:r>
          </w:p>
        </w:tc>
        <w:tc>
          <w:tcPr>
            <w:tcW w:w="1053" w:type="dxa"/>
            <w:tcBorders>
              <w:top w:val="nil"/>
              <w:left w:val="nil"/>
              <w:bottom w:val="single" w:sz="4" w:space="0" w:color="auto"/>
              <w:right w:val="single" w:sz="4" w:space="0" w:color="auto"/>
            </w:tcBorders>
            <w:shd w:val="clear" w:color="auto" w:fill="auto"/>
            <w:noWrap/>
            <w:vAlign w:val="bottom"/>
            <w:hideMark/>
          </w:tcPr>
          <w:p w14:paraId="7728004D"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5.279460</w:t>
            </w:r>
          </w:p>
        </w:tc>
        <w:tc>
          <w:tcPr>
            <w:tcW w:w="1159" w:type="dxa"/>
            <w:tcBorders>
              <w:top w:val="nil"/>
              <w:left w:val="nil"/>
              <w:bottom w:val="single" w:sz="4" w:space="0" w:color="auto"/>
              <w:right w:val="single" w:sz="4" w:space="0" w:color="auto"/>
            </w:tcBorders>
            <w:shd w:val="clear" w:color="auto" w:fill="auto"/>
            <w:noWrap/>
            <w:vAlign w:val="bottom"/>
            <w:hideMark/>
          </w:tcPr>
          <w:p w14:paraId="54A09291"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5.375240</w:t>
            </w:r>
          </w:p>
        </w:tc>
        <w:tc>
          <w:tcPr>
            <w:tcW w:w="1170" w:type="dxa"/>
            <w:tcBorders>
              <w:top w:val="nil"/>
              <w:left w:val="nil"/>
              <w:bottom w:val="single" w:sz="4" w:space="0" w:color="auto"/>
              <w:right w:val="single" w:sz="4" w:space="0" w:color="auto"/>
            </w:tcBorders>
            <w:shd w:val="clear" w:color="auto" w:fill="auto"/>
            <w:noWrap/>
            <w:vAlign w:val="bottom"/>
            <w:hideMark/>
          </w:tcPr>
          <w:p w14:paraId="2F23A39C"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5.471620</w:t>
            </w:r>
          </w:p>
        </w:tc>
        <w:tc>
          <w:tcPr>
            <w:tcW w:w="1260" w:type="dxa"/>
            <w:tcBorders>
              <w:top w:val="nil"/>
              <w:left w:val="nil"/>
              <w:bottom w:val="single" w:sz="4" w:space="0" w:color="auto"/>
              <w:right w:val="single" w:sz="4" w:space="0" w:color="auto"/>
            </w:tcBorders>
            <w:shd w:val="clear" w:color="auto" w:fill="auto"/>
            <w:noWrap/>
            <w:vAlign w:val="bottom"/>
            <w:hideMark/>
          </w:tcPr>
          <w:p w14:paraId="054876D6"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5.483900</w:t>
            </w:r>
          </w:p>
        </w:tc>
        <w:tc>
          <w:tcPr>
            <w:tcW w:w="1350" w:type="dxa"/>
            <w:tcBorders>
              <w:top w:val="nil"/>
              <w:left w:val="nil"/>
              <w:bottom w:val="single" w:sz="4" w:space="0" w:color="auto"/>
              <w:right w:val="single" w:sz="4" w:space="0" w:color="auto"/>
            </w:tcBorders>
            <w:shd w:val="clear" w:color="auto" w:fill="auto"/>
            <w:noWrap/>
            <w:vAlign w:val="bottom"/>
            <w:hideMark/>
          </w:tcPr>
          <w:p w14:paraId="48039714"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5.611590</w:t>
            </w:r>
          </w:p>
        </w:tc>
      </w:tr>
      <w:tr w:rsidR="00746C07" w:rsidRPr="00746C07" w14:paraId="351EE214" w14:textId="77777777" w:rsidTr="00AA741E">
        <w:trPr>
          <w:trHeight w:val="300"/>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2669098F"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11/30/2023</w:t>
            </w:r>
          </w:p>
        </w:tc>
        <w:tc>
          <w:tcPr>
            <w:tcW w:w="1053" w:type="dxa"/>
            <w:tcBorders>
              <w:top w:val="nil"/>
              <w:left w:val="nil"/>
              <w:bottom w:val="single" w:sz="4" w:space="0" w:color="auto"/>
              <w:right w:val="single" w:sz="4" w:space="0" w:color="auto"/>
            </w:tcBorders>
            <w:shd w:val="clear" w:color="auto" w:fill="auto"/>
            <w:noWrap/>
            <w:vAlign w:val="bottom"/>
            <w:hideMark/>
          </w:tcPr>
          <w:p w14:paraId="26A06AD9"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5.015630</w:t>
            </w:r>
          </w:p>
        </w:tc>
        <w:tc>
          <w:tcPr>
            <w:tcW w:w="1053" w:type="dxa"/>
            <w:tcBorders>
              <w:top w:val="nil"/>
              <w:left w:val="nil"/>
              <w:bottom w:val="single" w:sz="4" w:space="0" w:color="auto"/>
              <w:right w:val="single" w:sz="4" w:space="0" w:color="auto"/>
            </w:tcBorders>
            <w:shd w:val="clear" w:color="auto" w:fill="auto"/>
            <w:noWrap/>
            <w:vAlign w:val="bottom"/>
            <w:hideMark/>
          </w:tcPr>
          <w:p w14:paraId="732FCDA3"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5.310810</w:t>
            </w:r>
          </w:p>
        </w:tc>
        <w:tc>
          <w:tcPr>
            <w:tcW w:w="1159" w:type="dxa"/>
            <w:tcBorders>
              <w:top w:val="nil"/>
              <w:left w:val="nil"/>
              <w:bottom w:val="single" w:sz="4" w:space="0" w:color="auto"/>
              <w:right w:val="single" w:sz="4" w:space="0" w:color="auto"/>
            </w:tcBorders>
            <w:shd w:val="clear" w:color="auto" w:fill="auto"/>
            <w:noWrap/>
            <w:vAlign w:val="bottom"/>
            <w:hideMark/>
          </w:tcPr>
          <w:p w14:paraId="0BF0D902"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5.369110</w:t>
            </w:r>
          </w:p>
        </w:tc>
        <w:tc>
          <w:tcPr>
            <w:tcW w:w="1170" w:type="dxa"/>
            <w:tcBorders>
              <w:top w:val="nil"/>
              <w:left w:val="nil"/>
              <w:bottom w:val="single" w:sz="4" w:space="0" w:color="auto"/>
              <w:right w:val="single" w:sz="4" w:space="0" w:color="auto"/>
            </w:tcBorders>
            <w:shd w:val="clear" w:color="auto" w:fill="auto"/>
            <w:noWrap/>
            <w:vAlign w:val="bottom"/>
            <w:hideMark/>
          </w:tcPr>
          <w:p w14:paraId="31C1DFB2"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5.332420</w:t>
            </w:r>
          </w:p>
        </w:tc>
        <w:tc>
          <w:tcPr>
            <w:tcW w:w="1260" w:type="dxa"/>
            <w:tcBorders>
              <w:top w:val="nil"/>
              <w:left w:val="nil"/>
              <w:bottom w:val="single" w:sz="4" w:space="0" w:color="auto"/>
              <w:right w:val="single" w:sz="4" w:space="0" w:color="auto"/>
            </w:tcBorders>
            <w:shd w:val="clear" w:color="auto" w:fill="auto"/>
            <w:noWrap/>
            <w:vAlign w:val="bottom"/>
            <w:hideMark/>
          </w:tcPr>
          <w:p w14:paraId="75AF6B74"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5.478060</w:t>
            </w:r>
          </w:p>
        </w:tc>
        <w:tc>
          <w:tcPr>
            <w:tcW w:w="1350" w:type="dxa"/>
            <w:tcBorders>
              <w:top w:val="nil"/>
              <w:left w:val="nil"/>
              <w:bottom w:val="single" w:sz="4" w:space="0" w:color="auto"/>
              <w:right w:val="single" w:sz="4" w:space="0" w:color="auto"/>
            </w:tcBorders>
            <w:shd w:val="clear" w:color="auto" w:fill="auto"/>
            <w:noWrap/>
            <w:vAlign w:val="bottom"/>
            <w:hideMark/>
          </w:tcPr>
          <w:p w14:paraId="65BA3F65"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5.609850</w:t>
            </w:r>
          </w:p>
        </w:tc>
      </w:tr>
      <w:tr w:rsidR="00746C07" w:rsidRPr="00746C07" w14:paraId="1614E0FE" w14:textId="77777777" w:rsidTr="00AA741E">
        <w:trPr>
          <w:trHeight w:val="300"/>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7CD3F1AD"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12/1/2023</w:t>
            </w:r>
          </w:p>
        </w:tc>
        <w:tc>
          <w:tcPr>
            <w:tcW w:w="1053" w:type="dxa"/>
            <w:tcBorders>
              <w:top w:val="nil"/>
              <w:left w:val="nil"/>
              <w:bottom w:val="single" w:sz="4" w:space="0" w:color="auto"/>
              <w:right w:val="single" w:sz="4" w:space="0" w:color="auto"/>
            </w:tcBorders>
            <w:shd w:val="clear" w:color="auto" w:fill="auto"/>
            <w:noWrap/>
            <w:vAlign w:val="bottom"/>
            <w:hideMark/>
          </w:tcPr>
          <w:p w14:paraId="69EB86EF"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5.108870</w:t>
            </w:r>
          </w:p>
        </w:tc>
        <w:tc>
          <w:tcPr>
            <w:tcW w:w="1053" w:type="dxa"/>
            <w:tcBorders>
              <w:top w:val="nil"/>
              <w:left w:val="nil"/>
              <w:bottom w:val="single" w:sz="4" w:space="0" w:color="auto"/>
              <w:right w:val="single" w:sz="4" w:space="0" w:color="auto"/>
            </w:tcBorders>
            <w:shd w:val="clear" w:color="auto" w:fill="auto"/>
            <w:noWrap/>
            <w:vAlign w:val="bottom"/>
            <w:hideMark/>
          </w:tcPr>
          <w:p w14:paraId="0BA4803B"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5.312880</w:t>
            </w:r>
          </w:p>
        </w:tc>
        <w:tc>
          <w:tcPr>
            <w:tcW w:w="1159" w:type="dxa"/>
            <w:tcBorders>
              <w:top w:val="nil"/>
              <w:left w:val="nil"/>
              <w:bottom w:val="single" w:sz="4" w:space="0" w:color="auto"/>
              <w:right w:val="single" w:sz="4" w:space="0" w:color="auto"/>
            </w:tcBorders>
            <w:shd w:val="clear" w:color="auto" w:fill="auto"/>
            <w:noWrap/>
            <w:vAlign w:val="bottom"/>
            <w:hideMark/>
          </w:tcPr>
          <w:p w14:paraId="40D7FF25"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5.453040</w:t>
            </w:r>
          </w:p>
        </w:tc>
        <w:tc>
          <w:tcPr>
            <w:tcW w:w="1170" w:type="dxa"/>
            <w:tcBorders>
              <w:top w:val="nil"/>
              <w:left w:val="nil"/>
              <w:bottom w:val="single" w:sz="4" w:space="0" w:color="auto"/>
              <w:right w:val="single" w:sz="4" w:space="0" w:color="auto"/>
            </w:tcBorders>
            <w:shd w:val="clear" w:color="auto" w:fill="auto"/>
            <w:noWrap/>
            <w:vAlign w:val="bottom"/>
            <w:hideMark/>
          </w:tcPr>
          <w:p w14:paraId="3964129F"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5.440740</w:t>
            </w:r>
          </w:p>
        </w:tc>
        <w:tc>
          <w:tcPr>
            <w:tcW w:w="1260" w:type="dxa"/>
            <w:tcBorders>
              <w:top w:val="nil"/>
              <w:left w:val="nil"/>
              <w:bottom w:val="single" w:sz="4" w:space="0" w:color="auto"/>
              <w:right w:val="single" w:sz="4" w:space="0" w:color="auto"/>
            </w:tcBorders>
            <w:shd w:val="clear" w:color="auto" w:fill="auto"/>
            <w:noWrap/>
            <w:vAlign w:val="bottom"/>
            <w:hideMark/>
          </w:tcPr>
          <w:p w14:paraId="4F2B31FB"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5.578020</w:t>
            </w:r>
          </w:p>
        </w:tc>
        <w:tc>
          <w:tcPr>
            <w:tcW w:w="1350" w:type="dxa"/>
            <w:tcBorders>
              <w:top w:val="nil"/>
              <w:left w:val="nil"/>
              <w:bottom w:val="single" w:sz="4" w:space="0" w:color="auto"/>
              <w:right w:val="single" w:sz="4" w:space="0" w:color="auto"/>
            </w:tcBorders>
            <w:shd w:val="clear" w:color="auto" w:fill="auto"/>
            <w:noWrap/>
            <w:vAlign w:val="bottom"/>
            <w:hideMark/>
          </w:tcPr>
          <w:p w14:paraId="47294A51"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5.617660</w:t>
            </w:r>
          </w:p>
        </w:tc>
      </w:tr>
      <w:tr w:rsidR="00746C07" w:rsidRPr="00746C07" w14:paraId="78893389" w14:textId="77777777" w:rsidTr="00AA741E">
        <w:trPr>
          <w:trHeight w:val="300"/>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3A082267" w14:textId="77777777" w:rsidR="00746C07" w:rsidRPr="00746C07" w:rsidRDefault="00746C07" w:rsidP="00AA741E">
            <w:pPr>
              <w:suppressAutoHyphens w:val="0"/>
              <w:spacing w:line="480" w:lineRule="auto"/>
              <w:jc w:val="both"/>
              <w:rPr>
                <w:rFonts w:ascii="Calibri" w:hAnsi="Calibri" w:cs="Calibri"/>
                <w:color w:val="000000"/>
                <w:sz w:val="22"/>
                <w:szCs w:val="22"/>
                <w:lang w:eastAsia="en-US"/>
              </w:rPr>
            </w:pPr>
            <w:r w:rsidRPr="00746C07">
              <w:rPr>
                <w:rFonts w:ascii="Calibri" w:hAnsi="Calibri" w:cs="Calibri"/>
                <w:color w:val="000000"/>
                <w:sz w:val="22"/>
                <w:szCs w:val="22"/>
                <w:lang w:eastAsia="en-US"/>
              </w:rPr>
              <w:t>12/5/2023</w:t>
            </w:r>
          </w:p>
        </w:tc>
        <w:tc>
          <w:tcPr>
            <w:tcW w:w="1053" w:type="dxa"/>
            <w:tcBorders>
              <w:top w:val="nil"/>
              <w:left w:val="nil"/>
              <w:bottom w:val="single" w:sz="4" w:space="0" w:color="auto"/>
              <w:right w:val="single" w:sz="4" w:space="0" w:color="auto"/>
            </w:tcBorders>
            <w:shd w:val="clear" w:color="auto" w:fill="auto"/>
            <w:noWrap/>
            <w:vAlign w:val="bottom"/>
            <w:hideMark/>
          </w:tcPr>
          <w:p w14:paraId="651C90BF" w14:textId="77777777" w:rsidR="00746C07" w:rsidRPr="00746C07" w:rsidRDefault="00746C07" w:rsidP="00AA741E">
            <w:pPr>
              <w:suppressAutoHyphens w:val="0"/>
              <w:spacing w:line="480" w:lineRule="auto"/>
              <w:jc w:val="both"/>
              <w:rPr>
                <w:rFonts w:ascii="Calibri" w:hAnsi="Calibri" w:cs="Calibri"/>
                <w:color w:val="C45911" w:themeColor="accent2" w:themeShade="BF"/>
                <w:sz w:val="22"/>
                <w:szCs w:val="22"/>
                <w:lang w:eastAsia="en-US"/>
              </w:rPr>
            </w:pPr>
            <w:r w:rsidRPr="00746C07">
              <w:rPr>
                <w:rFonts w:ascii="Calibri" w:hAnsi="Calibri" w:cs="Calibri"/>
                <w:color w:val="C45911" w:themeColor="accent2" w:themeShade="BF"/>
                <w:sz w:val="22"/>
                <w:szCs w:val="22"/>
                <w:lang w:eastAsia="en-US"/>
              </w:rPr>
              <w:t>5.236090</w:t>
            </w:r>
          </w:p>
        </w:tc>
        <w:tc>
          <w:tcPr>
            <w:tcW w:w="1053" w:type="dxa"/>
            <w:tcBorders>
              <w:top w:val="nil"/>
              <w:left w:val="nil"/>
              <w:bottom w:val="single" w:sz="4" w:space="0" w:color="auto"/>
              <w:right w:val="single" w:sz="4" w:space="0" w:color="auto"/>
            </w:tcBorders>
            <w:shd w:val="clear" w:color="auto" w:fill="auto"/>
            <w:noWrap/>
            <w:vAlign w:val="bottom"/>
            <w:hideMark/>
          </w:tcPr>
          <w:p w14:paraId="13E9EC98" w14:textId="77777777" w:rsidR="00746C07" w:rsidRPr="00746C07" w:rsidRDefault="00746C07" w:rsidP="00AA741E">
            <w:pPr>
              <w:suppressAutoHyphens w:val="0"/>
              <w:spacing w:line="480" w:lineRule="auto"/>
              <w:jc w:val="both"/>
              <w:rPr>
                <w:rFonts w:ascii="Calibri" w:hAnsi="Calibri" w:cs="Calibri"/>
                <w:color w:val="C45911" w:themeColor="accent2" w:themeShade="BF"/>
                <w:sz w:val="22"/>
                <w:szCs w:val="22"/>
                <w:lang w:eastAsia="en-US"/>
              </w:rPr>
            </w:pPr>
            <w:r w:rsidRPr="00746C07">
              <w:rPr>
                <w:rFonts w:ascii="Calibri" w:hAnsi="Calibri" w:cs="Calibri"/>
                <w:color w:val="C45911" w:themeColor="accent2" w:themeShade="BF"/>
                <w:sz w:val="22"/>
                <w:szCs w:val="22"/>
                <w:lang w:eastAsia="en-US"/>
              </w:rPr>
              <w:t>5.297340</w:t>
            </w:r>
          </w:p>
        </w:tc>
        <w:tc>
          <w:tcPr>
            <w:tcW w:w="1159" w:type="dxa"/>
            <w:tcBorders>
              <w:top w:val="nil"/>
              <w:left w:val="nil"/>
              <w:bottom w:val="single" w:sz="4" w:space="0" w:color="auto"/>
              <w:right w:val="single" w:sz="4" w:space="0" w:color="auto"/>
            </w:tcBorders>
            <w:shd w:val="clear" w:color="auto" w:fill="auto"/>
            <w:noWrap/>
            <w:vAlign w:val="bottom"/>
            <w:hideMark/>
          </w:tcPr>
          <w:p w14:paraId="10264AB4" w14:textId="77777777" w:rsidR="00746C07" w:rsidRPr="00746C07" w:rsidRDefault="00746C07" w:rsidP="00AA741E">
            <w:pPr>
              <w:suppressAutoHyphens w:val="0"/>
              <w:spacing w:line="480" w:lineRule="auto"/>
              <w:jc w:val="both"/>
              <w:rPr>
                <w:rFonts w:ascii="Calibri" w:hAnsi="Calibri" w:cs="Calibri"/>
                <w:color w:val="C45911" w:themeColor="accent2" w:themeShade="BF"/>
                <w:sz w:val="22"/>
                <w:szCs w:val="22"/>
                <w:lang w:eastAsia="en-US"/>
              </w:rPr>
            </w:pPr>
            <w:r w:rsidRPr="00746C07">
              <w:rPr>
                <w:rFonts w:ascii="Calibri" w:hAnsi="Calibri" w:cs="Calibri"/>
                <w:color w:val="C45911" w:themeColor="accent2" w:themeShade="BF"/>
                <w:sz w:val="22"/>
                <w:szCs w:val="22"/>
                <w:lang w:eastAsia="en-US"/>
              </w:rPr>
              <w:t>5.445460</w:t>
            </w:r>
          </w:p>
        </w:tc>
        <w:tc>
          <w:tcPr>
            <w:tcW w:w="1170" w:type="dxa"/>
            <w:tcBorders>
              <w:top w:val="nil"/>
              <w:left w:val="nil"/>
              <w:bottom w:val="single" w:sz="4" w:space="0" w:color="auto"/>
              <w:right w:val="single" w:sz="4" w:space="0" w:color="auto"/>
            </w:tcBorders>
            <w:shd w:val="clear" w:color="auto" w:fill="auto"/>
            <w:noWrap/>
            <w:vAlign w:val="bottom"/>
            <w:hideMark/>
          </w:tcPr>
          <w:p w14:paraId="280C99CF" w14:textId="77777777" w:rsidR="00746C07" w:rsidRPr="00746C07" w:rsidRDefault="00746C07" w:rsidP="00AA741E">
            <w:pPr>
              <w:suppressAutoHyphens w:val="0"/>
              <w:spacing w:line="480" w:lineRule="auto"/>
              <w:jc w:val="both"/>
              <w:rPr>
                <w:rFonts w:ascii="Calibri" w:hAnsi="Calibri" w:cs="Calibri"/>
                <w:color w:val="C45911" w:themeColor="accent2" w:themeShade="BF"/>
                <w:sz w:val="22"/>
                <w:szCs w:val="22"/>
                <w:lang w:eastAsia="en-US"/>
              </w:rPr>
            </w:pPr>
            <w:r w:rsidRPr="00746C07">
              <w:rPr>
                <w:rFonts w:ascii="Calibri" w:hAnsi="Calibri" w:cs="Calibri"/>
                <w:color w:val="C45911" w:themeColor="accent2" w:themeShade="BF"/>
                <w:sz w:val="22"/>
                <w:szCs w:val="22"/>
                <w:lang w:eastAsia="en-US"/>
              </w:rPr>
              <w:t>5.437460</w:t>
            </w:r>
          </w:p>
        </w:tc>
        <w:tc>
          <w:tcPr>
            <w:tcW w:w="1260" w:type="dxa"/>
            <w:tcBorders>
              <w:top w:val="nil"/>
              <w:left w:val="nil"/>
              <w:bottom w:val="single" w:sz="4" w:space="0" w:color="auto"/>
              <w:right w:val="single" w:sz="4" w:space="0" w:color="auto"/>
            </w:tcBorders>
            <w:shd w:val="clear" w:color="auto" w:fill="auto"/>
            <w:noWrap/>
            <w:vAlign w:val="bottom"/>
            <w:hideMark/>
          </w:tcPr>
          <w:p w14:paraId="06755971" w14:textId="77777777" w:rsidR="00746C07" w:rsidRPr="00746C07" w:rsidRDefault="00746C07" w:rsidP="00AA741E">
            <w:pPr>
              <w:suppressAutoHyphens w:val="0"/>
              <w:spacing w:line="480" w:lineRule="auto"/>
              <w:jc w:val="both"/>
              <w:rPr>
                <w:rFonts w:ascii="Calibri" w:hAnsi="Calibri" w:cs="Calibri"/>
                <w:color w:val="C45911" w:themeColor="accent2" w:themeShade="BF"/>
                <w:sz w:val="22"/>
                <w:szCs w:val="22"/>
                <w:lang w:eastAsia="en-US"/>
              </w:rPr>
            </w:pPr>
            <w:r w:rsidRPr="00746C07">
              <w:rPr>
                <w:rFonts w:ascii="Calibri" w:hAnsi="Calibri" w:cs="Calibri"/>
                <w:color w:val="C45911" w:themeColor="accent2" w:themeShade="BF"/>
                <w:sz w:val="22"/>
                <w:szCs w:val="22"/>
                <w:lang w:eastAsia="en-US"/>
              </w:rPr>
              <w:t>5.567350</w:t>
            </w:r>
          </w:p>
        </w:tc>
        <w:tc>
          <w:tcPr>
            <w:tcW w:w="1350" w:type="dxa"/>
            <w:tcBorders>
              <w:top w:val="nil"/>
              <w:left w:val="nil"/>
              <w:bottom w:val="single" w:sz="4" w:space="0" w:color="auto"/>
              <w:right w:val="single" w:sz="4" w:space="0" w:color="auto"/>
            </w:tcBorders>
            <w:shd w:val="clear" w:color="auto" w:fill="auto"/>
            <w:noWrap/>
            <w:vAlign w:val="bottom"/>
            <w:hideMark/>
          </w:tcPr>
          <w:p w14:paraId="5EF50337" w14:textId="77777777" w:rsidR="00746C07" w:rsidRPr="00746C07" w:rsidRDefault="00746C07" w:rsidP="00AA741E">
            <w:pPr>
              <w:suppressAutoHyphens w:val="0"/>
              <w:spacing w:line="480" w:lineRule="auto"/>
              <w:jc w:val="both"/>
              <w:rPr>
                <w:rFonts w:ascii="Calibri" w:hAnsi="Calibri" w:cs="Calibri"/>
                <w:color w:val="C45911" w:themeColor="accent2" w:themeShade="BF"/>
                <w:sz w:val="22"/>
                <w:szCs w:val="22"/>
                <w:lang w:eastAsia="en-US"/>
              </w:rPr>
            </w:pPr>
            <w:r w:rsidRPr="00746C07">
              <w:rPr>
                <w:rFonts w:ascii="Calibri" w:hAnsi="Calibri" w:cs="Calibri"/>
                <w:color w:val="C45911" w:themeColor="accent2" w:themeShade="BF"/>
                <w:sz w:val="22"/>
                <w:szCs w:val="22"/>
                <w:lang w:eastAsia="en-US"/>
              </w:rPr>
              <w:t>5.560810</w:t>
            </w:r>
          </w:p>
        </w:tc>
      </w:tr>
    </w:tbl>
    <w:p w14:paraId="1E622EC6" w14:textId="32B9F756" w:rsidR="00664997" w:rsidRDefault="00664997" w:rsidP="00D1678F">
      <w:pPr>
        <w:jc w:val="both"/>
      </w:pPr>
    </w:p>
    <w:p w14:paraId="3BC020F1" w14:textId="77777777" w:rsidR="005355B5" w:rsidRDefault="005355B5" w:rsidP="00D1678F">
      <w:pPr>
        <w:jc w:val="both"/>
      </w:pPr>
    </w:p>
    <w:p w14:paraId="7DFCDD8C" w14:textId="77777777" w:rsidR="005355B5" w:rsidRDefault="005355B5" w:rsidP="00D1678F">
      <w:pPr>
        <w:jc w:val="both"/>
      </w:pPr>
    </w:p>
    <w:p w14:paraId="7E8CF4DE" w14:textId="77777777" w:rsidR="005355B5" w:rsidRDefault="005355B5" w:rsidP="00D1678F">
      <w:pPr>
        <w:jc w:val="both"/>
      </w:pPr>
    </w:p>
    <w:p w14:paraId="5156EB5A" w14:textId="77777777" w:rsidR="005355B5" w:rsidRDefault="005355B5" w:rsidP="00D1678F">
      <w:pPr>
        <w:jc w:val="both"/>
      </w:pPr>
    </w:p>
    <w:p w14:paraId="3DBD9D2B" w14:textId="77777777" w:rsidR="005355B5" w:rsidRDefault="005355B5" w:rsidP="00D1678F">
      <w:pPr>
        <w:jc w:val="both"/>
      </w:pPr>
    </w:p>
    <w:p w14:paraId="67B5C86B" w14:textId="77777777" w:rsidR="005355B5" w:rsidRDefault="005355B5" w:rsidP="00D1678F">
      <w:pPr>
        <w:jc w:val="both"/>
      </w:pPr>
    </w:p>
    <w:p w14:paraId="19CAABD3" w14:textId="77777777" w:rsidR="005355B5" w:rsidRPr="004850F5" w:rsidRDefault="005355B5" w:rsidP="00D1678F">
      <w:pPr>
        <w:jc w:val="both"/>
      </w:pPr>
    </w:p>
    <w:p w14:paraId="603E6A8B" w14:textId="31FE159E" w:rsidR="00C17141" w:rsidRPr="001C76F0" w:rsidRDefault="00E33D21" w:rsidP="00D1678F">
      <w:pPr>
        <w:pStyle w:val="Heading4"/>
      </w:pPr>
      <w:r>
        <w:t>Bloomber</w:t>
      </w:r>
      <w:r w:rsidR="005168D4">
        <w:t>g-Libor + Forward Rates</w:t>
      </w:r>
    </w:p>
    <w:p w14:paraId="42094597" w14:textId="68C77945" w:rsidR="00B2426F" w:rsidRDefault="00B2426F" w:rsidP="00D1678F">
      <w:pPr>
        <w:jc w:val="both"/>
      </w:pPr>
    </w:p>
    <w:p w14:paraId="5B716233" w14:textId="77777777" w:rsidR="00C52DA5" w:rsidRDefault="00C52DA5" w:rsidP="00D1678F">
      <w:pPr>
        <w:jc w:val="both"/>
      </w:pPr>
    </w:p>
    <w:p w14:paraId="65DAEECB" w14:textId="77777777" w:rsidR="00B2426F" w:rsidRDefault="00B2426F" w:rsidP="00D1678F">
      <w:pPr>
        <w:jc w:val="both"/>
      </w:pPr>
    </w:p>
    <w:tbl>
      <w:tblPr>
        <w:tblStyle w:val="GridTable6Colorful-Accent2"/>
        <w:tblW w:w="7754" w:type="dxa"/>
        <w:tblLook w:val="04A0" w:firstRow="1" w:lastRow="0" w:firstColumn="1" w:lastColumn="0" w:noHBand="0" w:noVBand="1"/>
      </w:tblPr>
      <w:tblGrid>
        <w:gridCol w:w="2920"/>
        <w:gridCol w:w="4834"/>
      </w:tblGrid>
      <w:tr w:rsidR="00282584" w:rsidRPr="00156DCE" w14:paraId="14BB0841" w14:textId="77777777" w:rsidTr="0028258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shd w:val="clear" w:color="auto" w:fill="F7CAAC" w:themeFill="accent2" w:themeFillTint="66"/>
            <w:noWrap/>
          </w:tcPr>
          <w:p w14:paraId="6A3354BE" w14:textId="004CC4F7" w:rsidR="00282584" w:rsidRPr="00282584" w:rsidRDefault="00282584" w:rsidP="00D1678F">
            <w:pPr>
              <w:suppressAutoHyphens w:val="0"/>
              <w:spacing w:line="240" w:lineRule="auto"/>
              <w:jc w:val="both"/>
              <w:rPr>
                <w:rFonts w:ascii="Calibri" w:hAnsi="Calibri" w:cs="Calibri"/>
                <w:color w:val="000000"/>
                <w:sz w:val="22"/>
                <w:szCs w:val="22"/>
                <w:lang w:eastAsia="en-US"/>
              </w:rPr>
            </w:pPr>
            <w:r w:rsidRPr="00282584">
              <w:rPr>
                <w:rFonts w:ascii="Calibri" w:hAnsi="Calibri" w:cs="Calibri"/>
                <w:color w:val="000000"/>
                <w:sz w:val="22"/>
                <w:szCs w:val="22"/>
                <w:lang w:eastAsia="en-US"/>
              </w:rPr>
              <w:t>Grid Columns</w:t>
            </w:r>
          </w:p>
        </w:tc>
        <w:tc>
          <w:tcPr>
            <w:tcW w:w="4834" w:type="dxa"/>
            <w:shd w:val="clear" w:color="auto" w:fill="F7CAAC" w:themeFill="accent2" w:themeFillTint="66"/>
            <w:noWrap/>
          </w:tcPr>
          <w:p w14:paraId="4E46FF40" w14:textId="0BCBAC17" w:rsidR="00282584" w:rsidRPr="00282584" w:rsidRDefault="00282584" w:rsidP="00D1678F">
            <w:pPr>
              <w:suppressAutoHyphens w:val="0"/>
              <w:spacing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282584">
              <w:rPr>
                <w:rFonts w:ascii="Calibri" w:hAnsi="Calibri" w:cs="Calibri"/>
                <w:color w:val="000000"/>
                <w:sz w:val="22"/>
                <w:szCs w:val="22"/>
                <w:lang w:eastAsia="en-US"/>
              </w:rPr>
              <w:t>Values</w:t>
            </w:r>
          </w:p>
        </w:tc>
      </w:tr>
      <w:tr w:rsidR="00156DCE" w:rsidRPr="00156DCE" w14:paraId="63624D69" w14:textId="77777777" w:rsidTr="008343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6B03E9D5" w14:textId="77777777" w:rsidR="00156DCE" w:rsidRPr="00156DCE" w:rsidRDefault="00156DCE" w:rsidP="00D1678F">
            <w:pPr>
              <w:suppressAutoHyphens w:val="0"/>
              <w:spacing w:line="240" w:lineRule="auto"/>
              <w:jc w:val="both"/>
              <w:rPr>
                <w:rFonts w:ascii="Calibri" w:hAnsi="Calibri" w:cs="Calibri"/>
                <w:b w:val="0"/>
                <w:bCs w:val="0"/>
                <w:color w:val="000000"/>
                <w:sz w:val="22"/>
                <w:szCs w:val="22"/>
                <w:lang w:eastAsia="en-US"/>
              </w:rPr>
            </w:pPr>
            <w:r w:rsidRPr="00156DCE">
              <w:rPr>
                <w:rFonts w:ascii="Calibri" w:hAnsi="Calibri" w:cs="Calibri"/>
                <w:b w:val="0"/>
                <w:bCs w:val="0"/>
                <w:color w:val="000000"/>
                <w:sz w:val="22"/>
                <w:szCs w:val="22"/>
                <w:lang w:eastAsia="en-US"/>
              </w:rPr>
              <w:t>Tenor</w:t>
            </w:r>
          </w:p>
        </w:tc>
        <w:tc>
          <w:tcPr>
            <w:tcW w:w="4834" w:type="dxa"/>
            <w:noWrap/>
            <w:hideMark/>
          </w:tcPr>
          <w:p w14:paraId="102E82F3" w14:textId="04DBA5C6" w:rsidR="00156DCE" w:rsidRPr="00156DCE" w:rsidRDefault="00156DCE"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156DCE">
              <w:rPr>
                <w:rFonts w:ascii="Calibri" w:hAnsi="Calibri" w:cs="Calibri"/>
                <w:color w:val="000000"/>
                <w:sz w:val="22"/>
                <w:szCs w:val="22"/>
                <w:lang w:eastAsia="en-US"/>
              </w:rPr>
              <w:t> </w:t>
            </w:r>
            <w:r w:rsidRPr="00C0416B">
              <w:rPr>
                <w:rFonts w:ascii="Calibri" w:hAnsi="Calibri" w:cs="Calibri"/>
                <w:color w:val="000000"/>
                <w:sz w:val="22"/>
                <w:szCs w:val="22"/>
                <w:lang w:eastAsia="en-US"/>
              </w:rPr>
              <w:t>ON, 1W,</w:t>
            </w:r>
            <w:r w:rsidR="0083438B" w:rsidRPr="00C0416B">
              <w:rPr>
                <w:rFonts w:ascii="Calibri" w:hAnsi="Calibri" w:cs="Calibri"/>
                <w:color w:val="000000"/>
                <w:sz w:val="22"/>
                <w:szCs w:val="22"/>
                <w:lang w:eastAsia="en-US"/>
              </w:rPr>
              <w:t xml:space="preserve"> </w:t>
            </w:r>
            <w:r w:rsidRPr="00C0416B">
              <w:rPr>
                <w:rFonts w:ascii="Calibri" w:hAnsi="Calibri" w:cs="Calibri"/>
                <w:color w:val="000000"/>
                <w:sz w:val="22"/>
                <w:szCs w:val="22"/>
                <w:lang w:eastAsia="en-US"/>
              </w:rPr>
              <w:t xml:space="preserve">1M, </w:t>
            </w:r>
            <w:r w:rsidR="0083438B" w:rsidRPr="00C0416B">
              <w:rPr>
                <w:rFonts w:ascii="Calibri" w:hAnsi="Calibri" w:cs="Calibri"/>
                <w:color w:val="000000"/>
                <w:sz w:val="22"/>
                <w:szCs w:val="22"/>
                <w:lang w:eastAsia="en-US"/>
              </w:rPr>
              <w:t>3M, 6M, 1Y</w:t>
            </w:r>
            <w:r w:rsidRPr="00C0416B">
              <w:rPr>
                <w:rFonts w:ascii="Calibri" w:hAnsi="Calibri" w:cs="Calibri"/>
                <w:color w:val="000000"/>
                <w:sz w:val="22"/>
                <w:szCs w:val="22"/>
                <w:lang w:eastAsia="en-US"/>
              </w:rPr>
              <w:t xml:space="preserve"> </w:t>
            </w:r>
          </w:p>
        </w:tc>
      </w:tr>
      <w:tr w:rsidR="00156DCE" w:rsidRPr="00156DCE" w14:paraId="34977E64" w14:textId="77777777" w:rsidTr="0083438B">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4D40AAA2" w14:textId="77777777" w:rsidR="00156DCE" w:rsidRPr="00156DCE" w:rsidRDefault="00156DCE" w:rsidP="00D1678F">
            <w:pPr>
              <w:suppressAutoHyphens w:val="0"/>
              <w:spacing w:line="240" w:lineRule="auto"/>
              <w:jc w:val="both"/>
              <w:rPr>
                <w:rFonts w:ascii="Calibri" w:hAnsi="Calibri" w:cs="Calibri"/>
                <w:color w:val="000000"/>
                <w:sz w:val="22"/>
                <w:szCs w:val="22"/>
                <w:lang w:eastAsia="en-US"/>
              </w:rPr>
            </w:pPr>
            <w:r w:rsidRPr="00156DCE">
              <w:rPr>
                <w:rFonts w:ascii="Calibri" w:hAnsi="Calibri" w:cs="Calibri"/>
                <w:color w:val="000000"/>
                <w:sz w:val="22"/>
                <w:szCs w:val="22"/>
                <w:lang w:eastAsia="en-US"/>
              </w:rPr>
              <w:t>SOFR</w:t>
            </w:r>
          </w:p>
        </w:tc>
        <w:tc>
          <w:tcPr>
            <w:tcW w:w="4834" w:type="dxa"/>
            <w:noWrap/>
            <w:hideMark/>
          </w:tcPr>
          <w:p w14:paraId="44DEDB7F" w14:textId="12A0151C" w:rsidR="00156DCE" w:rsidRPr="00156DCE" w:rsidRDefault="00156DCE"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156DCE">
              <w:rPr>
                <w:rFonts w:ascii="Calibri" w:hAnsi="Calibri" w:cs="Calibri"/>
                <w:color w:val="000000"/>
                <w:sz w:val="22"/>
                <w:szCs w:val="22"/>
                <w:lang w:eastAsia="en-US"/>
              </w:rPr>
              <w:t> </w:t>
            </w:r>
            <w:r w:rsidR="0083438B" w:rsidRPr="00C0416B">
              <w:rPr>
                <w:rFonts w:ascii="Calibri" w:hAnsi="Calibri" w:cs="Calibri"/>
                <w:color w:val="000000"/>
                <w:sz w:val="22"/>
                <w:szCs w:val="22"/>
                <w:lang w:eastAsia="en-US"/>
              </w:rPr>
              <w:t>User Input</w:t>
            </w:r>
          </w:p>
        </w:tc>
      </w:tr>
      <w:tr w:rsidR="00156DCE" w:rsidRPr="00156DCE" w14:paraId="51CFD4C7" w14:textId="77777777" w:rsidTr="008343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32D88158" w14:textId="77777777" w:rsidR="00156DCE" w:rsidRPr="00156DCE" w:rsidRDefault="00156DCE" w:rsidP="00D1678F">
            <w:pPr>
              <w:suppressAutoHyphens w:val="0"/>
              <w:spacing w:line="240" w:lineRule="auto"/>
              <w:jc w:val="both"/>
              <w:rPr>
                <w:rFonts w:ascii="Calibri" w:hAnsi="Calibri" w:cs="Calibri"/>
                <w:color w:val="000000"/>
                <w:sz w:val="22"/>
                <w:szCs w:val="22"/>
                <w:lang w:eastAsia="en-US"/>
              </w:rPr>
            </w:pPr>
            <w:r w:rsidRPr="00156DCE">
              <w:rPr>
                <w:rFonts w:ascii="Calibri" w:hAnsi="Calibri" w:cs="Calibri"/>
                <w:color w:val="000000"/>
                <w:sz w:val="22"/>
                <w:szCs w:val="22"/>
                <w:lang w:eastAsia="en-US"/>
              </w:rPr>
              <w:t xml:space="preserve">BB Ask USD/ AED </w:t>
            </w:r>
            <w:proofErr w:type="spellStart"/>
            <w:r w:rsidRPr="00156DCE">
              <w:rPr>
                <w:rFonts w:ascii="Calibri" w:hAnsi="Calibri" w:cs="Calibri"/>
                <w:color w:val="000000"/>
                <w:sz w:val="22"/>
                <w:szCs w:val="22"/>
                <w:lang w:eastAsia="en-US"/>
              </w:rPr>
              <w:t>Fwd</w:t>
            </w:r>
            <w:proofErr w:type="spellEnd"/>
            <w:r w:rsidRPr="00156DCE">
              <w:rPr>
                <w:rFonts w:ascii="Calibri" w:hAnsi="Calibri" w:cs="Calibri"/>
                <w:color w:val="000000"/>
                <w:sz w:val="22"/>
                <w:szCs w:val="22"/>
                <w:lang w:eastAsia="en-US"/>
              </w:rPr>
              <w:t xml:space="preserve"> Points</w:t>
            </w:r>
          </w:p>
        </w:tc>
        <w:tc>
          <w:tcPr>
            <w:tcW w:w="4834" w:type="dxa"/>
            <w:noWrap/>
            <w:hideMark/>
          </w:tcPr>
          <w:p w14:paraId="36E6DD98" w14:textId="253B3672" w:rsidR="00156DCE" w:rsidRPr="00156DCE" w:rsidRDefault="00156DCE"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156DCE">
              <w:rPr>
                <w:rFonts w:ascii="Calibri" w:hAnsi="Calibri" w:cs="Calibri"/>
                <w:color w:val="000000"/>
                <w:sz w:val="22"/>
                <w:szCs w:val="22"/>
                <w:lang w:eastAsia="en-US"/>
              </w:rPr>
              <w:t> </w:t>
            </w:r>
            <w:r w:rsidR="0083438B" w:rsidRPr="00C0416B">
              <w:rPr>
                <w:rFonts w:ascii="Calibri" w:hAnsi="Calibri" w:cs="Calibri"/>
                <w:color w:val="000000"/>
                <w:sz w:val="22"/>
                <w:szCs w:val="22"/>
                <w:lang w:eastAsia="en-US"/>
              </w:rPr>
              <w:t>User Input</w:t>
            </w:r>
          </w:p>
        </w:tc>
      </w:tr>
      <w:tr w:rsidR="00156DCE" w:rsidRPr="00156DCE" w14:paraId="53CC8C4E" w14:textId="77777777" w:rsidTr="0083438B">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2D22B7DA" w14:textId="281634FE" w:rsidR="00156DCE" w:rsidRPr="00156DCE" w:rsidRDefault="00735D0F" w:rsidP="00D1678F">
            <w:pPr>
              <w:suppressAutoHyphens w:val="0"/>
              <w:spacing w:line="240" w:lineRule="auto"/>
              <w:jc w:val="both"/>
              <w:rPr>
                <w:rFonts w:ascii="Calibri" w:hAnsi="Calibri" w:cs="Calibri"/>
                <w:color w:val="000000"/>
                <w:sz w:val="22"/>
                <w:szCs w:val="22"/>
                <w:lang w:eastAsia="en-US"/>
              </w:rPr>
            </w:pPr>
            <w:proofErr w:type="spellStart"/>
            <w:r w:rsidRPr="00C0416B">
              <w:rPr>
                <w:rFonts w:ascii="Calibri" w:hAnsi="Calibri" w:cs="Calibri"/>
                <w:color w:val="000000"/>
                <w:sz w:val="22"/>
                <w:szCs w:val="22"/>
                <w:lang w:eastAsia="en-US"/>
              </w:rPr>
              <w:t>Fwd</w:t>
            </w:r>
            <w:proofErr w:type="spellEnd"/>
            <w:r w:rsidRPr="00C0416B">
              <w:rPr>
                <w:rFonts w:ascii="Calibri" w:hAnsi="Calibri" w:cs="Calibri"/>
                <w:color w:val="000000"/>
                <w:sz w:val="22"/>
                <w:szCs w:val="22"/>
                <w:lang w:eastAsia="en-US"/>
              </w:rPr>
              <w:t xml:space="preserve"> point Calculation USD</w:t>
            </w:r>
          </w:p>
        </w:tc>
        <w:tc>
          <w:tcPr>
            <w:tcW w:w="4834" w:type="dxa"/>
            <w:noWrap/>
            <w:hideMark/>
          </w:tcPr>
          <w:p w14:paraId="27F3ECB4" w14:textId="77777777" w:rsidR="00156DCE" w:rsidRPr="00156DCE" w:rsidRDefault="00156DCE"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156DCE">
              <w:rPr>
                <w:rFonts w:ascii="Calibri" w:hAnsi="Calibri" w:cs="Calibri"/>
                <w:color w:val="000000"/>
                <w:sz w:val="22"/>
                <w:szCs w:val="22"/>
                <w:lang w:eastAsia="en-US"/>
              </w:rPr>
              <w:t>BB Ask USD/ 1000</w:t>
            </w:r>
          </w:p>
        </w:tc>
      </w:tr>
      <w:tr w:rsidR="00156DCE" w:rsidRPr="00156DCE" w14:paraId="1A12E7D9" w14:textId="77777777" w:rsidTr="008343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692F8126" w14:textId="77777777" w:rsidR="00156DCE" w:rsidRPr="00156DCE" w:rsidRDefault="00156DCE" w:rsidP="00D1678F">
            <w:pPr>
              <w:suppressAutoHyphens w:val="0"/>
              <w:spacing w:line="240" w:lineRule="auto"/>
              <w:jc w:val="both"/>
              <w:rPr>
                <w:rFonts w:ascii="Calibri" w:hAnsi="Calibri" w:cs="Calibri"/>
                <w:color w:val="000000"/>
                <w:sz w:val="22"/>
                <w:szCs w:val="22"/>
                <w:lang w:eastAsia="en-US"/>
              </w:rPr>
            </w:pPr>
            <w:r w:rsidRPr="00156DCE">
              <w:rPr>
                <w:rFonts w:ascii="Calibri" w:hAnsi="Calibri" w:cs="Calibri"/>
                <w:color w:val="000000"/>
                <w:sz w:val="22"/>
                <w:szCs w:val="22"/>
                <w:lang w:eastAsia="en-US"/>
              </w:rPr>
              <w:t xml:space="preserve">No. of Days </w:t>
            </w:r>
          </w:p>
        </w:tc>
        <w:tc>
          <w:tcPr>
            <w:tcW w:w="4834" w:type="dxa"/>
            <w:noWrap/>
            <w:hideMark/>
          </w:tcPr>
          <w:p w14:paraId="5E7A6F76" w14:textId="77777777" w:rsidR="00156DCE" w:rsidRPr="00156DCE" w:rsidRDefault="00156DCE"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156DCE">
              <w:rPr>
                <w:rFonts w:ascii="Calibri" w:hAnsi="Calibri" w:cs="Calibri"/>
                <w:color w:val="000000"/>
                <w:sz w:val="22"/>
                <w:szCs w:val="22"/>
                <w:lang w:eastAsia="en-US"/>
              </w:rPr>
              <w:t>To be populated Basis tenor, of O/N than 1</w:t>
            </w:r>
          </w:p>
        </w:tc>
      </w:tr>
      <w:tr w:rsidR="00156DCE" w:rsidRPr="00156DCE" w14:paraId="3CAAAEFC" w14:textId="77777777" w:rsidTr="0083438B">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62552B79" w14:textId="35CC8FE0" w:rsidR="00156DCE" w:rsidRPr="00156DCE" w:rsidRDefault="00735D0F" w:rsidP="00D1678F">
            <w:pPr>
              <w:suppressAutoHyphens w:val="0"/>
              <w:spacing w:line="240" w:lineRule="auto"/>
              <w:jc w:val="both"/>
              <w:rPr>
                <w:rFonts w:ascii="Calibri" w:hAnsi="Calibri" w:cs="Calibri"/>
                <w:color w:val="000000"/>
                <w:sz w:val="22"/>
                <w:szCs w:val="22"/>
                <w:lang w:eastAsia="en-US"/>
              </w:rPr>
            </w:pPr>
            <w:proofErr w:type="spellStart"/>
            <w:r w:rsidRPr="00C0416B">
              <w:rPr>
                <w:rFonts w:ascii="Calibri" w:hAnsi="Calibri" w:cs="Calibri"/>
                <w:color w:val="000000"/>
                <w:sz w:val="22"/>
                <w:szCs w:val="22"/>
                <w:lang w:eastAsia="en-US"/>
              </w:rPr>
              <w:t>Fwd</w:t>
            </w:r>
            <w:proofErr w:type="spellEnd"/>
            <w:r w:rsidRPr="00C0416B">
              <w:rPr>
                <w:rFonts w:ascii="Calibri" w:hAnsi="Calibri" w:cs="Calibri"/>
                <w:color w:val="000000"/>
                <w:sz w:val="22"/>
                <w:szCs w:val="22"/>
                <w:lang w:eastAsia="en-US"/>
              </w:rPr>
              <w:t xml:space="preserve"> point Calculation AED</w:t>
            </w:r>
          </w:p>
        </w:tc>
        <w:tc>
          <w:tcPr>
            <w:tcW w:w="4834" w:type="dxa"/>
            <w:noWrap/>
            <w:hideMark/>
          </w:tcPr>
          <w:p w14:paraId="7871B145" w14:textId="7D309C6E" w:rsidR="00156DCE" w:rsidRPr="00156DCE" w:rsidRDefault="001344F9"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C0416B">
              <w:rPr>
                <w:rFonts w:ascii="Calibri" w:hAnsi="Calibri" w:cs="Calibri"/>
                <w:color w:val="000000"/>
                <w:sz w:val="22"/>
                <w:szCs w:val="22"/>
                <w:lang w:eastAsia="en-US"/>
              </w:rPr>
              <w:t>“</w:t>
            </w:r>
            <w:proofErr w:type="spellStart"/>
            <w:r w:rsidRPr="00C0416B">
              <w:rPr>
                <w:rFonts w:ascii="Calibri" w:hAnsi="Calibri" w:cs="Calibri"/>
                <w:color w:val="000000"/>
                <w:sz w:val="22"/>
                <w:szCs w:val="22"/>
                <w:lang w:eastAsia="en-US"/>
              </w:rPr>
              <w:t>Fwd</w:t>
            </w:r>
            <w:proofErr w:type="spellEnd"/>
            <w:r w:rsidRPr="00C0416B">
              <w:rPr>
                <w:rFonts w:ascii="Calibri" w:hAnsi="Calibri" w:cs="Calibri"/>
                <w:color w:val="000000"/>
                <w:sz w:val="22"/>
                <w:szCs w:val="22"/>
                <w:lang w:eastAsia="en-US"/>
              </w:rPr>
              <w:t xml:space="preserve"> point Calculation USD”</w:t>
            </w:r>
            <w:r w:rsidR="00156DCE" w:rsidRPr="00156DCE">
              <w:rPr>
                <w:rFonts w:ascii="Calibri" w:hAnsi="Calibri" w:cs="Calibri"/>
                <w:color w:val="000000"/>
                <w:sz w:val="22"/>
                <w:szCs w:val="22"/>
                <w:lang w:eastAsia="en-US"/>
              </w:rPr>
              <w:t>/3.673*360/'No. of days'*100</w:t>
            </w:r>
          </w:p>
        </w:tc>
      </w:tr>
      <w:tr w:rsidR="00156DCE" w:rsidRPr="00156DCE" w14:paraId="2AE4F9E0" w14:textId="77777777" w:rsidTr="008343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7B07CA64" w14:textId="77777777" w:rsidR="00156DCE" w:rsidRPr="00156DCE" w:rsidRDefault="00156DCE" w:rsidP="00D1678F">
            <w:pPr>
              <w:suppressAutoHyphens w:val="0"/>
              <w:spacing w:line="240" w:lineRule="auto"/>
              <w:jc w:val="both"/>
              <w:rPr>
                <w:rFonts w:ascii="Calibri" w:hAnsi="Calibri" w:cs="Calibri"/>
                <w:color w:val="000000"/>
                <w:sz w:val="22"/>
                <w:szCs w:val="22"/>
                <w:lang w:eastAsia="en-US"/>
              </w:rPr>
            </w:pPr>
            <w:proofErr w:type="spellStart"/>
            <w:r w:rsidRPr="00156DCE">
              <w:rPr>
                <w:rFonts w:ascii="Calibri" w:hAnsi="Calibri" w:cs="Calibri"/>
                <w:color w:val="000000"/>
                <w:sz w:val="22"/>
                <w:szCs w:val="22"/>
                <w:lang w:eastAsia="en-US"/>
              </w:rPr>
              <w:t>Eibor</w:t>
            </w:r>
            <w:proofErr w:type="spellEnd"/>
            <w:r w:rsidRPr="00156DCE">
              <w:rPr>
                <w:rFonts w:ascii="Calibri" w:hAnsi="Calibri" w:cs="Calibri"/>
                <w:color w:val="000000"/>
                <w:sz w:val="22"/>
                <w:szCs w:val="22"/>
                <w:lang w:eastAsia="en-US"/>
              </w:rPr>
              <w:t xml:space="preserve"> Rate</w:t>
            </w:r>
          </w:p>
        </w:tc>
        <w:tc>
          <w:tcPr>
            <w:tcW w:w="4834" w:type="dxa"/>
            <w:noWrap/>
            <w:hideMark/>
          </w:tcPr>
          <w:p w14:paraId="74EC5E27" w14:textId="74BFC1F0" w:rsidR="00156DCE" w:rsidRPr="00156DCE" w:rsidRDefault="00156DCE"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156DCE">
              <w:rPr>
                <w:rFonts w:ascii="Calibri" w:hAnsi="Calibri" w:cs="Calibri"/>
                <w:color w:val="000000"/>
                <w:sz w:val="22"/>
                <w:szCs w:val="22"/>
                <w:lang w:eastAsia="en-US"/>
              </w:rPr>
              <w:t xml:space="preserve">SOFR' + </w:t>
            </w:r>
            <w:r w:rsidR="001344F9" w:rsidRPr="00C0416B">
              <w:rPr>
                <w:rFonts w:ascii="Calibri" w:hAnsi="Calibri" w:cs="Calibri"/>
                <w:color w:val="000000"/>
                <w:sz w:val="22"/>
                <w:szCs w:val="22"/>
                <w:lang w:eastAsia="en-US"/>
              </w:rPr>
              <w:t xml:space="preserve"> </w:t>
            </w:r>
            <w:proofErr w:type="spellStart"/>
            <w:r w:rsidR="001344F9" w:rsidRPr="00C0416B">
              <w:rPr>
                <w:rFonts w:ascii="Calibri" w:hAnsi="Calibri" w:cs="Calibri"/>
                <w:color w:val="000000"/>
                <w:sz w:val="22"/>
                <w:szCs w:val="22"/>
                <w:lang w:eastAsia="en-US"/>
              </w:rPr>
              <w:t>Fwd</w:t>
            </w:r>
            <w:proofErr w:type="spellEnd"/>
            <w:r w:rsidR="001344F9" w:rsidRPr="00C0416B">
              <w:rPr>
                <w:rFonts w:ascii="Calibri" w:hAnsi="Calibri" w:cs="Calibri"/>
                <w:color w:val="000000"/>
                <w:sz w:val="22"/>
                <w:szCs w:val="22"/>
                <w:lang w:eastAsia="en-US"/>
              </w:rPr>
              <w:t xml:space="preserve"> point Calculation AED</w:t>
            </w:r>
          </w:p>
        </w:tc>
      </w:tr>
      <w:tr w:rsidR="00156DCE" w:rsidRPr="00156DCE" w14:paraId="5811092E" w14:textId="77777777" w:rsidTr="0083438B">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2D52DC05" w14:textId="77777777" w:rsidR="00156DCE" w:rsidRPr="00156DCE" w:rsidRDefault="00156DCE" w:rsidP="00D1678F">
            <w:pPr>
              <w:suppressAutoHyphens w:val="0"/>
              <w:spacing w:line="240" w:lineRule="auto"/>
              <w:jc w:val="both"/>
              <w:rPr>
                <w:rFonts w:ascii="Calibri" w:hAnsi="Calibri" w:cs="Calibri"/>
                <w:color w:val="000000"/>
                <w:sz w:val="22"/>
                <w:szCs w:val="22"/>
                <w:lang w:eastAsia="en-US"/>
              </w:rPr>
            </w:pPr>
            <w:r w:rsidRPr="00156DCE">
              <w:rPr>
                <w:rFonts w:ascii="Calibri" w:hAnsi="Calibri" w:cs="Calibri"/>
                <w:color w:val="000000"/>
                <w:sz w:val="22"/>
                <w:szCs w:val="22"/>
                <w:lang w:eastAsia="en-US"/>
              </w:rPr>
              <w:t>5 Day Average</w:t>
            </w:r>
          </w:p>
        </w:tc>
        <w:tc>
          <w:tcPr>
            <w:tcW w:w="4834" w:type="dxa"/>
            <w:noWrap/>
            <w:hideMark/>
          </w:tcPr>
          <w:p w14:paraId="5ECF76E5" w14:textId="77777777" w:rsidR="00156DCE" w:rsidRPr="00156DCE" w:rsidRDefault="00156DCE"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156DCE">
              <w:rPr>
                <w:rFonts w:ascii="Calibri" w:hAnsi="Calibri" w:cs="Calibri"/>
                <w:color w:val="000000"/>
                <w:sz w:val="22"/>
                <w:szCs w:val="22"/>
                <w:lang w:eastAsia="en-US"/>
              </w:rPr>
              <w:t>Average of tenor rate from CBUAE published rate grid</w:t>
            </w:r>
          </w:p>
        </w:tc>
      </w:tr>
      <w:tr w:rsidR="00156DCE" w:rsidRPr="00156DCE" w14:paraId="35C1492A" w14:textId="77777777" w:rsidTr="008343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209A0952" w14:textId="77777777" w:rsidR="00156DCE" w:rsidRPr="00156DCE" w:rsidRDefault="00156DCE" w:rsidP="00D1678F">
            <w:pPr>
              <w:suppressAutoHyphens w:val="0"/>
              <w:spacing w:line="240" w:lineRule="auto"/>
              <w:jc w:val="both"/>
              <w:rPr>
                <w:rFonts w:ascii="Calibri" w:hAnsi="Calibri" w:cs="Calibri"/>
                <w:color w:val="000000"/>
                <w:sz w:val="22"/>
                <w:szCs w:val="22"/>
                <w:lang w:eastAsia="en-US"/>
              </w:rPr>
            </w:pPr>
            <w:r w:rsidRPr="00156DCE">
              <w:rPr>
                <w:rFonts w:ascii="Calibri" w:hAnsi="Calibri" w:cs="Calibri"/>
                <w:color w:val="000000"/>
                <w:sz w:val="22"/>
                <w:szCs w:val="22"/>
                <w:lang w:eastAsia="en-US"/>
              </w:rPr>
              <w:t>Weighted Avg</w:t>
            </w:r>
          </w:p>
        </w:tc>
        <w:tc>
          <w:tcPr>
            <w:tcW w:w="4834" w:type="dxa"/>
            <w:noWrap/>
            <w:hideMark/>
          </w:tcPr>
          <w:p w14:paraId="50645FF0" w14:textId="65FAF6D9" w:rsidR="00156DCE" w:rsidRPr="00156DCE" w:rsidRDefault="00156DCE"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156DCE">
              <w:rPr>
                <w:rFonts w:ascii="Calibri" w:hAnsi="Calibri" w:cs="Calibri"/>
                <w:color w:val="000000"/>
                <w:sz w:val="22"/>
                <w:szCs w:val="22"/>
                <w:lang w:eastAsia="en-US"/>
              </w:rPr>
              <w:t>50% of 'EIBOR rate' + 50% of  '</w:t>
            </w:r>
            <w:r w:rsidR="001344F9" w:rsidRPr="00C0416B">
              <w:rPr>
                <w:rFonts w:ascii="Calibri" w:hAnsi="Calibri" w:cs="Calibri"/>
                <w:color w:val="000000"/>
                <w:sz w:val="22"/>
                <w:szCs w:val="22"/>
                <w:lang w:eastAsia="en-US"/>
              </w:rPr>
              <w:t>5-day</w:t>
            </w:r>
            <w:r w:rsidRPr="00156DCE">
              <w:rPr>
                <w:rFonts w:ascii="Calibri" w:hAnsi="Calibri" w:cs="Calibri"/>
                <w:color w:val="000000"/>
                <w:sz w:val="22"/>
                <w:szCs w:val="22"/>
                <w:lang w:eastAsia="en-US"/>
              </w:rPr>
              <w:t xml:space="preserve"> avg rate'</w:t>
            </w:r>
          </w:p>
        </w:tc>
      </w:tr>
    </w:tbl>
    <w:p w14:paraId="389EFDB0" w14:textId="77777777" w:rsidR="0074003B" w:rsidRPr="00C0416B" w:rsidRDefault="0074003B" w:rsidP="00D1678F">
      <w:pPr>
        <w:spacing w:line="360" w:lineRule="auto"/>
        <w:jc w:val="both"/>
        <w:rPr>
          <w:rFonts w:ascii="Calibri" w:hAnsi="Calibri" w:cs="Calibri"/>
          <w:sz w:val="22"/>
          <w:szCs w:val="22"/>
        </w:rPr>
      </w:pPr>
    </w:p>
    <w:p w14:paraId="1A381B0A" w14:textId="6172D580" w:rsidR="00D71752" w:rsidRPr="00C0416B" w:rsidRDefault="0074003B" w:rsidP="00D1678F">
      <w:pPr>
        <w:pStyle w:val="ListParagraph"/>
        <w:numPr>
          <w:ilvl w:val="0"/>
          <w:numId w:val="11"/>
        </w:numPr>
        <w:spacing w:line="360" w:lineRule="auto"/>
        <w:jc w:val="both"/>
        <w:rPr>
          <w:rFonts w:ascii="Calibri" w:hAnsi="Calibri" w:cs="Calibri"/>
          <w:sz w:val="22"/>
          <w:szCs w:val="22"/>
        </w:rPr>
      </w:pPr>
      <w:r w:rsidRPr="00C0416B">
        <w:rPr>
          <w:rFonts w:ascii="Calibri" w:hAnsi="Calibri" w:cs="Calibri"/>
          <w:sz w:val="22"/>
          <w:szCs w:val="22"/>
        </w:rPr>
        <w:t>W</w:t>
      </w:r>
      <w:r w:rsidR="00220DFC" w:rsidRPr="00C0416B">
        <w:rPr>
          <w:rFonts w:ascii="Calibri" w:hAnsi="Calibri" w:cs="Calibri"/>
          <w:sz w:val="22"/>
          <w:szCs w:val="22"/>
        </w:rPr>
        <w:t xml:space="preserve">eighted average will be calculated on the click of </w:t>
      </w:r>
      <w:r w:rsidRPr="00C0416B">
        <w:rPr>
          <w:rFonts w:ascii="Calibri" w:hAnsi="Calibri" w:cs="Calibri"/>
          <w:sz w:val="22"/>
          <w:szCs w:val="22"/>
        </w:rPr>
        <w:t xml:space="preserve">“ Calculate Avg” </w:t>
      </w:r>
      <w:r w:rsidR="00220DFC" w:rsidRPr="00C0416B">
        <w:rPr>
          <w:rFonts w:ascii="Calibri" w:hAnsi="Calibri" w:cs="Calibri"/>
          <w:sz w:val="22"/>
          <w:szCs w:val="22"/>
        </w:rPr>
        <w:t xml:space="preserve">Button </w:t>
      </w:r>
    </w:p>
    <w:p w14:paraId="61D32906" w14:textId="7FACE5F2" w:rsidR="0074003B" w:rsidRPr="00C0416B" w:rsidRDefault="00C0416B" w:rsidP="00D1678F">
      <w:pPr>
        <w:pStyle w:val="ListParagraph"/>
        <w:numPr>
          <w:ilvl w:val="0"/>
          <w:numId w:val="11"/>
        </w:numPr>
        <w:spacing w:line="360" w:lineRule="auto"/>
        <w:jc w:val="both"/>
        <w:rPr>
          <w:rFonts w:ascii="Calibri" w:hAnsi="Calibri" w:cs="Calibri"/>
          <w:sz w:val="22"/>
          <w:szCs w:val="22"/>
        </w:rPr>
      </w:pPr>
      <w:r w:rsidRPr="00C0416B">
        <w:rPr>
          <w:rFonts w:ascii="Calibri" w:hAnsi="Calibri" w:cs="Calibri"/>
          <w:sz w:val="22"/>
          <w:szCs w:val="22"/>
        </w:rPr>
        <w:t>‘</w:t>
      </w:r>
      <w:r w:rsidR="0074003B" w:rsidRPr="00C0416B">
        <w:rPr>
          <w:rFonts w:ascii="Calibri" w:hAnsi="Calibri" w:cs="Calibri"/>
          <w:sz w:val="22"/>
          <w:szCs w:val="22"/>
        </w:rPr>
        <w:t>No. of  Days</w:t>
      </w:r>
      <w:r w:rsidRPr="00C0416B">
        <w:rPr>
          <w:rFonts w:ascii="Calibri" w:hAnsi="Calibri" w:cs="Calibri"/>
          <w:sz w:val="22"/>
          <w:szCs w:val="22"/>
        </w:rPr>
        <w:t>’</w:t>
      </w:r>
      <w:r w:rsidR="0074003B" w:rsidRPr="00C0416B">
        <w:rPr>
          <w:rFonts w:ascii="Calibri" w:hAnsi="Calibri" w:cs="Calibri"/>
          <w:sz w:val="22"/>
          <w:szCs w:val="22"/>
        </w:rPr>
        <w:t xml:space="preserve"> will be set </w:t>
      </w:r>
      <w:r w:rsidR="0084641D" w:rsidRPr="00C0416B">
        <w:rPr>
          <w:rFonts w:ascii="Calibri" w:hAnsi="Calibri" w:cs="Calibri"/>
          <w:sz w:val="22"/>
          <w:szCs w:val="22"/>
        </w:rPr>
        <w:t xml:space="preserve">as per the </w:t>
      </w:r>
      <w:r w:rsidRPr="00C0416B">
        <w:rPr>
          <w:rFonts w:ascii="Calibri" w:hAnsi="Calibri" w:cs="Calibri"/>
          <w:sz w:val="22"/>
          <w:szCs w:val="22"/>
        </w:rPr>
        <w:t xml:space="preserve">Working days logic and will be editable for the user </w:t>
      </w:r>
      <w:r w:rsidR="003B5484">
        <w:rPr>
          <w:rFonts w:ascii="Calibri" w:hAnsi="Calibri" w:cs="Calibri"/>
          <w:sz w:val="22"/>
          <w:szCs w:val="22"/>
        </w:rPr>
        <w:t xml:space="preserve"> </w:t>
      </w:r>
      <w:r w:rsidRPr="00C0416B">
        <w:rPr>
          <w:rFonts w:ascii="Calibri" w:hAnsi="Calibri" w:cs="Calibri"/>
          <w:sz w:val="22"/>
          <w:szCs w:val="22"/>
        </w:rPr>
        <w:t>to update</w:t>
      </w:r>
      <w:r w:rsidR="003B5484">
        <w:rPr>
          <w:rFonts w:ascii="Calibri" w:hAnsi="Calibri" w:cs="Calibri"/>
          <w:sz w:val="22"/>
          <w:szCs w:val="22"/>
        </w:rPr>
        <w:t xml:space="preserve"> for ‘ON’ Tenor</w:t>
      </w:r>
      <w:r w:rsidRPr="00C0416B">
        <w:rPr>
          <w:rFonts w:ascii="Calibri" w:hAnsi="Calibri" w:cs="Calibri"/>
          <w:sz w:val="22"/>
          <w:szCs w:val="22"/>
        </w:rPr>
        <w:t xml:space="preserve"> in case of any modification required.</w:t>
      </w:r>
    </w:p>
    <w:p w14:paraId="34D59AAB" w14:textId="65AEED96" w:rsidR="00D71752" w:rsidRDefault="000332A1" w:rsidP="00D1678F">
      <w:pPr>
        <w:pStyle w:val="Heading4"/>
      </w:pPr>
      <w:r>
        <w:t>History I</w:t>
      </w:r>
      <w:r w:rsidR="00A8412D">
        <w:t>nterbank</w:t>
      </w:r>
      <w:r>
        <w:t xml:space="preserve"> Data</w:t>
      </w:r>
    </w:p>
    <w:p w14:paraId="2C296462" w14:textId="77777777" w:rsidR="000332A1" w:rsidRDefault="000332A1" w:rsidP="00D1678F">
      <w:pPr>
        <w:jc w:val="both"/>
      </w:pPr>
    </w:p>
    <w:p w14:paraId="1FE54C54" w14:textId="5437FA44" w:rsidR="00A8412D" w:rsidRDefault="00A8412D" w:rsidP="00D1678F">
      <w:pPr>
        <w:pStyle w:val="ListParagraph"/>
        <w:numPr>
          <w:ilvl w:val="0"/>
          <w:numId w:val="14"/>
        </w:numPr>
        <w:suppressAutoHyphens w:val="0"/>
        <w:spacing w:before="120" w:after="120" w:line="360" w:lineRule="auto"/>
        <w:jc w:val="both"/>
        <w:rPr>
          <w:rFonts w:ascii="Calibri" w:hAnsi="Calibri" w:cs="Arial"/>
          <w:sz w:val="22"/>
          <w:szCs w:val="22"/>
        </w:rPr>
      </w:pPr>
      <w:r w:rsidRPr="009D7C3C">
        <w:rPr>
          <w:rFonts w:ascii="Calibri" w:hAnsi="Calibri" w:cs="Arial"/>
          <w:sz w:val="22"/>
          <w:szCs w:val="22"/>
        </w:rPr>
        <w:t>The source for</w:t>
      </w:r>
      <w:r>
        <w:rPr>
          <w:rFonts w:ascii="Calibri" w:hAnsi="Calibri" w:cs="Arial"/>
          <w:sz w:val="22"/>
          <w:szCs w:val="22"/>
        </w:rPr>
        <w:t xml:space="preserve"> History IB data</w:t>
      </w:r>
      <w:r w:rsidRPr="009D7C3C">
        <w:rPr>
          <w:rFonts w:ascii="Calibri" w:hAnsi="Calibri" w:cs="Arial"/>
          <w:sz w:val="22"/>
          <w:szCs w:val="22"/>
        </w:rPr>
        <w:t xml:space="preserve"> calculation will be the data that will be extracted from the FIS MM Deals </w:t>
      </w:r>
      <w:r w:rsidR="00237FC3">
        <w:rPr>
          <w:rFonts w:ascii="Calibri" w:hAnsi="Calibri" w:cs="Arial"/>
          <w:sz w:val="22"/>
          <w:szCs w:val="22"/>
        </w:rPr>
        <w:t>grid</w:t>
      </w:r>
      <w:r w:rsidRPr="009D7C3C">
        <w:rPr>
          <w:rFonts w:ascii="Calibri" w:hAnsi="Calibri" w:cs="Arial"/>
          <w:sz w:val="22"/>
          <w:szCs w:val="22"/>
        </w:rPr>
        <w:t>.</w:t>
      </w:r>
    </w:p>
    <w:p w14:paraId="722A53FB" w14:textId="137DDF0B" w:rsidR="00F146C2" w:rsidRPr="00BE2E4A" w:rsidRDefault="00F146C2" w:rsidP="00F146C2">
      <w:pPr>
        <w:pStyle w:val="ListParagraph"/>
        <w:numPr>
          <w:ilvl w:val="0"/>
          <w:numId w:val="14"/>
        </w:numPr>
        <w:suppressAutoHyphens w:val="0"/>
        <w:spacing w:before="120" w:after="120" w:line="360" w:lineRule="auto"/>
        <w:jc w:val="both"/>
        <w:rPr>
          <w:rFonts w:ascii="Calibri" w:hAnsi="Calibri" w:cs="Arial"/>
          <w:sz w:val="22"/>
          <w:szCs w:val="22"/>
        </w:rPr>
      </w:pPr>
      <w:r w:rsidRPr="00237FC3">
        <w:rPr>
          <w:rFonts w:ascii="Calibri" w:hAnsi="Calibri" w:cs="Arial"/>
          <w:sz w:val="22"/>
          <w:szCs w:val="22"/>
        </w:rPr>
        <w:t>The maximum validity of historical rates tenor should be as per the following</w:t>
      </w:r>
      <w:r w:rsidR="0023465B" w:rsidRPr="00237FC3">
        <w:rPr>
          <w:rFonts w:ascii="Calibri" w:hAnsi="Calibri" w:cs="Arial"/>
          <w:sz w:val="22"/>
          <w:szCs w:val="22"/>
        </w:rPr>
        <w:t xml:space="preserve"> Max validity Historical Data masters</w:t>
      </w:r>
      <w:r w:rsidRPr="00237FC3">
        <w:rPr>
          <w:rFonts w:ascii="Calibri" w:hAnsi="Calibri" w:cs="Arial"/>
          <w:sz w:val="22"/>
          <w:szCs w:val="22"/>
        </w:rPr>
        <w:t xml:space="preserve">: </w:t>
      </w:r>
    </w:p>
    <w:tbl>
      <w:tblPr>
        <w:tblW w:w="3528" w:type="dxa"/>
        <w:tblInd w:w="2047" w:type="dxa"/>
        <w:tblLook w:val="04A0" w:firstRow="1" w:lastRow="0" w:firstColumn="1" w:lastColumn="0" w:noHBand="0" w:noVBand="1"/>
      </w:tblPr>
      <w:tblGrid>
        <w:gridCol w:w="1548"/>
        <w:gridCol w:w="1980"/>
      </w:tblGrid>
      <w:tr w:rsidR="00BE2E4A" w:rsidRPr="00BE2E4A" w14:paraId="7EA60233" w14:textId="77777777" w:rsidTr="00BE2E4A">
        <w:trPr>
          <w:trHeight w:val="300"/>
        </w:trPr>
        <w:tc>
          <w:tcPr>
            <w:tcW w:w="1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6AEBFF" w14:textId="77777777" w:rsidR="00BE2E4A" w:rsidRPr="00BE2E4A" w:rsidRDefault="00BE2E4A" w:rsidP="00BE2E4A">
            <w:pPr>
              <w:suppressAutoHyphens w:val="0"/>
              <w:spacing w:line="240" w:lineRule="auto"/>
              <w:rPr>
                <w:rFonts w:ascii="Calibri" w:hAnsi="Calibri" w:cs="Calibri"/>
                <w:color w:val="000000"/>
                <w:sz w:val="22"/>
                <w:szCs w:val="22"/>
                <w:lang w:eastAsia="en-US"/>
              </w:rPr>
            </w:pPr>
            <w:r w:rsidRPr="00BE2E4A">
              <w:rPr>
                <w:rFonts w:ascii="Calibri" w:hAnsi="Calibri" w:cs="Calibri"/>
                <w:color w:val="000000"/>
                <w:sz w:val="22"/>
                <w:szCs w:val="22"/>
                <w:lang w:eastAsia="en-US"/>
              </w:rPr>
              <w:t>Tenor</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63EC6330" w14:textId="77777777" w:rsidR="00BE2E4A" w:rsidRPr="00BE2E4A" w:rsidRDefault="00BE2E4A" w:rsidP="00BE2E4A">
            <w:pPr>
              <w:suppressAutoHyphens w:val="0"/>
              <w:spacing w:line="240" w:lineRule="auto"/>
              <w:rPr>
                <w:rFonts w:ascii="Calibri" w:hAnsi="Calibri" w:cs="Calibri"/>
                <w:color w:val="000000"/>
                <w:sz w:val="22"/>
                <w:szCs w:val="22"/>
                <w:lang w:eastAsia="en-US"/>
              </w:rPr>
            </w:pPr>
            <w:r w:rsidRPr="00BE2E4A">
              <w:rPr>
                <w:rFonts w:ascii="Calibri" w:hAnsi="Calibri" w:cs="Calibri"/>
                <w:color w:val="000000"/>
                <w:sz w:val="22"/>
                <w:szCs w:val="22"/>
                <w:lang w:eastAsia="en-US"/>
              </w:rPr>
              <w:t>No. of Business Days</w:t>
            </w:r>
          </w:p>
        </w:tc>
      </w:tr>
      <w:tr w:rsidR="00BE2E4A" w:rsidRPr="00BE2E4A" w14:paraId="326E4EA8" w14:textId="77777777" w:rsidTr="00BE2E4A">
        <w:trPr>
          <w:trHeight w:val="300"/>
        </w:trPr>
        <w:tc>
          <w:tcPr>
            <w:tcW w:w="1548" w:type="dxa"/>
            <w:tcBorders>
              <w:top w:val="nil"/>
              <w:left w:val="single" w:sz="4" w:space="0" w:color="auto"/>
              <w:bottom w:val="single" w:sz="4" w:space="0" w:color="auto"/>
              <w:right w:val="single" w:sz="4" w:space="0" w:color="auto"/>
            </w:tcBorders>
            <w:shd w:val="clear" w:color="auto" w:fill="auto"/>
            <w:noWrap/>
            <w:vAlign w:val="bottom"/>
            <w:hideMark/>
          </w:tcPr>
          <w:p w14:paraId="41AF4F98" w14:textId="77777777" w:rsidR="00BE2E4A" w:rsidRPr="00BE2E4A" w:rsidRDefault="00BE2E4A" w:rsidP="00BE2E4A">
            <w:pPr>
              <w:suppressAutoHyphens w:val="0"/>
              <w:spacing w:line="240" w:lineRule="auto"/>
              <w:rPr>
                <w:rFonts w:ascii="Calibri" w:hAnsi="Calibri" w:cs="Calibri"/>
                <w:color w:val="000000"/>
                <w:sz w:val="22"/>
                <w:szCs w:val="22"/>
                <w:lang w:eastAsia="en-US"/>
              </w:rPr>
            </w:pPr>
            <w:r w:rsidRPr="00BE2E4A">
              <w:rPr>
                <w:rFonts w:ascii="Calibri" w:hAnsi="Calibri" w:cs="Calibri"/>
                <w:color w:val="000000"/>
                <w:sz w:val="22"/>
                <w:szCs w:val="22"/>
                <w:lang w:eastAsia="en-US"/>
              </w:rPr>
              <w:t>O/N</w:t>
            </w:r>
          </w:p>
        </w:tc>
        <w:tc>
          <w:tcPr>
            <w:tcW w:w="1980" w:type="dxa"/>
            <w:tcBorders>
              <w:top w:val="nil"/>
              <w:left w:val="nil"/>
              <w:bottom w:val="single" w:sz="4" w:space="0" w:color="auto"/>
              <w:right w:val="single" w:sz="4" w:space="0" w:color="auto"/>
            </w:tcBorders>
            <w:shd w:val="clear" w:color="auto" w:fill="auto"/>
            <w:noWrap/>
            <w:vAlign w:val="bottom"/>
            <w:hideMark/>
          </w:tcPr>
          <w:p w14:paraId="7D8D57CD" w14:textId="77777777" w:rsidR="00BE2E4A" w:rsidRPr="00BE2E4A" w:rsidRDefault="00BE2E4A" w:rsidP="00BE2E4A">
            <w:pPr>
              <w:suppressAutoHyphens w:val="0"/>
              <w:spacing w:line="240" w:lineRule="auto"/>
              <w:jc w:val="right"/>
              <w:rPr>
                <w:rFonts w:ascii="Calibri" w:hAnsi="Calibri" w:cs="Calibri"/>
                <w:color w:val="000000"/>
                <w:sz w:val="22"/>
                <w:szCs w:val="22"/>
                <w:lang w:eastAsia="en-US"/>
              </w:rPr>
            </w:pPr>
            <w:r w:rsidRPr="00BE2E4A">
              <w:rPr>
                <w:rFonts w:ascii="Calibri" w:hAnsi="Calibri" w:cs="Calibri"/>
                <w:color w:val="000000"/>
                <w:sz w:val="22"/>
                <w:szCs w:val="22"/>
                <w:lang w:eastAsia="en-US"/>
              </w:rPr>
              <w:t>3</w:t>
            </w:r>
          </w:p>
        </w:tc>
      </w:tr>
      <w:tr w:rsidR="00BE2E4A" w:rsidRPr="00BE2E4A" w14:paraId="3A520865" w14:textId="77777777" w:rsidTr="00BE2E4A">
        <w:trPr>
          <w:trHeight w:val="300"/>
        </w:trPr>
        <w:tc>
          <w:tcPr>
            <w:tcW w:w="1548" w:type="dxa"/>
            <w:tcBorders>
              <w:top w:val="nil"/>
              <w:left w:val="single" w:sz="4" w:space="0" w:color="auto"/>
              <w:bottom w:val="single" w:sz="4" w:space="0" w:color="auto"/>
              <w:right w:val="single" w:sz="4" w:space="0" w:color="auto"/>
            </w:tcBorders>
            <w:shd w:val="clear" w:color="auto" w:fill="auto"/>
            <w:noWrap/>
            <w:vAlign w:val="bottom"/>
            <w:hideMark/>
          </w:tcPr>
          <w:p w14:paraId="4CCC4E2F" w14:textId="77777777" w:rsidR="00BE2E4A" w:rsidRPr="00BE2E4A" w:rsidRDefault="00BE2E4A" w:rsidP="00BE2E4A">
            <w:pPr>
              <w:suppressAutoHyphens w:val="0"/>
              <w:spacing w:line="240" w:lineRule="auto"/>
              <w:rPr>
                <w:rFonts w:ascii="Calibri" w:hAnsi="Calibri" w:cs="Calibri"/>
                <w:color w:val="000000"/>
                <w:sz w:val="22"/>
                <w:szCs w:val="22"/>
                <w:lang w:eastAsia="en-US"/>
              </w:rPr>
            </w:pPr>
            <w:r w:rsidRPr="00BE2E4A">
              <w:rPr>
                <w:rFonts w:ascii="Calibri" w:hAnsi="Calibri" w:cs="Calibri"/>
                <w:color w:val="000000"/>
                <w:sz w:val="22"/>
                <w:szCs w:val="22"/>
                <w:lang w:eastAsia="en-US"/>
              </w:rPr>
              <w:t>1W</w:t>
            </w:r>
          </w:p>
        </w:tc>
        <w:tc>
          <w:tcPr>
            <w:tcW w:w="1980" w:type="dxa"/>
            <w:tcBorders>
              <w:top w:val="nil"/>
              <w:left w:val="nil"/>
              <w:bottom w:val="single" w:sz="4" w:space="0" w:color="auto"/>
              <w:right w:val="single" w:sz="4" w:space="0" w:color="auto"/>
            </w:tcBorders>
            <w:shd w:val="clear" w:color="auto" w:fill="auto"/>
            <w:noWrap/>
            <w:vAlign w:val="bottom"/>
            <w:hideMark/>
          </w:tcPr>
          <w:p w14:paraId="54E04208" w14:textId="77777777" w:rsidR="00BE2E4A" w:rsidRPr="00BE2E4A" w:rsidRDefault="00BE2E4A" w:rsidP="00BE2E4A">
            <w:pPr>
              <w:suppressAutoHyphens w:val="0"/>
              <w:spacing w:line="240" w:lineRule="auto"/>
              <w:jc w:val="right"/>
              <w:rPr>
                <w:rFonts w:ascii="Calibri" w:hAnsi="Calibri" w:cs="Calibri"/>
                <w:color w:val="000000"/>
                <w:sz w:val="22"/>
                <w:szCs w:val="22"/>
                <w:lang w:eastAsia="en-US"/>
              </w:rPr>
            </w:pPr>
            <w:r w:rsidRPr="00BE2E4A">
              <w:rPr>
                <w:rFonts w:ascii="Calibri" w:hAnsi="Calibri" w:cs="Calibri"/>
                <w:color w:val="000000"/>
                <w:sz w:val="22"/>
                <w:szCs w:val="22"/>
                <w:lang w:eastAsia="en-US"/>
              </w:rPr>
              <w:t>3</w:t>
            </w:r>
          </w:p>
        </w:tc>
      </w:tr>
      <w:tr w:rsidR="00BE2E4A" w:rsidRPr="00BE2E4A" w14:paraId="5B0879DD" w14:textId="77777777" w:rsidTr="00BE2E4A">
        <w:trPr>
          <w:trHeight w:val="300"/>
        </w:trPr>
        <w:tc>
          <w:tcPr>
            <w:tcW w:w="1548" w:type="dxa"/>
            <w:tcBorders>
              <w:top w:val="nil"/>
              <w:left w:val="single" w:sz="4" w:space="0" w:color="auto"/>
              <w:bottom w:val="single" w:sz="4" w:space="0" w:color="auto"/>
              <w:right w:val="single" w:sz="4" w:space="0" w:color="auto"/>
            </w:tcBorders>
            <w:shd w:val="clear" w:color="auto" w:fill="auto"/>
            <w:noWrap/>
            <w:vAlign w:val="bottom"/>
            <w:hideMark/>
          </w:tcPr>
          <w:p w14:paraId="7818DC36" w14:textId="77777777" w:rsidR="00BE2E4A" w:rsidRPr="00BE2E4A" w:rsidRDefault="00BE2E4A" w:rsidP="00BE2E4A">
            <w:pPr>
              <w:suppressAutoHyphens w:val="0"/>
              <w:spacing w:line="240" w:lineRule="auto"/>
              <w:rPr>
                <w:rFonts w:ascii="Calibri" w:hAnsi="Calibri" w:cs="Calibri"/>
                <w:color w:val="000000"/>
                <w:sz w:val="22"/>
                <w:szCs w:val="22"/>
                <w:lang w:eastAsia="en-US"/>
              </w:rPr>
            </w:pPr>
            <w:r w:rsidRPr="00BE2E4A">
              <w:rPr>
                <w:rFonts w:ascii="Calibri" w:hAnsi="Calibri" w:cs="Calibri"/>
                <w:color w:val="000000"/>
                <w:sz w:val="22"/>
                <w:szCs w:val="22"/>
                <w:lang w:eastAsia="en-US"/>
              </w:rPr>
              <w:t>1M</w:t>
            </w:r>
          </w:p>
        </w:tc>
        <w:tc>
          <w:tcPr>
            <w:tcW w:w="1980" w:type="dxa"/>
            <w:tcBorders>
              <w:top w:val="nil"/>
              <w:left w:val="nil"/>
              <w:bottom w:val="single" w:sz="4" w:space="0" w:color="auto"/>
              <w:right w:val="single" w:sz="4" w:space="0" w:color="auto"/>
            </w:tcBorders>
            <w:shd w:val="clear" w:color="auto" w:fill="auto"/>
            <w:noWrap/>
            <w:vAlign w:val="bottom"/>
            <w:hideMark/>
          </w:tcPr>
          <w:p w14:paraId="6CC4F56E" w14:textId="77777777" w:rsidR="00BE2E4A" w:rsidRPr="00BE2E4A" w:rsidRDefault="00BE2E4A" w:rsidP="00BE2E4A">
            <w:pPr>
              <w:suppressAutoHyphens w:val="0"/>
              <w:spacing w:line="240" w:lineRule="auto"/>
              <w:jc w:val="right"/>
              <w:rPr>
                <w:rFonts w:ascii="Calibri" w:hAnsi="Calibri" w:cs="Calibri"/>
                <w:color w:val="000000"/>
                <w:sz w:val="22"/>
                <w:szCs w:val="22"/>
                <w:lang w:eastAsia="en-US"/>
              </w:rPr>
            </w:pPr>
            <w:r w:rsidRPr="00BE2E4A">
              <w:rPr>
                <w:rFonts w:ascii="Calibri" w:hAnsi="Calibri" w:cs="Calibri"/>
                <w:color w:val="000000"/>
                <w:sz w:val="22"/>
                <w:szCs w:val="22"/>
                <w:lang w:eastAsia="en-US"/>
              </w:rPr>
              <w:t>5</w:t>
            </w:r>
          </w:p>
        </w:tc>
      </w:tr>
      <w:tr w:rsidR="00BE2E4A" w:rsidRPr="00BE2E4A" w14:paraId="3DE71E8A" w14:textId="77777777" w:rsidTr="00BE2E4A">
        <w:trPr>
          <w:trHeight w:val="300"/>
        </w:trPr>
        <w:tc>
          <w:tcPr>
            <w:tcW w:w="1548" w:type="dxa"/>
            <w:tcBorders>
              <w:top w:val="nil"/>
              <w:left w:val="single" w:sz="4" w:space="0" w:color="auto"/>
              <w:bottom w:val="single" w:sz="4" w:space="0" w:color="auto"/>
              <w:right w:val="single" w:sz="4" w:space="0" w:color="auto"/>
            </w:tcBorders>
            <w:shd w:val="clear" w:color="auto" w:fill="auto"/>
            <w:noWrap/>
            <w:vAlign w:val="bottom"/>
            <w:hideMark/>
          </w:tcPr>
          <w:p w14:paraId="6F380BB1" w14:textId="77777777" w:rsidR="00BE2E4A" w:rsidRPr="00BE2E4A" w:rsidRDefault="00BE2E4A" w:rsidP="00BE2E4A">
            <w:pPr>
              <w:suppressAutoHyphens w:val="0"/>
              <w:spacing w:line="240" w:lineRule="auto"/>
              <w:rPr>
                <w:rFonts w:ascii="Calibri" w:hAnsi="Calibri" w:cs="Calibri"/>
                <w:color w:val="000000"/>
                <w:sz w:val="22"/>
                <w:szCs w:val="22"/>
                <w:lang w:eastAsia="en-US"/>
              </w:rPr>
            </w:pPr>
            <w:r w:rsidRPr="00BE2E4A">
              <w:rPr>
                <w:rFonts w:ascii="Calibri" w:hAnsi="Calibri" w:cs="Calibri"/>
                <w:color w:val="000000"/>
                <w:sz w:val="22"/>
                <w:szCs w:val="22"/>
                <w:lang w:eastAsia="en-US"/>
              </w:rPr>
              <w:t>3M</w:t>
            </w:r>
          </w:p>
        </w:tc>
        <w:tc>
          <w:tcPr>
            <w:tcW w:w="1980" w:type="dxa"/>
            <w:tcBorders>
              <w:top w:val="nil"/>
              <w:left w:val="nil"/>
              <w:bottom w:val="single" w:sz="4" w:space="0" w:color="auto"/>
              <w:right w:val="single" w:sz="4" w:space="0" w:color="auto"/>
            </w:tcBorders>
            <w:shd w:val="clear" w:color="auto" w:fill="auto"/>
            <w:noWrap/>
            <w:vAlign w:val="bottom"/>
            <w:hideMark/>
          </w:tcPr>
          <w:p w14:paraId="54258188" w14:textId="77777777" w:rsidR="00BE2E4A" w:rsidRPr="00BE2E4A" w:rsidRDefault="00BE2E4A" w:rsidP="00BE2E4A">
            <w:pPr>
              <w:suppressAutoHyphens w:val="0"/>
              <w:spacing w:line="240" w:lineRule="auto"/>
              <w:jc w:val="right"/>
              <w:rPr>
                <w:rFonts w:ascii="Calibri" w:hAnsi="Calibri" w:cs="Calibri"/>
                <w:color w:val="000000"/>
                <w:sz w:val="22"/>
                <w:szCs w:val="22"/>
                <w:lang w:eastAsia="en-US"/>
              </w:rPr>
            </w:pPr>
            <w:r w:rsidRPr="00BE2E4A">
              <w:rPr>
                <w:rFonts w:ascii="Calibri" w:hAnsi="Calibri" w:cs="Calibri"/>
                <w:color w:val="000000"/>
                <w:sz w:val="22"/>
                <w:szCs w:val="22"/>
                <w:lang w:eastAsia="en-US"/>
              </w:rPr>
              <w:t>5</w:t>
            </w:r>
          </w:p>
        </w:tc>
      </w:tr>
      <w:tr w:rsidR="00BE2E4A" w:rsidRPr="00BE2E4A" w14:paraId="1B993DDE" w14:textId="77777777" w:rsidTr="00BE2E4A">
        <w:trPr>
          <w:trHeight w:val="300"/>
        </w:trPr>
        <w:tc>
          <w:tcPr>
            <w:tcW w:w="1548" w:type="dxa"/>
            <w:tcBorders>
              <w:top w:val="nil"/>
              <w:left w:val="single" w:sz="4" w:space="0" w:color="auto"/>
              <w:bottom w:val="single" w:sz="4" w:space="0" w:color="auto"/>
              <w:right w:val="single" w:sz="4" w:space="0" w:color="auto"/>
            </w:tcBorders>
            <w:shd w:val="clear" w:color="auto" w:fill="auto"/>
            <w:noWrap/>
            <w:vAlign w:val="bottom"/>
            <w:hideMark/>
          </w:tcPr>
          <w:p w14:paraId="668B6FB1" w14:textId="77777777" w:rsidR="00BE2E4A" w:rsidRPr="00BE2E4A" w:rsidRDefault="00BE2E4A" w:rsidP="00BE2E4A">
            <w:pPr>
              <w:suppressAutoHyphens w:val="0"/>
              <w:spacing w:line="240" w:lineRule="auto"/>
              <w:rPr>
                <w:rFonts w:ascii="Calibri" w:hAnsi="Calibri" w:cs="Calibri"/>
                <w:color w:val="000000"/>
                <w:sz w:val="22"/>
                <w:szCs w:val="22"/>
                <w:lang w:eastAsia="en-US"/>
              </w:rPr>
            </w:pPr>
            <w:r w:rsidRPr="00BE2E4A">
              <w:rPr>
                <w:rFonts w:ascii="Calibri" w:hAnsi="Calibri" w:cs="Calibri"/>
                <w:color w:val="000000"/>
                <w:sz w:val="22"/>
                <w:szCs w:val="22"/>
                <w:lang w:eastAsia="en-US"/>
              </w:rPr>
              <w:t>6M</w:t>
            </w:r>
          </w:p>
        </w:tc>
        <w:tc>
          <w:tcPr>
            <w:tcW w:w="1980" w:type="dxa"/>
            <w:tcBorders>
              <w:top w:val="nil"/>
              <w:left w:val="nil"/>
              <w:bottom w:val="single" w:sz="4" w:space="0" w:color="auto"/>
              <w:right w:val="single" w:sz="4" w:space="0" w:color="auto"/>
            </w:tcBorders>
            <w:shd w:val="clear" w:color="auto" w:fill="auto"/>
            <w:noWrap/>
            <w:vAlign w:val="bottom"/>
            <w:hideMark/>
          </w:tcPr>
          <w:p w14:paraId="0E48D828" w14:textId="77777777" w:rsidR="00BE2E4A" w:rsidRPr="00BE2E4A" w:rsidRDefault="00BE2E4A" w:rsidP="00BE2E4A">
            <w:pPr>
              <w:suppressAutoHyphens w:val="0"/>
              <w:spacing w:line="240" w:lineRule="auto"/>
              <w:jc w:val="right"/>
              <w:rPr>
                <w:rFonts w:ascii="Calibri" w:hAnsi="Calibri" w:cs="Calibri"/>
                <w:color w:val="000000"/>
                <w:sz w:val="22"/>
                <w:szCs w:val="22"/>
                <w:lang w:eastAsia="en-US"/>
              </w:rPr>
            </w:pPr>
            <w:r w:rsidRPr="00BE2E4A">
              <w:rPr>
                <w:rFonts w:ascii="Calibri" w:hAnsi="Calibri" w:cs="Calibri"/>
                <w:color w:val="000000"/>
                <w:sz w:val="22"/>
                <w:szCs w:val="22"/>
                <w:lang w:eastAsia="en-US"/>
              </w:rPr>
              <w:t>10</w:t>
            </w:r>
          </w:p>
        </w:tc>
      </w:tr>
      <w:tr w:rsidR="00BE2E4A" w:rsidRPr="00BE2E4A" w14:paraId="2AA1A360" w14:textId="77777777" w:rsidTr="00BE2E4A">
        <w:trPr>
          <w:trHeight w:val="300"/>
        </w:trPr>
        <w:tc>
          <w:tcPr>
            <w:tcW w:w="1548" w:type="dxa"/>
            <w:tcBorders>
              <w:top w:val="nil"/>
              <w:left w:val="single" w:sz="4" w:space="0" w:color="auto"/>
              <w:bottom w:val="single" w:sz="4" w:space="0" w:color="auto"/>
              <w:right w:val="single" w:sz="4" w:space="0" w:color="auto"/>
            </w:tcBorders>
            <w:shd w:val="clear" w:color="auto" w:fill="auto"/>
            <w:noWrap/>
            <w:vAlign w:val="bottom"/>
            <w:hideMark/>
          </w:tcPr>
          <w:p w14:paraId="60E71E20" w14:textId="77777777" w:rsidR="00BE2E4A" w:rsidRPr="00BE2E4A" w:rsidRDefault="00BE2E4A" w:rsidP="00BE2E4A">
            <w:pPr>
              <w:suppressAutoHyphens w:val="0"/>
              <w:spacing w:line="240" w:lineRule="auto"/>
              <w:rPr>
                <w:rFonts w:ascii="Calibri" w:hAnsi="Calibri" w:cs="Calibri"/>
                <w:color w:val="000000"/>
                <w:sz w:val="22"/>
                <w:szCs w:val="22"/>
                <w:lang w:eastAsia="en-US"/>
              </w:rPr>
            </w:pPr>
            <w:r w:rsidRPr="00BE2E4A">
              <w:rPr>
                <w:rFonts w:ascii="Calibri" w:hAnsi="Calibri" w:cs="Calibri"/>
                <w:color w:val="000000"/>
                <w:sz w:val="22"/>
                <w:szCs w:val="22"/>
                <w:lang w:eastAsia="en-US"/>
              </w:rPr>
              <w:t>1Y</w:t>
            </w:r>
          </w:p>
        </w:tc>
        <w:tc>
          <w:tcPr>
            <w:tcW w:w="1980" w:type="dxa"/>
            <w:tcBorders>
              <w:top w:val="nil"/>
              <w:left w:val="nil"/>
              <w:bottom w:val="single" w:sz="4" w:space="0" w:color="auto"/>
              <w:right w:val="single" w:sz="4" w:space="0" w:color="auto"/>
            </w:tcBorders>
            <w:shd w:val="clear" w:color="auto" w:fill="auto"/>
            <w:noWrap/>
            <w:vAlign w:val="bottom"/>
            <w:hideMark/>
          </w:tcPr>
          <w:p w14:paraId="1D7B9F79" w14:textId="77777777" w:rsidR="00BE2E4A" w:rsidRPr="00BE2E4A" w:rsidRDefault="00BE2E4A" w:rsidP="00BE2E4A">
            <w:pPr>
              <w:suppressAutoHyphens w:val="0"/>
              <w:spacing w:line="240" w:lineRule="auto"/>
              <w:jc w:val="right"/>
              <w:rPr>
                <w:rFonts w:ascii="Calibri" w:hAnsi="Calibri" w:cs="Calibri"/>
                <w:color w:val="000000"/>
                <w:sz w:val="22"/>
                <w:szCs w:val="22"/>
                <w:lang w:eastAsia="en-US"/>
              </w:rPr>
            </w:pPr>
            <w:r w:rsidRPr="00BE2E4A">
              <w:rPr>
                <w:rFonts w:ascii="Calibri" w:hAnsi="Calibri" w:cs="Calibri"/>
                <w:color w:val="000000"/>
                <w:sz w:val="22"/>
                <w:szCs w:val="22"/>
                <w:lang w:eastAsia="en-US"/>
              </w:rPr>
              <w:t>10</w:t>
            </w:r>
          </w:p>
        </w:tc>
      </w:tr>
    </w:tbl>
    <w:p w14:paraId="3AADEBF3" w14:textId="2BE0241A" w:rsidR="00A8412D" w:rsidRPr="0023465B" w:rsidRDefault="00A8412D" w:rsidP="00D1678F">
      <w:pPr>
        <w:pStyle w:val="ListParagraph"/>
        <w:numPr>
          <w:ilvl w:val="0"/>
          <w:numId w:val="14"/>
        </w:numPr>
        <w:suppressAutoHyphens w:val="0"/>
        <w:spacing w:before="120" w:after="120" w:line="360" w:lineRule="auto"/>
        <w:jc w:val="both"/>
        <w:rPr>
          <w:sz w:val="22"/>
          <w:szCs w:val="22"/>
        </w:rPr>
      </w:pPr>
      <w:r w:rsidRPr="00C72CB7">
        <w:rPr>
          <w:rFonts w:ascii="Calibri" w:hAnsi="Calibri" w:cs="Arial"/>
          <w:sz w:val="22"/>
          <w:szCs w:val="22"/>
        </w:rPr>
        <w:lastRenderedPageBreak/>
        <w:t xml:space="preserve">For </w:t>
      </w:r>
      <w:r w:rsidR="00705B14">
        <w:rPr>
          <w:rFonts w:ascii="Calibri" w:hAnsi="Calibri" w:cs="Arial"/>
          <w:sz w:val="22"/>
          <w:szCs w:val="22"/>
        </w:rPr>
        <w:t xml:space="preserve">History </w:t>
      </w:r>
      <w:r w:rsidR="00CA607E">
        <w:rPr>
          <w:rFonts w:ascii="Calibri" w:hAnsi="Calibri" w:cs="Arial"/>
          <w:sz w:val="22"/>
          <w:szCs w:val="22"/>
        </w:rPr>
        <w:t>Customer data</w:t>
      </w:r>
      <w:r w:rsidR="00705B14">
        <w:rPr>
          <w:rFonts w:ascii="Calibri" w:hAnsi="Calibri" w:cs="Arial"/>
          <w:sz w:val="22"/>
          <w:szCs w:val="22"/>
        </w:rPr>
        <w:t xml:space="preserve"> rate calculation, those records </w:t>
      </w:r>
      <w:r w:rsidR="00CA607E">
        <w:rPr>
          <w:rFonts w:ascii="Calibri" w:hAnsi="Calibri" w:cs="Arial"/>
          <w:sz w:val="22"/>
          <w:szCs w:val="22"/>
        </w:rPr>
        <w:t xml:space="preserve">from the DF2 grid </w:t>
      </w:r>
      <w:r w:rsidR="00705B14">
        <w:rPr>
          <w:rFonts w:ascii="Calibri" w:hAnsi="Calibri" w:cs="Arial"/>
          <w:sz w:val="22"/>
          <w:szCs w:val="22"/>
        </w:rPr>
        <w:t>will be considered</w:t>
      </w:r>
      <w:r w:rsidR="006E650C">
        <w:rPr>
          <w:rFonts w:ascii="Calibri" w:hAnsi="Calibri" w:cs="Arial"/>
          <w:sz w:val="22"/>
          <w:szCs w:val="22"/>
        </w:rPr>
        <w:t xml:space="preserve"> for which </w:t>
      </w:r>
      <w:r w:rsidR="00D33938">
        <w:rPr>
          <w:rFonts w:ascii="Calibri" w:hAnsi="Calibri" w:cs="Arial"/>
          <w:sz w:val="22"/>
          <w:szCs w:val="22"/>
        </w:rPr>
        <w:t xml:space="preserve">the number of Business days is less than equal to the corresponding business days of that tenor in the max </w:t>
      </w:r>
      <w:r w:rsidR="00237FC3">
        <w:rPr>
          <w:rFonts w:ascii="Calibri" w:hAnsi="Calibri" w:cs="Arial"/>
          <w:sz w:val="22"/>
          <w:szCs w:val="22"/>
        </w:rPr>
        <w:t>validity historical masters.</w:t>
      </w:r>
      <w:r w:rsidR="00D33938">
        <w:rPr>
          <w:rFonts w:ascii="Calibri" w:hAnsi="Calibri" w:cs="Arial"/>
          <w:sz w:val="22"/>
          <w:szCs w:val="22"/>
        </w:rPr>
        <w:t xml:space="preserve"> </w:t>
      </w:r>
    </w:p>
    <w:p w14:paraId="2B8CB071" w14:textId="77777777" w:rsidR="0023465B" w:rsidRPr="00C72CB7" w:rsidRDefault="0023465B" w:rsidP="0023465B">
      <w:pPr>
        <w:pStyle w:val="ListParagraph"/>
        <w:suppressAutoHyphens w:val="0"/>
        <w:spacing w:before="120" w:after="120" w:line="360" w:lineRule="auto"/>
        <w:jc w:val="both"/>
        <w:rPr>
          <w:sz w:val="22"/>
          <w:szCs w:val="22"/>
        </w:rPr>
      </w:pPr>
    </w:p>
    <w:tbl>
      <w:tblPr>
        <w:tblStyle w:val="GridTable6Colorful-Accent2"/>
        <w:tblW w:w="6620" w:type="dxa"/>
        <w:tblLook w:val="04A0" w:firstRow="1" w:lastRow="0" w:firstColumn="1" w:lastColumn="0" w:noHBand="0" w:noVBand="1"/>
      </w:tblPr>
      <w:tblGrid>
        <w:gridCol w:w="2155"/>
        <w:gridCol w:w="4465"/>
      </w:tblGrid>
      <w:tr w:rsidR="00A8412D" w:rsidRPr="00CD7685" w14:paraId="15CCA1C0" w14:textId="77777777" w:rsidTr="008E235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shd w:val="clear" w:color="auto" w:fill="F7CAAC" w:themeFill="accent2" w:themeFillTint="66"/>
            <w:noWrap/>
          </w:tcPr>
          <w:p w14:paraId="3D4198AA" w14:textId="77777777" w:rsidR="00A8412D" w:rsidRPr="00C72CB7" w:rsidRDefault="00A8412D" w:rsidP="00D1678F">
            <w:pPr>
              <w:suppressAutoHyphens w:val="0"/>
              <w:spacing w:line="240" w:lineRule="auto"/>
              <w:jc w:val="both"/>
              <w:rPr>
                <w:rFonts w:ascii="Calibri" w:hAnsi="Calibri" w:cs="Calibri"/>
                <w:color w:val="000000"/>
                <w:sz w:val="22"/>
                <w:szCs w:val="22"/>
                <w:lang w:eastAsia="en-US"/>
              </w:rPr>
            </w:pPr>
            <w:r w:rsidRPr="00C72CB7">
              <w:rPr>
                <w:rFonts w:ascii="Calibri" w:hAnsi="Calibri" w:cs="Calibri"/>
                <w:color w:val="000000"/>
                <w:sz w:val="22"/>
                <w:szCs w:val="22"/>
                <w:lang w:eastAsia="en-US"/>
              </w:rPr>
              <w:t>Grid Columns</w:t>
            </w:r>
          </w:p>
        </w:tc>
        <w:tc>
          <w:tcPr>
            <w:tcW w:w="4465" w:type="dxa"/>
            <w:shd w:val="clear" w:color="auto" w:fill="F7CAAC" w:themeFill="accent2" w:themeFillTint="66"/>
            <w:noWrap/>
          </w:tcPr>
          <w:p w14:paraId="188A8994" w14:textId="77777777" w:rsidR="00A8412D" w:rsidRPr="00C72CB7" w:rsidRDefault="00A8412D" w:rsidP="00D1678F">
            <w:pPr>
              <w:suppressAutoHyphens w:val="0"/>
              <w:spacing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C72CB7">
              <w:rPr>
                <w:rFonts w:ascii="Calibri" w:hAnsi="Calibri" w:cs="Calibri"/>
                <w:color w:val="000000"/>
                <w:sz w:val="22"/>
                <w:szCs w:val="22"/>
                <w:lang w:eastAsia="en-US"/>
              </w:rPr>
              <w:t>Values</w:t>
            </w:r>
          </w:p>
        </w:tc>
      </w:tr>
      <w:tr w:rsidR="00A8412D" w:rsidRPr="00CD7685" w14:paraId="4C441EA5" w14:textId="77777777" w:rsidTr="008E23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665F1F4" w14:textId="77777777" w:rsidR="00A8412D" w:rsidRPr="00CD7685" w:rsidRDefault="00A8412D" w:rsidP="00D1678F">
            <w:pPr>
              <w:suppressAutoHyphens w:val="0"/>
              <w:spacing w:line="240" w:lineRule="auto"/>
              <w:jc w:val="both"/>
              <w:rPr>
                <w:rFonts w:ascii="Calibri" w:hAnsi="Calibri" w:cs="Calibri"/>
                <w:b w:val="0"/>
                <w:bCs w:val="0"/>
                <w:color w:val="000000"/>
                <w:sz w:val="22"/>
                <w:szCs w:val="22"/>
                <w:lang w:eastAsia="en-US"/>
              </w:rPr>
            </w:pPr>
            <w:r w:rsidRPr="00CD7685">
              <w:rPr>
                <w:rFonts w:ascii="Calibri" w:hAnsi="Calibri" w:cs="Calibri"/>
                <w:b w:val="0"/>
                <w:bCs w:val="0"/>
                <w:color w:val="000000"/>
                <w:sz w:val="22"/>
                <w:szCs w:val="22"/>
                <w:lang w:eastAsia="en-US"/>
              </w:rPr>
              <w:t>Tenor</w:t>
            </w:r>
          </w:p>
        </w:tc>
        <w:tc>
          <w:tcPr>
            <w:tcW w:w="4465" w:type="dxa"/>
            <w:noWrap/>
            <w:hideMark/>
          </w:tcPr>
          <w:p w14:paraId="7000081C" w14:textId="77777777" w:rsidR="00A8412D" w:rsidRPr="00CD7685" w:rsidRDefault="00A8412D"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CD7685">
              <w:rPr>
                <w:rFonts w:ascii="Calibri" w:hAnsi="Calibri" w:cs="Calibri"/>
                <w:color w:val="000000"/>
                <w:sz w:val="22"/>
                <w:szCs w:val="22"/>
                <w:lang w:eastAsia="en-US"/>
              </w:rPr>
              <w:t> </w:t>
            </w:r>
            <w:r>
              <w:rPr>
                <w:rFonts w:ascii="Calibri" w:hAnsi="Calibri" w:cs="Calibri"/>
                <w:color w:val="000000"/>
                <w:sz w:val="22"/>
                <w:szCs w:val="22"/>
                <w:lang w:eastAsia="en-US"/>
              </w:rPr>
              <w:t>6 Rows for all the tenors</w:t>
            </w:r>
          </w:p>
        </w:tc>
      </w:tr>
      <w:tr w:rsidR="000A624D" w:rsidRPr="00CD7685" w14:paraId="013A9B30" w14:textId="77777777" w:rsidTr="008E2354">
        <w:trPr>
          <w:trHeight w:val="12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C587F2C" w14:textId="77777777" w:rsidR="000A624D" w:rsidRPr="00CD7685" w:rsidRDefault="000A624D" w:rsidP="00D1678F">
            <w:pPr>
              <w:suppressAutoHyphens w:val="0"/>
              <w:spacing w:line="240" w:lineRule="auto"/>
              <w:jc w:val="both"/>
              <w:rPr>
                <w:rFonts w:ascii="Calibri" w:hAnsi="Calibri" w:cs="Calibri"/>
                <w:color w:val="000000"/>
                <w:sz w:val="22"/>
                <w:szCs w:val="22"/>
                <w:lang w:eastAsia="en-US"/>
              </w:rPr>
            </w:pPr>
            <w:r w:rsidRPr="00CD7685">
              <w:rPr>
                <w:rFonts w:ascii="Calibri" w:hAnsi="Calibri" w:cs="Calibri"/>
                <w:color w:val="000000"/>
                <w:sz w:val="22"/>
                <w:szCs w:val="22"/>
                <w:lang w:eastAsia="en-US"/>
              </w:rPr>
              <w:t>EIBOR rate for Today</w:t>
            </w:r>
          </w:p>
        </w:tc>
        <w:tc>
          <w:tcPr>
            <w:tcW w:w="4465" w:type="dxa"/>
            <w:hideMark/>
          </w:tcPr>
          <w:p w14:paraId="1A13B605" w14:textId="07C5CC59" w:rsidR="000A624D" w:rsidRPr="00CD7685" w:rsidRDefault="000A624D"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F15DAA">
              <w:rPr>
                <w:rFonts w:ascii="Calibri" w:hAnsi="Calibri" w:cs="Calibri"/>
                <w:color w:val="000000"/>
                <w:sz w:val="22"/>
                <w:szCs w:val="22"/>
                <w:lang w:eastAsia="en-US"/>
              </w:rPr>
              <w:t xml:space="preserve">Volume weighted average of those records in the MM </w:t>
            </w:r>
            <w:r>
              <w:rPr>
                <w:rFonts w:ascii="Calibri" w:hAnsi="Calibri" w:cs="Calibri"/>
                <w:color w:val="000000"/>
                <w:sz w:val="22"/>
                <w:szCs w:val="22"/>
                <w:lang w:eastAsia="en-US"/>
              </w:rPr>
              <w:t>grid</w:t>
            </w:r>
            <w:r w:rsidRPr="00F15DAA">
              <w:rPr>
                <w:rFonts w:ascii="Calibri" w:hAnsi="Calibri" w:cs="Calibri"/>
                <w:color w:val="000000"/>
                <w:sz w:val="22"/>
                <w:szCs w:val="22"/>
                <w:lang w:eastAsia="en-US"/>
              </w:rPr>
              <w:t xml:space="preserve"> whose (Current date - Value date)</w:t>
            </w:r>
            <w:r>
              <w:rPr>
                <w:rFonts w:ascii="Calibri" w:hAnsi="Calibri" w:cs="Calibri"/>
                <w:color w:val="000000"/>
                <w:sz w:val="22"/>
                <w:szCs w:val="22"/>
                <w:lang w:eastAsia="en-US"/>
              </w:rPr>
              <w:t>no. of Business days</w:t>
            </w:r>
            <w:r w:rsidRPr="00F15DAA">
              <w:rPr>
                <w:rFonts w:ascii="Calibri" w:hAnsi="Calibri" w:cs="Calibri"/>
                <w:color w:val="000000"/>
                <w:sz w:val="22"/>
                <w:szCs w:val="22"/>
                <w:lang w:eastAsia="en-US"/>
              </w:rPr>
              <w:t xml:space="preserve"> i</w:t>
            </w:r>
            <w:r>
              <w:rPr>
                <w:rFonts w:ascii="Calibri" w:hAnsi="Calibri" w:cs="Calibri"/>
                <w:color w:val="000000"/>
                <w:sz w:val="22"/>
                <w:szCs w:val="22"/>
                <w:lang w:eastAsia="en-US"/>
              </w:rPr>
              <w:t xml:space="preserve">s </w:t>
            </w:r>
            <w:r w:rsidRPr="00F15DAA">
              <w:rPr>
                <w:rFonts w:ascii="Calibri" w:hAnsi="Calibri" w:cs="Calibri"/>
                <w:color w:val="000000"/>
                <w:sz w:val="22"/>
                <w:szCs w:val="22"/>
                <w:lang w:eastAsia="en-US"/>
              </w:rPr>
              <w:t xml:space="preserve">less than equal to max. </w:t>
            </w:r>
            <w:r>
              <w:rPr>
                <w:rFonts w:ascii="Calibri" w:hAnsi="Calibri" w:cs="Calibri"/>
                <w:color w:val="000000"/>
                <w:sz w:val="22"/>
                <w:szCs w:val="22"/>
                <w:lang w:eastAsia="en-US"/>
              </w:rPr>
              <w:t xml:space="preserve">validity of historical data (BD) </w:t>
            </w:r>
            <w:r w:rsidRPr="00F15DAA">
              <w:rPr>
                <w:rFonts w:ascii="Calibri" w:hAnsi="Calibri" w:cs="Calibri"/>
                <w:color w:val="000000"/>
                <w:sz w:val="22"/>
                <w:szCs w:val="22"/>
                <w:lang w:eastAsia="en-US"/>
              </w:rPr>
              <w:t xml:space="preserve">for that tenor as per the Historical data master’s </w:t>
            </w:r>
          </w:p>
        </w:tc>
      </w:tr>
    </w:tbl>
    <w:p w14:paraId="5D9AB9D5" w14:textId="77777777" w:rsidR="000332A1" w:rsidRDefault="000332A1" w:rsidP="00D1678F">
      <w:pPr>
        <w:jc w:val="both"/>
      </w:pPr>
    </w:p>
    <w:p w14:paraId="0A26764C" w14:textId="77777777" w:rsidR="000332A1" w:rsidRDefault="000332A1" w:rsidP="00D1678F">
      <w:pPr>
        <w:jc w:val="both"/>
      </w:pPr>
    </w:p>
    <w:p w14:paraId="70A75AD7" w14:textId="492EB942" w:rsidR="000332A1" w:rsidRPr="000332A1" w:rsidRDefault="000332A1" w:rsidP="00D1678F">
      <w:pPr>
        <w:pStyle w:val="Heading4"/>
      </w:pPr>
      <w:r>
        <w:t xml:space="preserve">History </w:t>
      </w:r>
      <w:r w:rsidR="00A8412D">
        <w:t>Customer Data</w:t>
      </w:r>
    </w:p>
    <w:p w14:paraId="16EAFA06" w14:textId="062D02A7" w:rsidR="00237FC3" w:rsidRDefault="00237FC3" w:rsidP="00237FC3">
      <w:pPr>
        <w:pStyle w:val="ListParagraph"/>
        <w:numPr>
          <w:ilvl w:val="0"/>
          <w:numId w:val="14"/>
        </w:numPr>
        <w:suppressAutoHyphens w:val="0"/>
        <w:spacing w:before="120" w:after="120" w:line="360" w:lineRule="auto"/>
        <w:jc w:val="both"/>
        <w:rPr>
          <w:rFonts w:ascii="Calibri" w:hAnsi="Calibri" w:cs="Arial"/>
          <w:sz w:val="22"/>
          <w:szCs w:val="22"/>
        </w:rPr>
      </w:pPr>
      <w:r w:rsidRPr="009D7C3C">
        <w:rPr>
          <w:rFonts w:ascii="Calibri" w:hAnsi="Calibri" w:cs="Arial"/>
          <w:sz w:val="22"/>
          <w:szCs w:val="22"/>
        </w:rPr>
        <w:t>The source for</w:t>
      </w:r>
      <w:r>
        <w:rPr>
          <w:rFonts w:ascii="Calibri" w:hAnsi="Calibri" w:cs="Arial"/>
          <w:sz w:val="22"/>
          <w:szCs w:val="22"/>
        </w:rPr>
        <w:t xml:space="preserve"> History IB data</w:t>
      </w:r>
      <w:r w:rsidRPr="009D7C3C">
        <w:rPr>
          <w:rFonts w:ascii="Calibri" w:hAnsi="Calibri" w:cs="Arial"/>
          <w:sz w:val="22"/>
          <w:szCs w:val="22"/>
        </w:rPr>
        <w:t xml:space="preserve"> calculation will be the data that will be extracted from the </w:t>
      </w:r>
      <w:r>
        <w:rPr>
          <w:rFonts w:ascii="Calibri" w:hAnsi="Calibri" w:cs="Arial"/>
          <w:sz w:val="22"/>
          <w:szCs w:val="22"/>
        </w:rPr>
        <w:t xml:space="preserve">DF2 </w:t>
      </w:r>
      <w:r w:rsidRPr="009D7C3C">
        <w:rPr>
          <w:rFonts w:ascii="Calibri" w:hAnsi="Calibri" w:cs="Arial"/>
          <w:sz w:val="22"/>
          <w:szCs w:val="22"/>
        </w:rPr>
        <w:t xml:space="preserve">Deals </w:t>
      </w:r>
      <w:r>
        <w:rPr>
          <w:rFonts w:ascii="Calibri" w:hAnsi="Calibri" w:cs="Arial"/>
          <w:sz w:val="22"/>
          <w:szCs w:val="22"/>
        </w:rPr>
        <w:t>grid</w:t>
      </w:r>
      <w:r w:rsidRPr="009D7C3C">
        <w:rPr>
          <w:rFonts w:ascii="Calibri" w:hAnsi="Calibri" w:cs="Arial"/>
          <w:sz w:val="22"/>
          <w:szCs w:val="22"/>
        </w:rPr>
        <w:t>.</w:t>
      </w:r>
    </w:p>
    <w:p w14:paraId="4F8684D5" w14:textId="77777777" w:rsidR="00237FC3" w:rsidRPr="00BE2E4A" w:rsidRDefault="00237FC3" w:rsidP="00237FC3">
      <w:pPr>
        <w:pStyle w:val="ListParagraph"/>
        <w:numPr>
          <w:ilvl w:val="0"/>
          <w:numId w:val="14"/>
        </w:numPr>
        <w:suppressAutoHyphens w:val="0"/>
        <w:spacing w:before="120" w:after="120" w:line="360" w:lineRule="auto"/>
        <w:jc w:val="both"/>
        <w:rPr>
          <w:rFonts w:ascii="Calibri" w:hAnsi="Calibri" w:cs="Arial"/>
          <w:sz w:val="22"/>
          <w:szCs w:val="22"/>
        </w:rPr>
      </w:pPr>
      <w:r w:rsidRPr="00237FC3">
        <w:rPr>
          <w:rFonts w:ascii="Calibri" w:hAnsi="Calibri" w:cs="Arial"/>
          <w:sz w:val="22"/>
          <w:szCs w:val="22"/>
        </w:rPr>
        <w:t xml:space="preserve">The maximum validity of historical rates tenor should be as per the following Max validity Historical Data masters: </w:t>
      </w:r>
    </w:p>
    <w:tbl>
      <w:tblPr>
        <w:tblW w:w="3528" w:type="dxa"/>
        <w:tblInd w:w="2047" w:type="dxa"/>
        <w:tblLook w:val="04A0" w:firstRow="1" w:lastRow="0" w:firstColumn="1" w:lastColumn="0" w:noHBand="0" w:noVBand="1"/>
      </w:tblPr>
      <w:tblGrid>
        <w:gridCol w:w="1548"/>
        <w:gridCol w:w="1980"/>
      </w:tblGrid>
      <w:tr w:rsidR="00237FC3" w:rsidRPr="00BE2E4A" w14:paraId="5789DA16" w14:textId="77777777" w:rsidTr="00A10A0B">
        <w:trPr>
          <w:trHeight w:val="300"/>
        </w:trPr>
        <w:tc>
          <w:tcPr>
            <w:tcW w:w="1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2B23F" w14:textId="77777777" w:rsidR="00237FC3" w:rsidRPr="00BE2E4A" w:rsidRDefault="00237FC3" w:rsidP="00A10A0B">
            <w:pPr>
              <w:suppressAutoHyphens w:val="0"/>
              <w:spacing w:line="240" w:lineRule="auto"/>
              <w:rPr>
                <w:rFonts w:ascii="Calibri" w:hAnsi="Calibri" w:cs="Calibri"/>
                <w:color w:val="000000"/>
                <w:sz w:val="22"/>
                <w:szCs w:val="22"/>
                <w:lang w:eastAsia="en-US"/>
              </w:rPr>
            </w:pPr>
            <w:r w:rsidRPr="00BE2E4A">
              <w:rPr>
                <w:rFonts w:ascii="Calibri" w:hAnsi="Calibri" w:cs="Calibri"/>
                <w:color w:val="000000"/>
                <w:sz w:val="22"/>
                <w:szCs w:val="22"/>
                <w:lang w:eastAsia="en-US"/>
              </w:rPr>
              <w:t>Tenor</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5A9D170B" w14:textId="77777777" w:rsidR="00237FC3" w:rsidRPr="00BE2E4A" w:rsidRDefault="00237FC3" w:rsidP="00A10A0B">
            <w:pPr>
              <w:suppressAutoHyphens w:val="0"/>
              <w:spacing w:line="240" w:lineRule="auto"/>
              <w:rPr>
                <w:rFonts w:ascii="Calibri" w:hAnsi="Calibri" w:cs="Calibri"/>
                <w:color w:val="000000"/>
                <w:sz w:val="22"/>
                <w:szCs w:val="22"/>
                <w:lang w:eastAsia="en-US"/>
              </w:rPr>
            </w:pPr>
            <w:r w:rsidRPr="00BE2E4A">
              <w:rPr>
                <w:rFonts w:ascii="Calibri" w:hAnsi="Calibri" w:cs="Calibri"/>
                <w:color w:val="000000"/>
                <w:sz w:val="22"/>
                <w:szCs w:val="22"/>
                <w:lang w:eastAsia="en-US"/>
              </w:rPr>
              <w:t>No. of Business Days</w:t>
            </w:r>
          </w:p>
        </w:tc>
      </w:tr>
      <w:tr w:rsidR="00237FC3" w:rsidRPr="00BE2E4A" w14:paraId="043C8FC2" w14:textId="77777777" w:rsidTr="00A10A0B">
        <w:trPr>
          <w:trHeight w:val="300"/>
        </w:trPr>
        <w:tc>
          <w:tcPr>
            <w:tcW w:w="1548" w:type="dxa"/>
            <w:tcBorders>
              <w:top w:val="nil"/>
              <w:left w:val="single" w:sz="4" w:space="0" w:color="auto"/>
              <w:bottom w:val="single" w:sz="4" w:space="0" w:color="auto"/>
              <w:right w:val="single" w:sz="4" w:space="0" w:color="auto"/>
            </w:tcBorders>
            <w:shd w:val="clear" w:color="auto" w:fill="auto"/>
            <w:noWrap/>
            <w:vAlign w:val="bottom"/>
            <w:hideMark/>
          </w:tcPr>
          <w:p w14:paraId="5E8056B5" w14:textId="77777777" w:rsidR="00237FC3" w:rsidRPr="00BE2E4A" w:rsidRDefault="00237FC3" w:rsidP="00A10A0B">
            <w:pPr>
              <w:suppressAutoHyphens w:val="0"/>
              <w:spacing w:line="240" w:lineRule="auto"/>
              <w:rPr>
                <w:rFonts w:ascii="Calibri" w:hAnsi="Calibri" w:cs="Calibri"/>
                <w:color w:val="000000"/>
                <w:sz w:val="22"/>
                <w:szCs w:val="22"/>
                <w:lang w:eastAsia="en-US"/>
              </w:rPr>
            </w:pPr>
            <w:r w:rsidRPr="00BE2E4A">
              <w:rPr>
                <w:rFonts w:ascii="Calibri" w:hAnsi="Calibri" w:cs="Calibri"/>
                <w:color w:val="000000"/>
                <w:sz w:val="22"/>
                <w:szCs w:val="22"/>
                <w:lang w:eastAsia="en-US"/>
              </w:rPr>
              <w:t>O/N</w:t>
            </w:r>
          </w:p>
        </w:tc>
        <w:tc>
          <w:tcPr>
            <w:tcW w:w="1980" w:type="dxa"/>
            <w:tcBorders>
              <w:top w:val="nil"/>
              <w:left w:val="nil"/>
              <w:bottom w:val="single" w:sz="4" w:space="0" w:color="auto"/>
              <w:right w:val="single" w:sz="4" w:space="0" w:color="auto"/>
            </w:tcBorders>
            <w:shd w:val="clear" w:color="auto" w:fill="auto"/>
            <w:noWrap/>
            <w:vAlign w:val="bottom"/>
            <w:hideMark/>
          </w:tcPr>
          <w:p w14:paraId="7C8B39FD" w14:textId="77777777" w:rsidR="00237FC3" w:rsidRPr="00BE2E4A" w:rsidRDefault="00237FC3" w:rsidP="00A10A0B">
            <w:pPr>
              <w:suppressAutoHyphens w:val="0"/>
              <w:spacing w:line="240" w:lineRule="auto"/>
              <w:jc w:val="right"/>
              <w:rPr>
                <w:rFonts w:ascii="Calibri" w:hAnsi="Calibri" w:cs="Calibri"/>
                <w:color w:val="000000"/>
                <w:sz w:val="22"/>
                <w:szCs w:val="22"/>
                <w:lang w:eastAsia="en-US"/>
              </w:rPr>
            </w:pPr>
            <w:r w:rsidRPr="00BE2E4A">
              <w:rPr>
                <w:rFonts w:ascii="Calibri" w:hAnsi="Calibri" w:cs="Calibri"/>
                <w:color w:val="000000"/>
                <w:sz w:val="22"/>
                <w:szCs w:val="22"/>
                <w:lang w:eastAsia="en-US"/>
              </w:rPr>
              <w:t>3</w:t>
            </w:r>
          </w:p>
        </w:tc>
      </w:tr>
      <w:tr w:rsidR="00237FC3" w:rsidRPr="00BE2E4A" w14:paraId="01029963" w14:textId="77777777" w:rsidTr="00A10A0B">
        <w:trPr>
          <w:trHeight w:val="300"/>
        </w:trPr>
        <w:tc>
          <w:tcPr>
            <w:tcW w:w="1548" w:type="dxa"/>
            <w:tcBorders>
              <w:top w:val="nil"/>
              <w:left w:val="single" w:sz="4" w:space="0" w:color="auto"/>
              <w:bottom w:val="single" w:sz="4" w:space="0" w:color="auto"/>
              <w:right w:val="single" w:sz="4" w:space="0" w:color="auto"/>
            </w:tcBorders>
            <w:shd w:val="clear" w:color="auto" w:fill="auto"/>
            <w:noWrap/>
            <w:vAlign w:val="bottom"/>
            <w:hideMark/>
          </w:tcPr>
          <w:p w14:paraId="2263A7DF" w14:textId="77777777" w:rsidR="00237FC3" w:rsidRPr="00BE2E4A" w:rsidRDefault="00237FC3" w:rsidP="00A10A0B">
            <w:pPr>
              <w:suppressAutoHyphens w:val="0"/>
              <w:spacing w:line="240" w:lineRule="auto"/>
              <w:rPr>
                <w:rFonts w:ascii="Calibri" w:hAnsi="Calibri" w:cs="Calibri"/>
                <w:color w:val="000000"/>
                <w:sz w:val="22"/>
                <w:szCs w:val="22"/>
                <w:lang w:eastAsia="en-US"/>
              </w:rPr>
            </w:pPr>
            <w:r w:rsidRPr="00BE2E4A">
              <w:rPr>
                <w:rFonts w:ascii="Calibri" w:hAnsi="Calibri" w:cs="Calibri"/>
                <w:color w:val="000000"/>
                <w:sz w:val="22"/>
                <w:szCs w:val="22"/>
                <w:lang w:eastAsia="en-US"/>
              </w:rPr>
              <w:t>1W</w:t>
            </w:r>
          </w:p>
        </w:tc>
        <w:tc>
          <w:tcPr>
            <w:tcW w:w="1980" w:type="dxa"/>
            <w:tcBorders>
              <w:top w:val="nil"/>
              <w:left w:val="nil"/>
              <w:bottom w:val="single" w:sz="4" w:space="0" w:color="auto"/>
              <w:right w:val="single" w:sz="4" w:space="0" w:color="auto"/>
            </w:tcBorders>
            <w:shd w:val="clear" w:color="auto" w:fill="auto"/>
            <w:noWrap/>
            <w:vAlign w:val="bottom"/>
            <w:hideMark/>
          </w:tcPr>
          <w:p w14:paraId="642BD7CC" w14:textId="77777777" w:rsidR="00237FC3" w:rsidRPr="00BE2E4A" w:rsidRDefault="00237FC3" w:rsidP="00A10A0B">
            <w:pPr>
              <w:suppressAutoHyphens w:val="0"/>
              <w:spacing w:line="240" w:lineRule="auto"/>
              <w:jc w:val="right"/>
              <w:rPr>
                <w:rFonts w:ascii="Calibri" w:hAnsi="Calibri" w:cs="Calibri"/>
                <w:color w:val="000000"/>
                <w:sz w:val="22"/>
                <w:szCs w:val="22"/>
                <w:lang w:eastAsia="en-US"/>
              </w:rPr>
            </w:pPr>
            <w:r w:rsidRPr="00BE2E4A">
              <w:rPr>
                <w:rFonts w:ascii="Calibri" w:hAnsi="Calibri" w:cs="Calibri"/>
                <w:color w:val="000000"/>
                <w:sz w:val="22"/>
                <w:szCs w:val="22"/>
                <w:lang w:eastAsia="en-US"/>
              </w:rPr>
              <w:t>3</w:t>
            </w:r>
          </w:p>
        </w:tc>
      </w:tr>
      <w:tr w:rsidR="00237FC3" w:rsidRPr="00BE2E4A" w14:paraId="1E45D3B1" w14:textId="77777777" w:rsidTr="00A10A0B">
        <w:trPr>
          <w:trHeight w:val="300"/>
        </w:trPr>
        <w:tc>
          <w:tcPr>
            <w:tcW w:w="1548" w:type="dxa"/>
            <w:tcBorders>
              <w:top w:val="nil"/>
              <w:left w:val="single" w:sz="4" w:space="0" w:color="auto"/>
              <w:bottom w:val="single" w:sz="4" w:space="0" w:color="auto"/>
              <w:right w:val="single" w:sz="4" w:space="0" w:color="auto"/>
            </w:tcBorders>
            <w:shd w:val="clear" w:color="auto" w:fill="auto"/>
            <w:noWrap/>
            <w:vAlign w:val="bottom"/>
            <w:hideMark/>
          </w:tcPr>
          <w:p w14:paraId="5BC30A22" w14:textId="77777777" w:rsidR="00237FC3" w:rsidRPr="00BE2E4A" w:rsidRDefault="00237FC3" w:rsidP="00A10A0B">
            <w:pPr>
              <w:suppressAutoHyphens w:val="0"/>
              <w:spacing w:line="240" w:lineRule="auto"/>
              <w:rPr>
                <w:rFonts w:ascii="Calibri" w:hAnsi="Calibri" w:cs="Calibri"/>
                <w:color w:val="000000"/>
                <w:sz w:val="22"/>
                <w:szCs w:val="22"/>
                <w:lang w:eastAsia="en-US"/>
              </w:rPr>
            </w:pPr>
            <w:r w:rsidRPr="00BE2E4A">
              <w:rPr>
                <w:rFonts w:ascii="Calibri" w:hAnsi="Calibri" w:cs="Calibri"/>
                <w:color w:val="000000"/>
                <w:sz w:val="22"/>
                <w:szCs w:val="22"/>
                <w:lang w:eastAsia="en-US"/>
              </w:rPr>
              <w:t>1M</w:t>
            </w:r>
          </w:p>
        </w:tc>
        <w:tc>
          <w:tcPr>
            <w:tcW w:w="1980" w:type="dxa"/>
            <w:tcBorders>
              <w:top w:val="nil"/>
              <w:left w:val="nil"/>
              <w:bottom w:val="single" w:sz="4" w:space="0" w:color="auto"/>
              <w:right w:val="single" w:sz="4" w:space="0" w:color="auto"/>
            </w:tcBorders>
            <w:shd w:val="clear" w:color="auto" w:fill="auto"/>
            <w:noWrap/>
            <w:vAlign w:val="bottom"/>
            <w:hideMark/>
          </w:tcPr>
          <w:p w14:paraId="6468A9C5" w14:textId="77777777" w:rsidR="00237FC3" w:rsidRPr="00BE2E4A" w:rsidRDefault="00237FC3" w:rsidP="00A10A0B">
            <w:pPr>
              <w:suppressAutoHyphens w:val="0"/>
              <w:spacing w:line="240" w:lineRule="auto"/>
              <w:jc w:val="right"/>
              <w:rPr>
                <w:rFonts w:ascii="Calibri" w:hAnsi="Calibri" w:cs="Calibri"/>
                <w:color w:val="000000"/>
                <w:sz w:val="22"/>
                <w:szCs w:val="22"/>
                <w:lang w:eastAsia="en-US"/>
              </w:rPr>
            </w:pPr>
            <w:r w:rsidRPr="00BE2E4A">
              <w:rPr>
                <w:rFonts w:ascii="Calibri" w:hAnsi="Calibri" w:cs="Calibri"/>
                <w:color w:val="000000"/>
                <w:sz w:val="22"/>
                <w:szCs w:val="22"/>
                <w:lang w:eastAsia="en-US"/>
              </w:rPr>
              <w:t>5</w:t>
            </w:r>
          </w:p>
        </w:tc>
      </w:tr>
      <w:tr w:rsidR="00237FC3" w:rsidRPr="00BE2E4A" w14:paraId="51833B12" w14:textId="77777777" w:rsidTr="00A10A0B">
        <w:trPr>
          <w:trHeight w:val="300"/>
        </w:trPr>
        <w:tc>
          <w:tcPr>
            <w:tcW w:w="1548" w:type="dxa"/>
            <w:tcBorders>
              <w:top w:val="nil"/>
              <w:left w:val="single" w:sz="4" w:space="0" w:color="auto"/>
              <w:bottom w:val="single" w:sz="4" w:space="0" w:color="auto"/>
              <w:right w:val="single" w:sz="4" w:space="0" w:color="auto"/>
            </w:tcBorders>
            <w:shd w:val="clear" w:color="auto" w:fill="auto"/>
            <w:noWrap/>
            <w:vAlign w:val="bottom"/>
            <w:hideMark/>
          </w:tcPr>
          <w:p w14:paraId="77D70111" w14:textId="77777777" w:rsidR="00237FC3" w:rsidRPr="00BE2E4A" w:rsidRDefault="00237FC3" w:rsidP="00A10A0B">
            <w:pPr>
              <w:suppressAutoHyphens w:val="0"/>
              <w:spacing w:line="240" w:lineRule="auto"/>
              <w:rPr>
                <w:rFonts w:ascii="Calibri" w:hAnsi="Calibri" w:cs="Calibri"/>
                <w:color w:val="000000"/>
                <w:sz w:val="22"/>
                <w:szCs w:val="22"/>
                <w:lang w:eastAsia="en-US"/>
              </w:rPr>
            </w:pPr>
            <w:r w:rsidRPr="00BE2E4A">
              <w:rPr>
                <w:rFonts w:ascii="Calibri" w:hAnsi="Calibri" w:cs="Calibri"/>
                <w:color w:val="000000"/>
                <w:sz w:val="22"/>
                <w:szCs w:val="22"/>
                <w:lang w:eastAsia="en-US"/>
              </w:rPr>
              <w:t>3M</w:t>
            </w:r>
          </w:p>
        </w:tc>
        <w:tc>
          <w:tcPr>
            <w:tcW w:w="1980" w:type="dxa"/>
            <w:tcBorders>
              <w:top w:val="nil"/>
              <w:left w:val="nil"/>
              <w:bottom w:val="single" w:sz="4" w:space="0" w:color="auto"/>
              <w:right w:val="single" w:sz="4" w:space="0" w:color="auto"/>
            </w:tcBorders>
            <w:shd w:val="clear" w:color="auto" w:fill="auto"/>
            <w:noWrap/>
            <w:vAlign w:val="bottom"/>
            <w:hideMark/>
          </w:tcPr>
          <w:p w14:paraId="0E50EC3B" w14:textId="77777777" w:rsidR="00237FC3" w:rsidRPr="00BE2E4A" w:rsidRDefault="00237FC3" w:rsidP="00A10A0B">
            <w:pPr>
              <w:suppressAutoHyphens w:val="0"/>
              <w:spacing w:line="240" w:lineRule="auto"/>
              <w:jc w:val="right"/>
              <w:rPr>
                <w:rFonts w:ascii="Calibri" w:hAnsi="Calibri" w:cs="Calibri"/>
                <w:color w:val="000000"/>
                <w:sz w:val="22"/>
                <w:szCs w:val="22"/>
                <w:lang w:eastAsia="en-US"/>
              </w:rPr>
            </w:pPr>
            <w:r w:rsidRPr="00BE2E4A">
              <w:rPr>
                <w:rFonts w:ascii="Calibri" w:hAnsi="Calibri" w:cs="Calibri"/>
                <w:color w:val="000000"/>
                <w:sz w:val="22"/>
                <w:szCs w:val="22"/>
                <w:lang w:eastAsia="en-US"/>
              </w:rPr>
              <w:t>5</w:t>
            </w:r>
          </w:p>
        </w:tc>
      </w:tr>
      <w:tr w:rsidR="00237FC3" w:rsidRPr="00BE2E4A" w14:paraId="5215261D" w14:textId="77777777" w:rsidTr="00A10A0B">
        <w:trPr>
          <w:trHeight w:val="300"/>
        </w:trPr>
        <w:tc>
          <w:tcPr>
            <w:tcW w:w="1548" w:type="dxa"/>
            <w:tcBorders>
              <w:top w:val="nil"/>
              <w:left w:val="single" w:sz="4" w:space="0" w:color="auto"/>
              <w:bottom w:val="single" w:sz="4" w:space="0" w:color="auto"/>
              <w:right w:val="single" w:sz="4" w:space="0" w:color="auto"/>
            </w:tcBorders>
            <w:shd w:val="clear" w:color="auto" w:fill="auto"/>
            <w:noWrap/>
            <w:vAlign w:val="bottom"/>
            <w:hideMark/>
          </w:tcPr>
          <w:p w14:paraId="327DFEC0" w14:textId="77777777" w:rsidR="00237FC3" w:rsidRPr="00BE2E4A" w:rsidRDefault="00237FC3" w:rsidP="00A10A0B">
            <w:pPr>
              <w:suppressAutoHyphens w:val="0"/>
              <w:spacing w:line="240" w:lineRule="auto"/>
              <w:rPr>
                <w:rFonts w:ascii="Calibri" w:hAnsi="Calibri" w:cs="Calibri"/>
                <w:color w:val="000000"/>
                <w:sz w:val="22"/>
                <w:szCs w:val="22"/>
                <w:lang w:eastAsia="en-US"/>
              </w:rPr>
            </w:pPr>
            <w:r w:rsidRPr="00BE2E4A">
              <w:rPr>
                <w:rFonts w:ascii="Calibri" w:hAnsi="Calibri" w:cs="Calibri"/>
                <w:color w:val="000000"/>
                <w:sz w:val="22"/>
                <w:szCs w:val="22"/>
                <w:lang w:eastAsia="en-US"/>
              </w:rPr>
              <w:t>6M</w:t>
            </w:r>
          </w:p>
        </w:tc>
        <w:tc>
          <w:tcPr>
            <w:tcW w:w="1980" w:type="dxa"/>
            <w:tcBorders>
              <w:top w:val="nil"/>
              <w:left w:val="nil"/>
              <w:bottom w:val="single" w:sz="4" w:space="0" w:color="auto"/>
              <w:right w:val="single" w:sz="4" w:space="0" w:color="auto"/>
            </w:tcBorders>
            <w:shd w:val="clear" w:color="auto" w:fill="auto"/>
            <w:noWrap/>
            <w:vAlign w:val="bottom"/>
            <w:hideMark/>
          </w:tcPr>
          <w:p w14:paraId="26A2E418" w14:textId="77777777" w:rsidR="00237FC3" w:rsidRPr="00BE2E4A" w:rsidRDefault="00237FC3" w:rsidP="00A10A0B">
            <w:pPr>
              <w:suppressAutoHyphens w:val="0"/>
              <w:spacing w:line="240" w:lineRule="auto"/>
              <w:jc w:val="right"/>
              <w:rPr>
                <w:rFonts w:ascii="Calibri" w:hAnsi="Calibri" w:cs="Calibri"/>
                <w:color w:val="000000"/>
                <w:sz w:val="22"/>
                <w:szCs w:val="22"/>
                <w:lang w:eastAsia="en-US"/>
              </w:rPr>
            </w:pPr>
            <w:r w:rsidRPr="00BE2E4A">
              <w:rPr>
                <w:rFonts w:ascii="Calibri" w:hAnsi="Calibri" w:cs="Calibri"/>
                <w:color w:val="000000"/>
                <w:sz w:val="22"/>
                <w:szCs w:val="22"/>
                <w:lang w:eastAsia="en-US"/>
              </w:rPr>
              <w:t>10</w:t>
            </w:r>
          </w:p>
        </w:tc>
      </w:tr>
      <w:tr w:rsidR="00237FC3" w:rsidRPr="00BE2E4A" w14:paraId="5780AC98" w14:textId="77777777" w:rsidTr="00A10A0B">
        <w:trPr>
          <w:trHeight w:val="300"/>
        </w:trPr>
        <w:tc>
          <w:tcPr>
            <w:tcW w:w="1548" w:type="dxa"/>
            <w:tcBorders>
              <w:top w:val="nil"/>
              <w:left w:val="single" w:sz="4" w:space="0" w:color="auto"/>
              <w:bottom w:val="single" w:sz="4" w:space="0" w:color="auto"/>
              <w:right w:val="single" w:sz="4" w:space="0" w:color="auto"/>
            </w:tcBorders>
            <w:shd w:val="clear" w:color="auto" w:fill="auto"/>
            <w:noWrap/>
            <w:vAlign w:val="bottom"/>
            <w:hideMark/>
          </w:tcPr>
          <w:p w14:paraId="1064059F" w14:textId="77777777" w:rsidR="00237FC3" w:rsidRPr="00BE2E4A" w:rsidRDefault="00237FC3" w:rsidP="00A10A0B">
            <w:pPr>
              <w:suppressAutoHyphens w:val="0"/>
              <w:spacing w:line="240" w:lineRule="auto"/>
              <w:rPr>
                <w:rFonts w:ascii="Calibri" w:hAnsi="Calibri" w:cs="Calibri"/>
                <w:color w:val="000000"/>
                <w:sz w:val="22"/>
                <w:szCs w:val="22"/>
                <w:lang w:eastAsia="en-US"/>
              </w:rPr>
            </w:pPr>
            <w:r w:rsidRPr="00BE2E4A">
              <w:rPr>
                <w:rFonts w:ascii="Calibri" w:hAnsi="Calibri" w:cs="Calibri"/>
                <w:color w:val="000000"/>
                <w:sz w:val="22"/>
                <w:szCs w:val="22"/>
                <w:lang w:eastAsia="en-US"/>
              </w:rPr>
              <w:t>1Y</w:t>
            </w:r>
          </w:p>
        </w:tc>
        <w:tc>
          <w:tcPr>
            <w:tcW w:w="1980" w:type="dxa"/>
            <w:tcBorders>
              <w:top w:val="nil"/>
              <w:left w:val="nil"/>
              <w:bottom w:val="single" w:sz="4" w:space="0" w:color="auto"/>
              <w:right w:val="single" w:sz="4" w:space="0" w:color="auto"/>
            </w:tcBorders>
            <w:shd w:val="clear" w:color="auto" w:fill="auto"/>
            <w:noWrap/>
            <w:vAlign w:val="bottom"/>
            <w:hideMark/>
          </w:tcPr>
          <w:p w14:paraId="68386B7E" w14:textId="77777777" w:rsidR="00237FC3" w:rsidRPr="00BE2E4A" w:rsidRDefault="00237FC3" w:rsidP="00A10A0B">
            <w:pPr>
              <w:suppressAutoHyphens w:val="0"/>
              <w:spacing w:line="240" w:lineRule="auto"/>
              <w:jc w:val="right"/>
              <w:rPr>
                <w:rFonts w:ascii="Calibri" w:hAnsi="Calibri" w:cs="Calibri"/>
                <w:color w:val="000000"/>
                <w:sz w:val="22"/>
                <w:szCs w:val="22"/>
                <w:lang w:eastAsia="en-US"/>
              </w:rPr>
            </w:pPr>
            <w:r w:rsidRPr="00BE2E4A">
              <w:rPr>
                <w:rFonts w:ascii="Calibri" w:hAnsi="Calibri" w:cs="Calibri"/>
                <w:color w:val="000000"/>
                <w:sz w:val="22"/>
                <w:szCs w:val="22"/>
                <w:lang w:eastAsia="en-US"/>
              </w:rPr>
              <w:t>10</w:t>
            </w:r>
          </w:p>
        </w:tc>
      </w:tr>
    </w:tbl>
    <w:p w14:paraId="7E6A2BAA" w14:textId="77777777" w:rsidR="00237FC3" w:rsidRPr="0023465B" w:rsidRDefault="00237FC3" w:rsidP="00237FC3">
      <w:pPr>
        <w:pStyle w:val="ListParagraph"/>
        <w:numPr>
          <w:ilvl w:val="0"/>
          <w:numId w:val="14"/>
        </w:numPr>
        <w:suppressAutoHyphens w:val="0"/>
        <w:spacing w:before="120" w:after="120" w:line="360" w:lineRule="auto"/>
        <w:jc w:val="both"/>
        <w:rPr>
          <w:sz w:val="22"/>
          <w:szCs w:val="22"/>
        </w:rPr>
      </w:pPr>
      <w:r w:rsidRPr="00C72CB7">
        <w:rPr>
          <w:rFonts w:ascii="Calibri" w:hAnsi="Calibri" w:cs="Arial"/>
          <w:sz w:val="22"/>
          <w:szCs w:val="22"/>
        </w:rPr>
        <w:t xml:space="preserve">For </w:t>
      </w:r>
      <w:r>
        <w:rPr>
          <w:rFonts w:ascii="Calibri" w:hAnsi="Calibri" w:cs="Arial"/>
          <w:sz w:val="22"/>
          <w:szCs w:val="22"/>
        </w:rPr>
        <w:t xml:space="preserve">History IB rate calculation, those records will be considered for which the number of Business days is less than equal to the corresponding business days of that tenor in the max validity historical </w:t>
      </w:r>
      <w:proofErr w:type="gramStart"/>
      <w:r>
        <w:rPr>
          <w:rFonts w:ascii="Calibri" w:hAnsi="Calibri" w:cs="Arial"/>
          <w:sz w:val="22"/>
          <w:szCs w:val="22"/>
        </w:rPr>
        <w:t>masters</w:t>
      </w:r>
      <w:proofErr w:type="gramEnd"/>
      <w:r>
        <w:rPr>
          <w:rFonts w:ascii="Calibri" w:hAnsi="Calibri" w:cs="Arial"/>
          <w:sz w:val="22"/>
          <w:szCs w:val="22"/>
        </w:rPr>
        <w:t xml:space="preserve"> </w:t>
      </w:r>
    </w:p>
    <w:p w14:paraId="033DA1F3" w14:textId="77777777" w:rsidR="00D71752" w:rsidRDefault="00D71752" w:rsidP="00D1678F">
      <w:pPr>
        <w:spacing w:line="360" w:lineRule="auto"/>
        <w:jc w:val="both"/>
        <w:rPr>
          <w:sz w:val="20"/>
        </w:rPr>
      </w:pPr>
    </w:p>
    <w:tbl>
      <w:tblPr>
        <w:tblStyle w:val="GridTable6Colorful-Accent2"/>
        <w:tblW w:w="6620" w:type="dxa"/>
        <w:tblLook w:val="04A0" w:firstRow="1" w:lastRow="0" w:firstColumn="1" w:lastColumn="0" w:noHBand="0" w:noVBand="1"/>
      </w:tblPr>
      <w:tblGrid>
        <w:gridCol w:w="2155"/>
        <w:gridCol w:w="4465"/>
      </w:tblGrid>
      <w:tr w:rsidR="00F15DAA" w:rsidRPr="00CD7685" w14:paraId="1B51E158" w14:textId="77777777" w:rsidTr="008E235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shd w:val="clear" w:color="auto" w:fill="F7CAAC" w:themeFill="accent2" w:themeFillTint="66"/>
            <w:noWrap/>
          </w:tcPr>
          <w:p w14:paraId="3BA1E189" w14:textId="77777777" w:rsidR="00F15DAA" w:rsidRPr="00C72CB7" w:rsidRDefault="00F15DAA" w:rsidP="00D1678F">
            <w:pPr>
              <w:suppressAutoHyphens w:val="0"/>
              <w:spacing w:line="240" w:lineRule="auto"/>
              <w:jc w:val="both"/>
              <w:rPr>
                <w:rFonts w:ascii="Calibri" w:hAnsi="Calibri" w:cs="Calibri"/>
                <w:color w:val="000000"/>
                <w:sz w:val="22"/>
                <w:szCs w:val="22"/>
                <w:lang w:eastAsia="en-US"/>
              </w:rPr>
            </w:pPr>
            <w:r w:rsidRPr="00C72CB7">
              <w:rPr>
                <w:rFonts w:ascii="Calibri" w:hAnsi="Calibri" w:cs="Calibri"/>
                <w:color w:val="000000"/>
                <w:sz w:val="22"/>
                <w:szCs w:val="22"/>
                <w:lang w:eastAsia="en-US"/>
              </w:rPr>
              <w:t>Grid Columns</w:t>
            </w:r>
          </w:p>
        </w:tc>
        <w:tc>
          <w:tcPr>
            <w:tcW w:w="4465" w:type="dxa"/>
            <w:shd w:val="clear" w:color="auto" w:fill="F7CAAC" w:themeFill="accent2" w:themeFillTint="66"/>
            <w:noWrap/>
          </w:tcPr>
          <w:p w14:paraId="4C5606DB" w14:textId="77777777" w:rsidR="00F15DAA" w:rsidRPr="00C72CB7" w:rsidRDefault="00F15DAA" w:rsidP="00D1678F">
            <w:pPr>
              <w:suppressAutoHyphens w:val="0"/>
              <w:spacing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C72CB7">
              <w:rPr>
                <w:rFonts w:ascii="Calibri" w:hAnsi="Calibri" w:cs="Calibri"/>
                <w:color w:val="000000"/>
                <w:sz w:val="22"/>
                <w:szCs w:val="22"/>
                <w:lang w:eastAsia="en-US"/>
              </w:rPr>
              <w:t>Values</w:t>
            </w:r>
          </w:p>
        </w:tc>
      </w:tr>
      <w:tr w:rsidR="00F15DAA" w:rsidRPr="00CD7685" w14:paraId="25496016" w14:textId="77777777" w:rsidTr="008E23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F3EA205" w14:textId="77777777" w:rsidR="00F15DAA" w:rsidRPr="00CD7685" w:rsidRDefault="00F15DAA" w:rsidP="00D1678F">
            <w:pPr>
              <w:suppressAutoHyphens w:val="0"/>
              <w:spacing w:line="240" w:lineRule="auto"/>
              <w:jc w:val="both"/>
              <w:rPr>
                <w:rFonts w:ascii="Calibri" w:hAnsi="Calibri" w:cs="Calibri"/>
                <w:b w:val="0"/>
                <w:bCs w:val="0"/>
                <w:color w:val="000000"/>
                <w:sz w:val="22"/>
                <w:szCs w:val="22"/>
                <w:lang w:eastAsia="en-US"/>
              </w:rPr>
            </w:pPr>
            <w:r w:rsidRPr="00CD7685">
              <w:rPr>
                <w:rFonts w:ascii="Calibri" w:hAnsi="Calibri" w:cs="Calibri"/>
                <w:b w:val="0"/>
                <w:bCs w:val="0"/>
                <w:color w:val="000000"/>
                <w:sz w:val="22"/>
                <w:szCs w:val="22"/>
                <w:lang w:eastAsia="en-US"/>
              </w:rPr>
              <w:t>Tenor</w:t>
            </w:r>
          </w:p>
        </w:tc>
        <w:tc>
          <w:tcPr>
            <w:tcW w:w="4465" w:type="dxa"/>
            <w:noWrap/>
            <w:hideMark/>
          </w:tcPr>
          <w:p w14:paraId="10DA6460" w14:textId="77777777" w:rsidR="00F15DAA" w:rsidRPr="00CD7685" w:rsidRDefault="00F15DAA"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CD7685">
              <w:rPr>
                <w:rFonts w:ascii="Calibri" w:hAnsi="Calibri" w:cs="Calibri"/>
                <w:color w:val="000000"/>
                <w:sz w:val="22"/>
                <w:szCs w:val="22"/>
                <w:lang w:eastAsia="en-US"/>
              </w:rPr>
              <w:t> </w:t>
            </w:r>
            <w:r>
              <w:rPr>
                <w:rFonts w:ascii="Calibri" w:hAnsi="Calibri" w:cs="Calibri"/>
                <w:color w:val="000000"/>
                <w:sz w:val="22"/>
                <w:szCs w:val="22"/>
                <w:lang w:eastAsia="en-US"/>
              </w:rPr>
              <w:t>6 Rows for all the tenors</w:t>
            </w:r>
          </w:p>
        </w:tc>
      </w:tr>
      <w:tr w:rsidR="00F15DAA" w:rsidRPr="00CD7685" w14:paraId="0809B395" w14:textId="77777777" w:rsidTr="008E2354">
        <w:trPr>
          <w:trHeight w:val="12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AF80217" w14:textId="77777777" w:rsidR="00F15DAA" w:rsidRPr="00CD7685" w:rsidRDefault="00F15DAA" w:rsidP="00D1678F">
            <w:pPr>
              <w:suppressAutoHyphens w:val="0"/>
              <w:spacing w:line="240" w:lineRule="auto"/>
              <w:jc w:val="both"/>
              <w:rPr>
                <w:rFonts w:ascii="Calibri" w:hAnsi="Calibri" w:cs="Calibri"/>
                <w:color w:val="000000"/>
                <w:sz w:val="22"/>
                <w:szCs w:val="22"/>
                <w:lang w:eastAsia="en-US"/>
              </w:rPr>
            </w:pPr>
            <w:r w:rsidRPr="00CD7685">
              <w:rPr>
                <w:rFonts w:ascii="Calibri" w:hAnsi="Calibri" w:cs="Calibri"/>
                <w:color w:val="000000"/>
                <w:sz w:val="22"/>
                <w:szCs w:val="22"/>
                <w:lang w:eastAsia="en-US"/>
              </w:rPr>
              <w:t>EIBOR rate for Today</w:t>
            </w:r>
          </w:p>
        </w:tc>
        <w:tc>
          <w:tcPr>
            <w:tcW w:w="4465" w:type="dxa"/>
            <w:hideMark/>
          </w:tcPr>
          <w:p w14:paraId="6774D484" w14:textId="40A9C552" w:rsidR="00F15DAA" w:rsidRPr="00CD7685" w:rsidRDefault="00F15DAA"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F15DAA">
              <w:rPr>
                <w:rFonts w:ascii="Calibri" w:hAnsi="Calibri" w:cs="Calibri"/>
                <w:color w:val="000000"/>
                <w:sz w:val="22"/>
                <w:szCs w:val="22"/>
                <w:lang w:eastAsia="en-US"/>
              </w:rPr>
              <w:t xml:space="preserve">Volume weighted average of those records in the </w:t>
            </w:r>
            <w:r w:rsidR="000A624D">
              <w:rPr>
                <w:rFonts w:ascii="Calibri" w:hAnsi="Calibri" w:cs="Calibri"/>
                <w:color w:val="000000"/>
                <w:sz w:val="22"/>
                <w:szCs w:val="22"/>
                <w:lang w:eastAsia="en-US"/>
              </w:rPr>
              <w:t>DF2 deal</w:t>
            </w:r>
            <w:r w:rsidRPr="00F15DAA">
              <w:rPr>
                <w:rFonts w:ascii="Calibri" w:hAnsi="Calibri" w:cs="Calibri"/>
                <w:color w:val="000000"/>
                <w:sz w:val="22"/>
                <w:szCs w:val="22"/>
                <w:lang w:eastAsia="en-US"/>
              </w:rPr>
              <w:t xml:space="preserve"> </w:t>
            </w:r>
            <w:r w:rsidR="00255B2F">
              <w:rPr>
                <w:rFonts w:ascii="Calibri" w:hAnsi="Calibri" w:cs="Calibri"/>
                <w:color w:val="000000"/>
                <w:sz w:val="22"/>
                <w:szCs w:val="22"/>
                <w:lang w:eastAsia="en-US"/>
              </w:rPr>
              <w:t>grid</w:t>
            </w:r>
            <w:r w:rsidRPr="00F15DAA">
              <w:rPr>
                <w:rFonts w:ascii="Calibri" w:hAnsi="Calibri" w:cs="Calibri"/>
                <w:color w:val="000000"/>
                <w:sz w:val="22"/>
                <w:szCs w:val="22"/>
                <w:lang w:eastAsia="en-US"/>
              </w:rPr>
              <w:t xml:space="preserve"> whose (Current date - </w:t>
            </w:r>
            <w:r w:rsidR="00002957">
              <w:rPr>
                <w:rFonts w:ascii="Calibri" w:hAnsi="Calibri" w:cs="Calibri"/>
                <w:color w:val="000000"/>
                <w:sz w:val="22"/>
                <w:szCs w:val="22"/>
                <w:lang w:eastAsia="en-US"/>
              </w:rPr>
              <w:t>Start</w:t>
            </w:r>
            <w:r w:rsidRPr="00F15DAA">
              <w:rPr>
                <w:rFonts w:ascii="Calibri" w:hAnsi="Calibri" w:cs="Calibri"/>
                <w:color w:val="000000"/>
                <w:sz w:val="22"/>
                <w:szCs w:val="22"/>
                <w:lang w:eastAsia="en-US"/>
              </w:rPr>
              <w:t xml:space="preserve"> date)</w:t>
            </w:r>
            <w:r w:rsidR="00242F1F">
              <w:rPr>
                <w:rFonts w:ascii="Calibri" w:hAnsi="Calibri" w:cs="Calibri"/>
                <w:color w:val="000000"/>
                <w:sz w:val="22"/>
                <w:szCs w:val="22"/>
                <w:lang w:eastAsia="en-US"/>
              </w:rPr>
              <w:t>Business days</w:t>
            </w:r>
            <w:r w:rsidRPr="00F15DAA">
              <w:rPr>
                <w:rFonts w:ascii="Calibri" w:hAnsi="Calibri" w:cs="Calibri"/>
                <w:color w:val="000000"/>
                <w:sz w:val="22"/>
                <w:szCs w:val="22"/>
                <w:lang w:eastAsia="en-US"/>
              </w:rPr>
              <w:t xml:space="preserve"> i</w:t>
            </w:r>
            <w:r w:rsidR="00242F1F">
              <w:rPr>
                <w:rFonts w:ascii="Calibri" w:hAnsi="Calibri" w:cs="Calibri"/>
                <w:color w:val="000000"/>
                <w:sz w:val="22"/>
                <w:szCs w:val="22"/>
                <w:lang w:eastAsia="en-US"/>
              </w:rPr>
              <w:t xml:space="preserve">s </w:t>
            </w:r>
            <w:r w:rsidRPr="00F15DAA">
              <w:rPr>
                <w:rFonts w:ascii="Calibri" w:hAnsi="Calibri" w:cs="Calibri"/>
                <w:color w:val="000000"/>
                <w:sz w:val="22"/>
                <w:szCs w:val="22"/>
                <w:lang w:eastAsia="en-US"/>
              </w:rPr>
              <w:t xml:space="preserve">less than equal to max. </w:t>
            </w:r>
            <w:r w:rsidR="00405CEF">
              <w:rPr>
                <w:rFonts w:ascii="Calibri" w:hAnsi="Calibri" w:cs="Calibri"/>
                <w:color w:val="000000"/>
                <w:sz w:val="22"/>
                <w:szCs w:val="22"/>
                <w:lang w:eastAsia="en-US"/>
              </w:rPr>
              <w:t xml:space="preserve">validity of historical data (BD) </w:t>
            </w:r>
            <w:r w:rsidR="00405CEF" w:rsidRPr="00F15DAA">
              <w:rPr>
                <w:rFonts w:ascii="Calibri" w:hAnsi="Calibri" w:cs="Calibri"/>
                <w:color w:val="000000"/>
                <w:sz w:val="22"/>
                <w:szCs w:val="22"/>
                <w:lang w:eastAsia="en-US"/>
              </w:rPr>
              <w:t>for that tenor</w:t>
            </w:r>
            <w:r w:rsidRPr="00F15DAA">
              <w:rPr>
                <w:rFonts w:ascii="Calibri" w:hAnsi="Calibri" w:cs="Calibri"/>
                <w:color w:val="000000"/>
                <w:sz w:val="22"/>
                <w:szCs w:val="22"/>
                <w:lang w:eastAsia="en-US"/>
              </w:rPr>
              <w:t xml:space="preserve"> as per the Historical data master’s </w:t>
            </w:r>
          </w:p>
        </w:tc>
      </w:tr>
    </w:tbl>
    <w:p w14:paraId="1DB6927A" w14:textId="77777777" w:rsidR="00D71752" w:rsidRDefault="00D71752" w:rsidP="00D1678F">
      <w:pPr>
        <w:spacing w:line="360" w:lineRule="auto"/>
        <w:jc w:val="both"/>
        <w:rPr>
          <w:sz w:val="20"/>
        </w:rPr>
      </w:pPr>
    </w:p>
    <w:p w14:paraId="1BA430CE" w14:textId="77777777" w:rsidR="00D71752" w:rsidRDefault="00D71752" w:rsidP="00D1678F">
      <w:pPr>
        <w:spacing w:line="360" w:lineRule="auto"/>
        <w:jc w:val="both"/>
        <w:rPr>
          <w:sz w:val="20"/>
        </w:rPr>
      </w:pPr>
    </w:p>
    <w:p w14:paraId="4BB14281" w14:textId="223A7815" w:rsidR="00717D37" w:rsidRDefault="004660EB" w:rsidP="00D1678F">
      <w:pPr>
        <w:pStyle w:val="Heading4"/>
      </w:pPr>
      <w:r>
        <w:t>EIBOR Summary</w:t>
      </w:r>
    </w:p>
    <w:p w14:paraId="2F5F7B1B" w14:textId="77777777" w:rsidR="00E144FF" w:rsidRDefault="00E144FF" w:rsidP="00D1678F">
      <w:pPr>
        <w:jc w:val="both"/>
      </w:pPr>
    </w:p>
    <w:p w14:paraId="6A74A7EB" w14:textId="77777777" w:rsidR="00C5388D" w:rsidRDefault="00C5388D" w:rsidP="00D1678F">
      <w:pPr>
        <w:jc w:val="both"/>
      </w:pPr>
    </w:p>
    <w:tbl>
      <w:tblPr>
        <w:tblStyle w:val="GridTable6Colorful-Accent2"/>
        <w:tblW w:w="9350" w:type="dxa"/>
        <w:tblLook w:val="04A0" w:firstRow="1" w:lastRow="0" w:firstColumn="1" w:lastColumn="0" w:noHBand="0" w:noVBand="1"/>
      </w:tblPr>
      <w:tblGrid>
        <w:gridCol w:w="3415"/>
        <w:gridCol w:w="5935"/>
      </w:tblGrid>
      <w:tr w:rsidR="00C5388D" w:rsidRPr="00C5388D" w14:paraId="1D35C09A" w14:textId="77777777" w:rsidTr="00AA671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shd w:val="clear" w:color="auto" w:fill="F7CAAC" w:themeFill="accent2" w:themeFillTint="66"/>
            <w:noWrap/>
          </w:tcPr>
          <w:p w14:paraId="0A0543E1" w14:textId="6E4D5024" w:rsidR="00C5388D" w:rsidRPr="00AA671F" w:rsidRDefault="00C5388D" w:rsidP="00D1678F">
            <w:pPr>
              <w:suppressAutoHyphens w:val="0"/>
              <w:spacing w:line="240" w:lineRule="auto"/>
              <w:jc w:val="both"/>
              <w:rPr>
                <w:rFonts w:ascii="Calibri" w:hAnsi="Calibri" w:cs="Calibri"/>
                <w:color w:val="000000"/>
                <w:sz w:val="22"/>
                <w:szCs w:val="22"/>
                <w:lang w:eastAsia="en-US"/>
              </w:rPr>
            </w:pPr>
            <w:r w:rsidRPr="00AA671F">
              <w:rPr>
                <w:rFonts w:ascii="Calibri" w:hAnsi="Calibri" w:cs="Calibri"/>
                <w:color w:val="000000"/>
                <w:sz w:val="22"/>
                <w:szCs w:val="22"/>
                <w:lang w:eastAsia="en-US"/>
              </w:rPr>
              <w:t>Grid Columns</w:t>
            </w:r>
          </w:p>
        </w:tc>
        <w:tc>
          <w:tcPr>
            <w:tcW w:w="5935" w:type="dxa"/>
            <w:shd w:val="clear" w:color="auto" w:fill="F7CAAC" w:themeFill="accent2" w:themeFillTint="66"/>
            <w:noWrap/>
          </w:tcPr>
          <w:p w14:paraId="0709C776" w14:textId="05E354E4" w:rsidR="00C5388D" w:rsidRPr="00AA671F" w:rsidRDefault="00C5388D" w:rsidP="00D1678F">
            <w:pPr>
              <w:suppressAutoHyphens w:val="0"/>
              <w:spacing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AA671F">
              <w:rPr>
                <w:rFonts w:ascii="Calibri" w:hAnsi="Calibri" w:cs="Calibri"/>
                <w:color w:val="000000"/>
                <w:sz w:val="22"/>
                <w:szCs w:val="22"/>
                <w:lang w:eastAsia="en-US"/>
              </w:rPr>
              <w:t xml:space="preserve">Values/ </w:t>
            </w:r>
            <w:r w:rsidR="00AA671F" w:rsidRPr="00AA671F">
              <w:rPr>
                <w:rFonts w:ascii="Calibri" w:hAnsi="Calibri" w:cs="Calibri"/>
                <w:color w:val="000000"/>
                <w:sz w:val="22"/>
                <w:szCs w:val="22"/>
                <w:lang w:eastAsia="en-US"/>
              </w:rPr>
              <w:t>Calculation Logics</w:t>
            </w:r>
          </w:p>
        </w:tc>
      </w:tr>
      <w:tr w:rsidR="00C5388D" w:rsidRPr="00C5388D" w14:paraId="2C500BBD" w14:textId="77777777" w:rsidTr="00AA67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27E0BDF" w14:textId="77777777" w:rsidR="00C5388D" w:rsidRPr="00C5388D" w:rsidRDefault="00C5388D" w:rsidP="00D1678F">
            <w:pPr>
              <w:suppressAutoHyphens w:val="0"/>
              <w:spacing w:line="240" w:lineRule="auto"/>
              <w:jc w:val="both"/>
              <w:rPr>
                <w:rFonts w:ascii="Calibri" w:hAnsi="Calibri" w:cs="Calibri"/>
                <w:b w:val="0"/>
                <w:bCs w:val="0"/>
                <w:color w:val="000000"/>
                <w:sz w:val="22"/>
                <w:szCs w:val="22"/>
                <w:lang w:eastAsia="en-US"/>
              </w:rPr>
            </w:pPr>
            <w:r w:rsidRPr="00C5388D">
              <w:rPr>
                <w:rFonts w:ascii="Calibri" w:hAnsi="Calibri" w:cs="Calibri"/>
                <w:b w:val="0"/>
                <w:bCs w:val="0"/>
                <w:color w:val="000000"/>
                <w:sz w:val="22"/>
                <w:szCs w:val="22"/>
                <w:lang w:eastAsia="en-US"/>
              </w:rPr>
              <w:t>Tenor</w:t>
            </w:r>
          </w:p>
        </w:tc>
        <w:tc>
          <w:tcPr>
            <w:tcW w:w="5935" w:type="dxa"/>
            <w:noWrap/>
            <w:hideMark/>
          </w:tcPr>
          <w:p w14:paraId="589A237B" w14:textId="72ED6B49" w:rsidR="00C5388D" w:rsidRPr="00C5388D" w:rsidRDefault="00C5388D"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C5388D">
              <w:rPr>
                <w:rFonts w:ascii="Calibri" w:hAnsi="Calibri" w:cs="Calibri"/>
                <w:color w:val="000000"/>
                <w:sz w:val="22"/>
                <w:szCs w:val="22"/>
                <w:lang w:eastAsia="en-US"/>
              </w:rPr>
              <w:t> </w:t>
            </w:r>
            <w:r w:rsidRPr="00AA671F">
              <w:rPr>
                <w:rFonts w:ascii="Calibri" w:hAnsi="Calibri" w:cs="Calibri"/>
                <w:color w:val="000000"/>
                <w:sz w:val="22"/>
                <w:szCs w:val="22"/>
                <w:lang w:eastAsia="en-US"/>
              </w:rPr>
              <w:t>ON, 1W, 1M, 3M, 6M, 1Y</w:t>
            </w:r>
          </w:p>
        </w:tc>
      </w:tr>
      <w:tr w:rsidR="00C5388D" w:rsidRPr="00C5388D" w14:paraId="3066FA45" w14:textId="77777777" w:rsidTr="00AA671F">
        <w:trPr>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5DF1446" w14:textId="77777777" w:rsidR="00C5388D" w:rsidRPr="00C5388D" w:rsidRDefault="00C5388D" w:rsidP="00D1678F">
            <w:pPr>
              <w:suppressAutoHyphens w:val="0"/>
              <w:spacing w:line="240" w:lineRule="auto"/>
              <w:jc w:val="both"/>
              <w:rPr>
                <w:rFonts w:ascii="Calibri" w:hAnsi="Calibri" w:cs="Calibri"/>
                <w:color w:val="000000"/>
                <w:sz w:val="22"/>
                <w:szCs w:val="22"/>
                <w:lang w:eastAsia="en-US"/>
              </w:rPr>
            </w:pPr>
            <w:r w:rsidRPr="00C5388D">
              <w:rPr>
                <w:rFonts w:ascii="Calibri" w:hAnsi="Calibri" w:cs="Calibri"/>
                <w:color w:val="000000"/>
                <w:sz w:val="22"/>
                <w:szCs w:val="22"/>
                <w:lang w:eastAsia="en-US"/>
              </w:rPr>
              <w:t>DF1</w:t>
            </w:r>
          </w:p>
        </w:tc>
        <w:tc>
          <w:tcPr>
            <w:tcW w:w="5935" w:type="dxa"/>
            <w:noWrap/>
            <w:hideMark/>
          </w:tcPr>
          <w:p w14:paraId="2A198744" w14:textId="77777777" w:rsidR="00C5388D" w:rsidRPr="00C5388D" w:rsidRDefault="00C5388D"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proofErr w:type="spellStart"/>
            <w:r w:rsidRPr="00C5388D">
              <w:rPr>
                <w:rFonts w:ascii="Calibri" w:hAnsi="Calibri" w:cs="Calibri"/>
                <w:color w:val="000000"/>
                <w:sz w:val="22"/>
                <w:szCs w:val="22"/>
                <w:lang w:eastAsia="en-US"/>
              </w:rPr>
              <w:t>Eibor</w:t>
            </w:r>
            <w:proofErr w:type="spellEnd"/>
            <w:r w:rsidRPr="00C5388D">
              <w:rPr>
                <w:rFonts w:ascii="Calibri" w:hAnsi="Calibri" w:cs="Calibri"/>
                <w:color w:val="000000"/>
                <w:sz w:val="22"/>
                <w:szCs w:val="22"/>
                <w:lang w:eastAsia="en-US"/>
              </w:rPr>
              <w:t xml:space="preserve"> Rate for today from DF1 grid</w:t>
            </w:r>
          </w:p>
        </w:tc>
      </w:tr>
      <w:tr w:rsidR="00C5388D" w:rsidRPr="00C5388D" w14:paraId="66143595" w14:textId="77777777" w:rsidTr="00AA67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99BF63D" w14:textId="77777777" w:rsidR="00C5388D" w:rsidRPr="00C5388D" w:rsidRDefault="00C5388D" w:rsidP="00D1678F">
            <w:pPr>
              <w:suppressAutoHyphens w:val="0"/>
              <w:spacing w:line="240" w:lineRule="auto"/>
              <w:jc w:val="both"/>
              <w:rPr>
                <w:rFonts w:ascii="Calibri" w:hAnsi="Calibri" w:cs="Calibri"/>
                <w:color w:val="000000"/>
                <w:sz w:val="22"/>
                <w:szCs w:val="22"/>
                <w:lang w:eastAsia="en-US"/>
              </w:rPr>
            </w:pPr>
            <w:r w:rsidRPr="00C5388D">
              <w:rPr>
                <w:rFonts w:ascii="Calibri" w:hAnsi="Calibri" w:cs="Calibri"/>
                <w:color w:val="000000"/>
                <w:sz w:val="22"/>
                <w:szCs w:val="22"/>
                <w:lang w:eastAsia="en-US"/>
              </w:rPr>
              <w:t>DF2</w:t>
            </w:r>
          </w:p>
        </w:tc>
        <w:tc>
          <w:tcPr>
            <w:tcW w:w="5935" w:type="dxa"/>
            <w:noWrap/>
            <w:hideMark/>
          </w:tcPr>
          <w:p w14:paraId="6F4285CE" w14:textId="77777777" w:rsidR="00C5388D" w:rsidRPr="00C5388D" w:rsidRDefault="00C5388D"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proofErr w:type="spellStart"/>
            <w:r w:rsidRPr="00C5388D">
              <w:rPr>
                <w:rFonts w:ascii="Calibri" w:hAnsi="Calibri" w:cs="Calibri"/>
                <w:color w:val="000000"/>
                <w:sz w:val="22"/>
                <w:szCs w:val="22"/>
                <w:lang w:eastAsia="en-US"/>
              </w:rPr>
              <w:t>Eibor</w:t>
            </w:r>
            <w:proofErr w:type="spellEnd"/>
            <w:r w:rsidRPr="00C5388D">
              <w:rPr>
                <w:rFonts w:ascii="Calibri" w:hAnsi="Calibri" w:cs="Calibri"/>
                <w:color w:val="000000"/>
                <w:sz w:val="22"/>
                <w:szCs w:val="22"/>
                <w:lang w:eastAsia="en-US"/>
              </w:rPr>
              <w:t xml:space="preserve"> Rate for today from DF2 grid</w:t>
            </w:r>
          </w:p>
        </w:tc>
      </w:tr>
      <w:tr w:rsidR="00C5388D" w:rsidRPr="00C5388D" w14:paraId="0CAD94B2" w14:textId="77777777" w:rsidTr="00AA671F">
        <w:trPr>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05877D0" w14:textId="77777777" w:rsidR="00C5388D" w:rsidRPr="00C5388D" w:rsidRDefault="00C5388D" w:rsidP="00D1678F">
            <w:pPr>
              <w:suppressAutoHyphens w:val="0"/>
              <w:spacing w:line="240" w:lineRule="auto"/>
              <w:jc w:val="both"/>
              <w:rPr>
                <w:rFonts w:ascii="Calibri" w:hAnsi="Calibri" w:cs="Calibri"/>
                <w:color w:val="000000"/>
                <w:sz w:val="22"/>
                <w:szCs w:val="22"/>
                <w:lang w:eastAsia="en-US"/>
              </w:rPr>
            </w:pPr>
            <w:r w:rsidRPr="00C5388D">
              <w:rPr>
                <w:rFonts w:ascii="Calibri" w:hAnsi="Calibri" w:cs="Calibri"/>
                <w:color w:val="000000"/>
                <w:sz w:val="22"/>
                <w:szCs w:val="22"/>
                <w:lang w:eastAsia="en-US"/>
              </w:rPr>
              <w:t>Hist IB Data</w:t>
            </w:r>
          </w:p>
        </w:tc>
        <w:tc>
          <w:tcPr>
            <w:tcW w:w="5935" w:type="dxa"/>
            <w:noWrap/>
            <w:hideMark/>
          </w:tcPr>
          <w:p w14:paraId="4CF92281" w14:textId="77777777" w:rsidR="00C5388D" w:rsidRPr="00C5388D" w:rsidRDefault="00C5388D"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proofErr w:type="spellStart"/>
            <w:r w:rsidRPr="00C5388D">
              <w:rPr>
                <w:rFonts w:ascii="Calibri" w:hAnsi="Calibri" w:cs="Calibri"/>
                <w:color w:val="000000"/>
                <w:sz w:val="22"/>
                <w:szCs w:val="22"/>
                <w:lang w:eastAsia="en-US"/>
              </w:rPr>
              <w:t>Eibor</w:t>
            </w:r>
            <w:proofErr w:type="spellEnd"/>
            <w:r w:rsidRPr="00C5388D">
              <w:rPr>
                <w:rFonts w:ascii="Calibri" w:hAnsi="Calibri" w:cs="Calibri"/>
                <w:color w:val="000000"/>
                <w:sz w:val="22"/>
                <w:szCs w:val="22"/>
                <w:lang w:eastAsia="en-US"/>
              </w:rPr>
              <w:t xml:space="preserve"> Rate for today from History IB grid</w:t>
            </w:r>
          </w:p>
        </w:tc>
      </w:tr>
      <w:tr w:rsidR="00C5388D" w:rsidRPr="00C5388D" w14:paraId="546BA7A2" w14:textId="77777777" w:rsidTr="00AA67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A2E1E5E" w14:textId="77777777" w:rsidR="00C5388D" w:rsidRPr="00C5388D" w:rsidRDefault="00C5388D" w:rsidP="00D1678F">
            <w:pPr>
              <w:suppressAutoHyphens w:val="0"/>
              <w:spacing w:line="240" w:lineRule="auto"/>
              <w:jc w:val="both"/>
              <w:rPr>
                <w:rFonts w:ascii="Calibri" w:hAnsi="Calibri" w:cs="Calibri"/>
                <w:color w:val="000000"/>
                <w:sz w:val="22"/>
                <w:szCs w:val="22"/>
                <w:lang w:eastAsia="en-US"/>
              </w:rPr>
            </w:pPr>
            <w:r w:rsidRPr="00C5388D">
              <w:rPr>
                <w:rFonts w:ascii="Calibri" w:hAnsi="Calibri" w:cs="Calibri"/>
                <w:color w:val="000000"/>
                <w:sz w:val="22"/>
                <w:szCs w:val="22"/>
                <w:lang w:eastAsia="en-US"/>
              </w:rPr>
              <w:t>Hist Cust Data</w:t>
            </w:r>
          </w:p>
        </w:tc>
        <w:tc>
          <w:tcPr>
            <w:tcW w:w="5935" w:type="dxa"/>
            <w:noWrap/>
            <w:hideMark/>
          </w:tcPr>
          <w:p w14:paraId="564FF4B5" w14:textId="77777777" w:rsidR="00C5388D" w:rsidRPr="00C5388D" w:rsidRDefault="00C5388D"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proofErr w:type="spellStart"/>
            <w:r w:rsidRPr="00C5388D">
              <w:rPr>
                <w:rFonts w:ascii="Calibri" w:hAnsi="Calibri" w:cs="Calibri"/>
                <w:color w:val="000000"/>
                <w:sz w:val="22"/>
                <w:szCs w:val="22"/>
                <w:lang w:eastAsia="en-US"/>
              </w:rPr>
              <w:t>Eibor</w:t>
            </w:r>
            <w:proofErr w:type="spellEnd"/>
            <w:r w:rsidRPr="00C5388D">
              <w:rPr>
                <w:rFonts w:ascii="Calibri" w:hAnsi="Calibri" w:cs="Calibri"/>
                <w:color w:val="000000"/>
                <w:sz w:val="22"/>
                <w:szCs w:val="22"/>
                <w:lang w:eastAsia="en-US"/>
              </w:rPr>
              <w:t xml:space="preserve"> Rate for today from History Cust data grid</w:t>
            </w:r>
          </w:p>
        </w:tc>
      </w:tr>
      <w:tr w:rsidR="00C5388D" w:rsidRPr="00C5388D" w14:paraId="4DA00ABD" w14:textId="77777777" w:rsidTr="00AA671F">
        <w:trPr>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10AD090" w14:textId="77777777" w:rsidR="00C5388D" w:rsidRPr="00C5388D" w:rsidRDefault="00C5388D" w:rsidP="00D1678F">
            <w:pPr>
              <w:suppressAutoHyphens w:val="0"/>
              <w:spacing w:line="240" w:lineRule="auto"/>
              <w:jc w:val="both"/>
              <w:rPr>
                <w:rFonts w:ascii="Calibri" w:hAnsi="Calibri" w:cs="Calibri"/>
                <w:color w:val="000000"/>
                <w:sz w:val="22"/>
                <w:szCs w:val="22"/>
                <w:lang w:eastAsia="en-US"/>
              </w:rPr>
            </w:pPr>
            <w:r w:rsidRPr="00C5388D">
              <w:rPr>
                <w:rFonts w:ascii="Calibri" w:hAnsi="Calibri" w:cs="Calibri"/>
                <w:color w:val="000000"/>
                <w:sz w:val="22"/>
                <w:szCs w:val="22"/>
                <w:lang w:eastAsia="en-US"/>
              </w:rPr>
              <w:t>Repo</w:t>
            </w:r>
          </w:p>
        </w:tc>
        <w:tc>
          <w:tcPr>
            <w:tcW w:w="5935" w:type="dxa"/>
            <w:noWrap/>
            <w:hideMark/>
          </w:tcPr>
          <w:p w14:paraId="56EFEE91" w14:textId="77777777" w:rsidR="00C5388D" w:rsidRPr="00C5388D" w:rsidRDefault="00C5388D"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C5388D">
              <w:rPr>
                <w:rFonts w:ascii="Calibri" w:hAnsi="Calibri" w:cs="Calibri"/>
                <w:color w:val="000000"/>
                <w:sz w:val="22"/>
                <w:szCs w:val="22"/>
                <w:lang w:eastAsia="en-US"/>
              </w:rPr>
              <w:t>Repo from DF3 Grid</w:t>
            </w:r>
          </w:p>
        </w:tc>
      </w:tr>
      <w:tr w:rsidR="00C5388D" w:rsidRPr="00C5388D" w14:paraId="473580C9" w14:textId="77777777" w:rsidTr="00AA67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FC8DB3E" w14:textId="77777777" w:rsidR="00C5388D" w:rsidRPr="00C5388D" w:rsidRDefault="00C5388D" w:rsidP="00D1678F">
            <w:pPr>
              <w:suppressAutoHyphens w:val="0"/>
              <w:spacing w:line="240" w:lineRule="auto"/>
              <w:jc w:val="both"/>
              <w:rPr>
                <w:rFonts w:ascii="Calibri" w:hAnsi="Calibri" w:cs="Calibri"/>
                <w:color w:val="000000"/>
                <w:sz w:val="22"/>
                <w:szCs w:val="22"/>
                <w:lang w:eastAsia="en-US"/>
              </w:rPr>
            </w:pPr>
            <w:r w:rsidRPr="00C5388D">
              <w:rPr>
                <w:rFonts w:ascii="Calibri" w:hAnsi="Calibri" w:cs="Calibri"/>
                <w:color w:val="000000"/>
                <w:sz w:val="22"/>
                <w:szCs w:val="22"/>
                <w:lang w:eastAsia="en-US"/>
              </w:rPr>
              <w:t>Observable third party transactions</w:t>
            </w:r>
          </w:p>
        </w:tc>
        <w:tc>
          <w:tcPr>
            <w:tcW w:w="5935" w:type="dxa"/>
            <w:noWrap/>
            <w:hideMark/>
          </w:tcPr>
          <w:p w14:paraId="278F8030" w14:textId="77777777" w:rsidR="00C5388D" w:rsidRPr="00C5388D" w:rsidRDefault="00C5388D"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C5388D">
              <w:rPr>
                <w:rFonts w:ascii="Calibri" w:hAnsi="Calibri" w:cs="Calibri"/>
                <w:color w:val="000000"/>
                <w:sz w:val="22"/>
                <w:szCs w:val="22"/>
                <w:lang w:eastAsia="en-US"/>
              </w:rPr>
              <w:t>Weighted Average' from BB grid</w:t>
            </w:r>
          </w:p>
        </w:tc>
      </w:tr>
      <w:tr w:rsidR="00C5388D" w:rsidRPr="00C5388D" w14:paraId="60D18F99" w14:textId="77777777" w:rsidTr="00AA671F">
        <w:trPr>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A9A8691" w14:textId="77777777" w:rsidR="00C5388D" w:rsidRPr="00C5388D" w:rsidRDefault="00C5388D" w:rsidP="00D1678F">
            <w:pPr>
              <w:suppressAutoHyphens w:val="0"/>
              <w:spacing w:line="240" w:lineRule="auto"/>
              <w:jc w:val="both"/>
              <w:rPr>
                <w:rFonts w:ascii="Calibri" w:hAnsi="Calibri" w:cs="Calibri"/>
                <w:color w:val="000000"/>
                <w:sz w:val="22"/>
                <w:szCs w:val="22"/>
                <w:lang w:eastAsia="en-US"/>
              </w:rPr>
            </w:pPr>
            <w:r w:rsidRPr="00C5388D">
              <w:rPr>
                <w:rFonts w:ascii="Calibri" w:hAnsi="Calibri" w:cs="Calibri"/>
                <w:color w:val="000000"/>
                <w:sz w:val="22"/>
                <w:szCs w:val="22"/>
                <w:lang w:eastAsia="en-US"/>
              </w:rPr>
              <w:t>Broker rates</w:t>
            </w:r>
          </w:p>
        </w:tc>
        <w:tc>
          <w:tcPr>
            <w:tcW w:w="5935" w:type="dxa"/>
            <w:noWrap/>
            <w:hideMark/>
          </w:tcPr>
          <w:p w14:paraId="452969ED" w14:textId="77777777" w:rsidR="00C5388D" w:rsidRPr="00C5388D" w:rsidRDefault="00C5388D"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C5388D">
              <w:rPr>
                <w:rFonts w:ascii="Calibri" w:hAnsi="Calibri" w:cs="Calibri"/>
                <w:color w:val="000000"/>
                <w:sz w:val="22"/>
                <w:szCs w:val="22"/>
                <w:lang w:eastAsia="en-US"/>
              </w:rPr>
              <w:t>Average from 3rd Party Quoted grid</w:t>
            </w:r>
          </w:p>
        </w:tc>
      </w:tr>
      <w:tr w:rsidR="00C5388D" w:rsidRPr="00C5388D" w14:paraId="41C13C8E" w14:textId="77777777" w:rsidTr="00AA67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27ECD00" w14:textId="77777777" w:rsidR="00C5388D" w:rsidRPr="00C5388D" w:rsidRDefault="00C5388D" w:rsidP="00D1678F">
            <w:pPr>
              <w:suppressAutoHyphens w:val="0"/>
              <w:spacing w:line="240" w:lineRule="auto"/>
              <w:jc w:val="both"/>
              <w:rPr>
                <w:rFonts w:ascii="Calibri" w:hAnsi="Calibri" w:cs="Calibri"/>
                <w:color w:val="000000"/>
                <w:sz w:val="22"/>
                <w:szCs w:val="22"/>
                <w:lang w:eastAsia="en-US"/>
              </w:rPr>
            </w:pPr>
            <w:r w:rsidRPr="00C5388D">
              <w:rPr>
                <w:rFonts w:ascii="Calibri" w:hAnsi="Calibri" w:cs="Calibri"/>
                <w:color w:val="000000"/>
                <w:sz w:val="22"/>
                <w:szCs w:val="22"/>
                <w:lang w:eastAsia="en-US"/>
              </w:rPr>
              <w:t>Final EIBOR fixing</w:t>
            </w:r>
          </w:p>
        </w:tc>
        <w:tc>
          <w:tcPr>
            <w:tcW w:w="5935" w:type="dxa"/>
            <w:noWrap/>
            <w:hideMark/>
          </w:tcPr>
          <w:p w14:paraId="358B72D6" w14:textId="77777777" w:rsidR="00C5388D" w:rsidRPr="00C5388D" w:rsidRDefault="00C5388D"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C5388D">
              <w:rPr>
                <w:rFonts w:ascii="Calibri" w:hAnsi="Calibri" w:cs="Calibri"/>
                <w:color w:val="000000"/>
                <w:sz w:val="22"/>
                <w:szCs w:val="22"/>
                <w:lang w:eastAsia="en-US"/>
              </w:rPr>
              <w:t xml:space="preserve">Populated basis on priority DF1, DF2, Hist IB , Hist Cust, </w:t>
            </w:r>
            <w:proofErr w:type="spellStart"/>
            <w:r w:rsidRPr="00C5388D">
              <w:rPr>
                <w:rFonts w:ascii="Calibri" w:hAnsi="Calibri" w:cs="Calibri"/>
                <w:color w:val="000000"/>
                <w:sz w:val="22"/>
                <w:szCs w:val="22"/>
                <w:lang w:eastAsia="en-US"/>
              </w:rPr>
              <w:t>Obs</w:t>
            </w:r>
            <w:proofErr w:type="spellEnd"/>
            <w:r w:rsidRPr="00C5388D">
              <w:rPr>
                <w:rFonts w:ascii="Calibri" w:hAnsi="Calibri" w:cs="Calibri"/>
                <w:color w:val="000000"/>
                <w:sz w:val="22"/>
                <w:szCs w:val="22"/>
                <w:lang w:eastAsia="en-US"/>
              </w:rPr>
              <w:t xml:space="preserve"> 3rd part, Broker rate</w:t>
            </w:r>
          </w:p>
        </w:tc>
      </w:tr>
      <w:tr w:rsidR="00C5388D" w:rsidRPr="00C5388D" w14:paraId="620EABC9" w14:textId="77777777" w:rsidTr="00AA671F">
        <w:trPr>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D3CF1FF" w14:textId="77777777" w:rsidR="00C5388D" w:rsidRPr="00C5388D" w:rsidRDefault="00C5388D" w:rsidP="00D1678F">
            <w:pPr>
              <w:suppressAutoHyphens w:val="0"/>
              <w:spacing w:line="240" w:lineRule="auto"/>
              <w:jc w:val="both"/>
              <w:rPr>
                <w:rFonts w:ascii="Calibri" w:hAnsi="Calibri" w:cs="Calibri"/>
                <w:color w:val="000000"/>
                <w:sz w:val="22"/>
                <w:szCs w:val="22"/>
                <w:lang w:eastAsia="en-US"/>
              </w:rPr>
            </w:pPr>
            <w:r w:rsidRPr="00C5388D">
              <w:rPr>
                <w:rFonts w:ascii="Calibri" w:hAnsi="Calibri" w:cs="Calibri"/>
                <w:color w:val="000000"/>
                <w:sz w:val="22"/>
                <w:szCs w:val="22"/>
                <w:lang w:eastAsia="en-US"/>
              </w:rPr>
              <w:t>Rationale</w:t>
            </w:r>
          </w:p>
        </w:tc>
        <w:tc>
          <w:tcPr>
            <w:tcW w:w="5935" w:type="dxa"/>
            <w:noWrap/>
            <w:hideMark/>
          </w:tcPr>
          <w:p w14:paraId="161C9862" w14:textId="77777777" w:rsidR="00C5388D" w:rsidRPr="00C5388D" w:rsidRDefault="00C5388D" w:rsidP="00D1678F">
            <w:pPr>
              <w:suppressAutoHyphens w:val="0"/>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C5388D">
              <w:rPr>
                <w:rFonts w:ascii="Calibri" w:hAnsi="Calibri" w:cs="Calibri"/>
                <w:color w:val="000000"/>
                <w:sz w:val="22"/>
                <w:szCs w:val="22"/>
                <w:lang w:eastAsia="en-US"/>
              </w:rPr>
              <w:t xml:space="preserve">Populated as DF1, DF2, DF3 basis from where value is </w:t>
            </w:r>
            <w:proofErr w:type="spellStart"/>
            <w:r w:rsidRPr="00C5388D">
              <w:rPr>
                <w:rFonts w:ascii="Calibri" w:hAnsi="Calibri" w:cs="Calibri"/>
                <w:color w:val="000000"/>
                <w:sz w:val="22"/>
                <w:szCs w:val="22"/>
                <w:lang w:eastAsia="en-US"/>
              </w:rPr>
              <w:t>poulated</w:t>
            </w:r>
            <w:proofErr w:type="spellEnd"/>
            <w:r w:rsidRPr="00C5388D">
              <w:rPr>
                <w:rFonts w:ascii="Calibri" w:hAnsi="Calibri" w:cs="Calibri"/>
                <w:color w:val="000000"/>
                <w:sz w:val="22"/>
                <w:szCs w:val="22"/>
                <w:lang w:eastAsia="en-US"/>
              </w:rPr>
              <w:t xml:space="preserve"> in final EIBOR fixing field </w:t>
            </w:r>
          </w:p>
        </w:tc>
      </w:tr>
      <w:tr w:rsidR="00C5388D" w:rsidRPr="00C5388D" w14:paraId="4A93C035" w14:textId="77777777" w:rsidTr="00AA67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7E12318" w14:textId="77777777" w:rsidR="00C5388D" w:rsidRPr="00C5388D" w:rsidRDefault="00C5388D" w:rsidP="00D1678F">
            <w:pPr>
              <w:suppressAutoHyphens w:val="0"/>
              <w:spacing w:line="240" w:lineRule="auto"/>
              <w:jc w:val="both"/>
              <w:rPr>
                <w:rFonts w:ascii="Calibri" w:hAnsi="Calibri" w:cs="Calibri"/>
                <w:color w:val="000000"/>
                <w:sz w:val="22"/>
                <w:szCs w:val="22"/>
                <w:lang w:eastAsia="en-US"/>
              </w:rPr>
            </w:pPr>
            <w:r w:rsidRPr="00C5388D">
              <w:rPr>
                <w:rFonts w:ascii="Calibri" w:hAnsi="Calibri" w:cs="Calibri"/>
                <w:color w:val="000000"/>
                <w:sz w:val="22"/>
                <w:szCs w:val="22"/>
                <w:lang w:eastAsia="en-US"/>
              </w:rPr>
              <w:t>Source</w:t>
            </w:r>
          </w:p>
        </w:tc>
        <w:tc>
          <w:tcPr>
            <w:tcW w:w="5935" w:type="dxa"/>
            <w:noWrap/>
            <w:hideMark/>
          </w:tcPr>
          <w:p w14:paraId="430C5132" w14:textId="77777777" w:rsidR="00C5388D" w:rsidRPr="00C5388D" w:rsidRDefault="00C5388D" w:rsidP="00D1678F">
            <w:pPr>
              <w:suppressAutoHyphens w:val="0"/>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C5388D">
              <w:rPr>
                <w:rFonts w:ascii="Calibri" w:hAnsi="Calibri" w:cs="Calibri"/>
                <w:color w:val="000000"/>
                <w:sz w:val="22"/>
                <w:szCs w:val="22"/>
                <w:lang w:eastAsia="en-US"/>
              </w:rPr>
              <w:t>Populate Column Value from where Final EIBOR fixing is populated</w:t>
            </w:r>
          </w:p>
        </w:tc>
      </w:tr>
    </w:tbl>
    <w:p w14:paraId="77836D06" w14:textId="77777777" w:rsidR="0032663B" w:rsidRDefault="0032663B" w:rsidP="0032663B">
      <w:pPr>
        <w:pStyle w:val="ListParagraph"/>
        <w:spacing w:line="360" w:lineRule="auto"/>
        <w:rPr>
          <w:rFonts w:ascii="Calibri" w:hAnsi="Calibri" w:cs="Calibri"/>
          <w:sz w:val="22"/>
          <w:szCs w:val="22"/>
        </w:rPr>
      </w:pPr>
    </w:p>
    <w:p w14:paraId="29BD8DC2" w14:textId="2379CC38" w:rsidR="0032663B" w:rsidRDefault="0032663B" w:rsidP="0032663B">
      <w:pPr>
        <w:pStyle w:val="Heading1"/>
      </w:pPr>
      <w:bookmarkStart w:id="40" w:name="_Toc154054905"/>
      <w:r>
        <w:t>Other Functional Requirements</w:t>
      </w:r>
      <w:bookmarkEnd w:id="40"/>
    </w:p>
    <w:p w14:paraId="7044D547" w14:textId="53081110" w:rsidR="00CD5AF7" w:rsidRPr="00CD5AF7" w:rsidRDefault="00CD5AF7" w:rsidP="00CD5AF7">
      <w:pPr>
        <w:pStyle w:val="ListParagraph"/>
        <w:numPr>
          <w:ilvl w:val="0"/>
          <w:numId w:val="14"/>
        </w:numPr>
        <w:spacing w:line="360" w:lineRule="auto"/>
        <w:rPr>
          <w:ins w:id="41" w:author="Shashank Taneja [2]" w:date="2023-12-21T12:29:00Z"/>
          <w:rFonts w:ascii="Calibri" w:hAnsi="Calibri" w:cs="Calibri"/>
          <w:sz w:val="22"/>
          <w:szCs w:val="22"/>
        </w:rPr>
      </w:pPr>
      <w:ins w:id="42" w:author="Shashank Taneja [2]" w:date="2023-12-21T12:29:00Z">
        <w:r w:rsidRPr="00CD5AF7">
          <w:rPr>
            <w:rFonts w:ascii="Calibri" w:hAnsi="Calibri" w:cs="Calibri"/>
            <w:sz w:val="22"/>
            <w:szCs w:val="22"/>
          </w:rPr>
          <w:t>All the Source documents corresponding to the Work item should be archived in Omnidocs for future use. User should also have access to upload additional Documents in OD if required.</w:t>
        </w:r>
      </w:ins>
    </w:p>
    <w:p w14:paraId="1BB6E574" w14:textId="77777777" w:rsidR="00CD5AF7" w:rsidRPr="00CD5AF7" w:rsidRDefault="00CD5AF7" w:rsidP="00CD5AF7">
      <w:pPr>
        <w:pStyle w:val="ListParagraph"/>
        <w:numPr>
          <w:ilvl w:val="0"/>
          <w:numId w:val="14"/>
        </w:numPr>
        <w:spacing w:line="360" w:lineRule="auto"/>
        <w:rPr>
          <w:ins w:id="43" w:author="Shashank Taneja [2]" w:date="2023-12-21T12:29:00Z"/>
          <w:rFonts w:ascii="Calibri" w:hAnsi="Calibri" w:cs="Calibri"/>
          <w:sz w:val="22"/>
          <w:szCs w:val="22"/>
        </w:rPr>
      </w:pPr>
      <w:ins w:id="44" w:author="Shashank Taneja [2]" w:date="2023-12-21T12:29:00Z">
        <w:r w:rsidRPr="00CD5AF7">
          <w:rPr>
            <w:rFonts w:ascii="Calibri" w:hAnsi="Calibri" w:cs="Calibri"/>
            <w:sz w:val="22"/>
            <w:szCs w:val="22"/>
          </w:rPr>
          <w:t xml:space="preserve">Email will be triggered to ops User for the success of reports/ Mail received from BO or over mail. Email </w:t>
        </w:r>
        <w:proofErr w:type="gramStart"/>
        <w:r w:rsidRPr="00CD5AF7">
          <w:rPr>
            <w:rFonts w:ascii="Calibri" w:hAnsi="Calibri" w:cs="Calibri"/>
            <w:sz w:val="22"/>
            <w:szCs w:val="22"/>
          </w:rPr>
          <w:t>id’s</w:t>
        </w:r>
        <w:proofErr w:type="gramEnd"/>
        <w:r w:rsidRPr="00CD5AF7">
          <w:rPr>
            <w:rFonts w:ascii="Calibri" w:hAnsi="Calibri" w:cs="Calibri"/>
            <w:sz w:val="22"/>
            <w:szCs w:val="22"/>
          </w:rPr>
          <w:t xml:space="preserve"> and mail body to be confirmed.</w:t>
        </w:r>
      </w:ins>
    </w:p>
    <w:p w14:paraId="528D52E7" w14:textId="77777777" w:rsidR="00CD5AF7" w:rsidRPr="00CD5AF7" w:rsidRDefault="00CD5AF7" w:rsidP="00CD5AF7">
      <w:pPr>
        <w:pStyle w:val="ListParagraph"/>
        <w:numPr>
          <w:ilvl w:val="0"/>
          <w:numId w:val="14"/>
        </w:numPr>
        <w:spacing w:line="360" w:lineRule="auto"/>
        <w:rPr>
          <w:ins w:id="45" w:author="Shashank Taneja [2]" w:date="2023-12-21T12:29:00Z"/>
          <w:rFonts w:ascii="Calibri" w:hAnsi="Calibri" w:cs="Calibri"/>
          <w:sz w:val="22"/>
          <w:szCs w:val="22"/>
        </w:rPr>
      </w:pPr>
      <w:ins w:id="46" w:author="Shashank Taneja [2]" w:date="2023-12-21T12:29:00Z">
        <w:r w:rsidRPr="00CD5AF7">
          <w:rPr>
            <w:rFonts w:ascii="Calibri" w:hAnsi="Calibri" w:cs="Calibri"/>
            <w:sz w:val="22"/>
            <w:szCs w:val="22"/>
          </w:rPr>
          <w:t xml:space="preserve">Email will be triggered to the users if there is any failure of incoming report/ </w:t>
        </w:r>
        <w:proofErr w:type="gramStart"/>
        <w:r w:rsidRPr="00CD5AF7">
          <w:rPr>
            <w:rFonts w:ascii="Calibri" w:hAnsi="Calibri" w:cs="Calibri"/>
            <w:sz w:val="22"/>
            <w:szCs w:val="22"/>
          </w:rPr>
          <w:t>Emails</w:t>
        </w:r>
        <w:proofErr w:type="gramEnd"/>
      </w:ins>
    </w:p>
    <w:p w14:paraId="12B257DD" w14:textId="77777777" w:rsidR="00CD5AF7" w:rsidRPr="00CD5AF7" w:rsidRDefault="00CD5AF7" w:rsidP="00CD5AF7">
      <w:pPr>
        <w:pStyle w:val="ListParagraph"/>
        <w:numPr>
          <w:ilvl w:val="0"/>
          <w:numId w:val="14"/>
        </w:numPr>
        <w:spacing w:line="360" w:lineRule="auto"/>
        <w:rPr>
          <w:ins w:id="47" w:author="Shashank Taneja [2]" w:date="2023-12-21T12:29:00Z"/>
          <w:rFonts w:ascii="Calibri" w:hAnsi="Calibri" w:cs="Calibri"/>
          <w:sz w:val="22"/>
          <w:szCs w:val="22"/>
        </w:rPr>
      </w:pPr>
      <w:ins w:id="48" w:author="Shashank Taneja [2]" w:date="2023-12-21T12:29:00Z">
        <w:r w:rsidRPr="00CD5AF7">
          <w:rPr>
            <w:rFonts w:ascii="Calibri" w:hAnsi="Calibri" w:cs="Calibri"/>
            <w:sz w:val="22"/>
            <w:szCs w:val="22"/>
          </w:rPr>
          <w:t xml:space="preserve">An email will be triggered to the </w:t>
        </w:r>
        <w:proofErr w:type="spellStart"/>
        <w:r w:rsidRPr="00CD5AF7">
          <w:rPr>
            <w:rFonts w:ascii="Calibri" w:hAnsi="Calibri" w:cs="Calibri"/>
            <w:sz w:val="22"/>
            <w:szCs w:val="22"/>
          </w:rPr>
          <w:t>frontdesk</w:t>
        </w:r>
        <w:proofErr w:type="spellEnd"/>
        <w:r w:rsidRPr="00CD5AF7">
          <w:rPr>
            <w:rFonts w:ascii="Calibri" w:hAnsi="Calibri" w:cs="Calibri"/>
            <w:sz w:val="22"/>
            <w:szCs w:val="22"/>
          </w:rPr>
          <w:t xml:space="preserve"> user once the WI is submitted from Ops </w:t>
        </w:r>
        <w:proofErr w:type="gramStart"/>
        <w:r w:rsidRPr="00CD5AF7">
          <w:rPr>
            <w:rFonts w:ascii="Calibri" w:hAnsi="Calibri" w:cs="Calibri"/>
            <w:sz w:val="22"/>
            <w:szCs w:val="22"/>
          </w:rPr>
          <w:t>checker</w:t>
        </w:r>
        <w:proofErr w:type="gramEnd"/>
      </w:ins>
    </w:p>
    <w:p w14:paraId="6C66301D" w14:textId="77777777" w:rsidR="00C5388D" w:rsidRDefault="00C5388D" w:rsidP="00D1678F">
      <w:pPr>
        <w:jc w:val="both"/>
      </w:pPr>
    </w:p>
    <w:p w14:paraId="58EE60D2" w14:textId="0E87D984" w:rsidR="00001FB4" w:rsidRPr="00227F12" w:rsidRDefault="00001FB4" w:rsidP="00D1678F">
      <w:pPr>
        <w:pStyle w:val="Heading1"/>
        <w:jc w:val="both"/>
      </w:pPr>
      <w:bookmarkStart w:id="49" w:name="_Toc154054906"/>
      <w:r w:rsidRPr="00227F12">
        <w:lastRenderedPageBreak/>
        <w:t xml:space="preserve">External </w:t>
      </w:r>
      <w:r w:rsidRPr="004471A5">
        <w:t>Interface</w:t>
      </w:r>
      <w:r w:rsidRPr="00227F12">
        <w:t xml:space="preserve"> Requirements</w:t>
      </w:r>
      <w:bookmarkEnd w:id="49"/>
    </w:p>
    <w:p w14:paraId="4C0531D4" w14:textId="1D19A8AC" w:rsidR="00001FB4" w:rsidRPr="00227F12" w:rsidRDefault="00001FB4" w:rsidP="00D1678F">
      <w:pPr>
        <w:pStyle w:val="Heading2"/>
        <w:jc w:val="both"/>
      </w:pPr>
      <w:bookmarkStart w:id="50" w:name="_Toc343781714"/>
      <w:bookmarkStart w:id="51" w:name="_Toc367792888"/>
      <w:bookmarkStart w:id="52" w:name="_Toc17367021"/>
      <w:r>
        <w:t xml:space="preserve"> </w:t>
      </w:r>
      <w:bookmarkStart w:id="53" w:name="_Toc154054907"/>
      <w:r w:rsidRPr="00227F12">
        <w:t>User Interfaces</w:t>
      </w:r>
      <w:bookmarkEnd w:id="50"/>
      <w:bookmarkEnd w:id="51"/>
      <w:bookmarkEnd w:id="52"/>
      <w:bookmarkEnd w:id="53"/>
    </w:p>
    <w:p w14:paraId="7E556E2D" w14:textId="786415B7" w:rsidR="00001FB4" w:rsidRPr="00760CF2" w:rsidRDefault="00001FB4" w:rsidP="00D1678F">
      <w:pPr>
        <w:pStyle w:val="CommentText"/>
        <w:spacing w:before="100" w:beforeAutospacing="1" w:after="100" w:afterAutospacing="1" w:line="276" w:lineRule="auto"/>
        <w:jc w:val="both"/>
        <w:rPr>
          <w:rFonts w:ascii="Calibri" w:hAnsi="Calibri" w:cs="Calibri"/>
          <w:sz w:val="22"/>
          <w:szCs w:val="22"/>
        </w:rPr>
      </w:pPr>
      <w:r w:rsidRPr="00760CF2">
        <w:rPr>
          <w:rFonts w:ascii="Calibri" w:hAnsi="Calibri" w:cs="Calibri"/>
          <w:sz w:val="22"/>
          <w:szCs w:val="22"/>
        </w:rPr>
        <w:t xml:space="preserve">The users in the bank will be using the Newgen’s workflow interface </w:t>
      </w:r>
      <w:proofErr w:type="spellStart"/>
      <w:r w:rsidRPr="00760CF2">
        <w:rPr>
          <w:rFonts w:ascii="Calibri" w:hAnsi="Calibri" w:cs="Calibri"/>
          <w:sz w:val="22"/>
          <w:szCs w:val="22"/>
        </w:rPr>
        <w:t>iBPS</w:t>
      </w:r>
      <w:proofErr w:type="spellEnd"/>
      <w:r w:rsidRPr="00760CF2">
        <w:rPr>
          <w:rFonts w:ascii="Calibri" w:hAnsi="Calibri" w:cs="Calibri"/>
          <w:sz w:val="22"/>
          <w:szCs w:val="22"/>
        </w:rPr>
        <w:t xml:space="preserve"> for viewing the data and processing </w:t>
      </w:r>
      <w:r w:rsidR="00B8181E">
        <w:rPr>
          <w:rFonts w:ascii="Calibri" w:hAnsi="Calibri" w:cs="Calibri"/>
          <w:sz w:val="22"/>
          <w:szCs w:val="22"/>
        </w:rPr>
        <w:t xml:space="preserve">the </w:t>
      </w:r>
      <w:proofErr w:type="spellStart"/>
      <w:r w:rsidR="00B8181E">
        <w:rPr>
          <w:rFonts w:ascii="Calibri" w:hAnsi="Calibri" w:cs="Calibri"/>
          <w:sz w:val="22"/>
          <w:szCs w:val="22"/>
        </w:rPr>
        <w:t>Eibor</w:t>
      </w:r>
      <w:proofErr w:type="spellEnd"/>
      <w:r w:rsidR="00B8181E">
        <w:rPr>
          <w:rFonts w:ascii="Calibri" w:hAnsi="Calibri" w:cs="Calibri"/>
          <w:sz w:val="22"/>
          <w:szCs w:val="22"/>
        </w:rPr>
        <w:t xml:space="preserve"> calculation</w:t>
      </w:r>
      <w:r w:rsidRPr="00760CF2">
        <w:rPr>
          <w:rFonts w:ascii="Calibri" w:hAnsi="Calibri" w:cs="Calibri"/>
          <w:sz w:val="22"/>
          <w:szCs w:val="22"/>
        </w:rPr>
        <w:t xml:space="preserve"> applications. </w:t>
      </w:r>
    </w:p>
    <w:p w14:paraId="2E709E39" w14:textId="4C9C444C" w:rsidR="00001FB4" w:rsidRDefault="00001FB4" w:rsidP="00D1678F">
      <w:pPr>
        <w:pStyle w:val="Heading2"/>
        <w:jc w:val="both"/>
      </w:pPr>
      <w:bookmarkStart w:id="54" w:name="_Toc343781715"/>
      <w:bookmarkStart w:id="55" w:name="_Toc367792889"/>
      <w:bookmarkStart w:id="56" w:name="_Toc17367022"/>
      <w:r>
        <w:t xml:space="preserve"> </w:t>
      </w:r>
      <w:bookmarkStart w:id="57" w:name="_Toc154054908"/>
      <w:r w:rsidRPr="00B770E1">
        <w:t>Hardware Interfaces</w:t>
      </w:r>
      <w:bookmarkEnd w:id="54"/>
      <w:bookmarkEnd w:id="55"/>
      <w:bookmarkEnd w:id="56"/>
      <w:bookmarkEnd w:id="57"/>
    </w:p>
    <w:p w14:paraId="3172BD82" w14:textId="2D1C7BB4" w:rsidR="00001FB4" w:rsidRDefault="00001FB4" w:rsidP="00D1678F">
      <w:pPr>
        <w:jc w:val="both"/>
      </w:pPr>
      <w:r>
        <w:t>NA</w:t>
      </w:r>
    </w:p>
    <w:p w14:paraId="7306CEE4" w14:textId="2D1C7BB4" w:rsidR="00001FB4" w:rsidRPr="00A3112E" w:rsidRDefault="006978F7" w:rsidP="004D50E0">
      <w:pPr>
        <w:pStyle w:val="Heading2"/>
        <w:numPr>
          <w:ilvl w:val="0"/>
          <w:numId w:val="0"/>
        </w:numPr>
        <w:spacing w:line="276" w:lineRule="auto"/>
        <w:jc w:val="both"/>
        <w:rPr>
          <w:rFonts w:asciiTheme="minorHAnsi" w:hAnsiTheme="minorHAnsi"/>
          <w:szCs w:val="22"/>
        </w:rPr>
      </w:pPr>
      <w:bookmarkStart w:id="58" w:name="_Toc343781716"/>
      <w:bookmarkStart w:id="59" w:name="_Toc367792890"/>
      <w:bookmarkStart w:id="60" w:name="_Toc17367023"/>
      <w:bookmarkStart w:id="61" w:name="_Toc154054909"/>
      <w:r>
        <w:t>4</w:t>
      </w:r>
      <w:r w:rsidR="00001FB4">
        <w:t xml:space="preserve">.3 </w:t>
      </w:r>
      <w:r w:rsidR="00001FB4" w:rsidRPr="00227F12">
        <w:t>Software Interfaces</w:t>
      </w:r>
      <w:bookmarkEnd w:id="58"/>
      <w:bookmarkEnd w:id="59"/>
      <w:bookmarkEnd w:id="60"/>
      <w:bookmarkEnd w:id="61"/>
    </w:p>
    <w:p w14:paraId="72153335" w14:textId="3D694E42" w:rsidR="00822FFD" w:rsidRPr="00ED38CA" w:rsidRDefault="005355B5" w:rsidP="00D1678F">
      <w:pPr>
        <w:pStyle w:val="Heading1"/>
        <w:tabs>
          <w:tab w:val="left" w:pos="0"/>
        </w:tabs>
        <w:jc w:val="both"/>
      </w:pPr>
      <w:bookmarkStart w:id="62" w:name="_Toc80018047"/>
      <w:bookmarkStart w:id="63" w:name="_Toc154054910"/>
      <w:r>
        <w:t>O</w:t>
      </w:r>
      <w:r w:rsidR="00822FFD" w:rsidRPr="00ED38CA">
        <w:t>ther Nonfunctional Requirements</w:t>
      </w:r>
      <w:bookmarkEnd w:id="62"/>
      <w:bookmarkEnd w:id="63"/>
    </w:p>
    <w:p w14:paraId="325A6C9E" w14:textId="77777777" w:rsidR="00822FFD" w:rsidRPr="00ED38CA" w:rsidRDefault="00822FFD" w:rsidP="00D1678F">
      <w:pPr>
        <w:pStyle w:val="Heading2"/>
        <w:tabs>
          <w:tab w:val="clear" w:pos="360"/>
          <w:tab w:val="num" w:pos="0"/>
        </w:tabs>
        <w:ind w:left="0"/>
        <w:jc w:val="both"/>
      </w:pPr>
      <w:bookmarkStart w:id="64" w:name="_Toc437637850"/>
      <w:bookmarkStart w:id="65" w:name="_Toc437856666"/>
      <w:bookmarkStart w:id="66" w:name="_Toc439617907"/>
      <w:bookmarkStart w:id="67" w:name="_Toc80018048"/>
      <w:bookmarkStart w:id="68" w:name="_Toc154054911"/>
      <w:r w:rsidRPr="00ED38CA">
        <w:t>Performance Requirements</w:t>
      </w:r>
      <w:bookmarkEnd w:id="64"/>
      <w:bookmarkEnd w:id="65"/>
      <w:bookmarkEnd w:id="66"/>
      <w:bookmarkEnd w:id="67"/>
      <w:bookmarkEnd w:id="68"/>
    </w:p>
    <w:p w14:paraId="5205C6AF" w14:textId="77777777" w:rsidR="00822FFD" w:rsidRPr="00760CF2" w:rsidRDefault="00822FFD" w:rsidP="00D1678F">
      <w:pPr>
        <w:pStyle w:val="level3text"/>
        <w:numPr>
          <w:ilvl w:val="0"/>
          <w:numId w:val="6"/>
        </w:numPr>
        <w:spacing w:line="360" w:lineRule="auto"/>
        <w:ind w:left="450" w:hanging="270"/>
        <w:jc w:val="both"/>
        <w:rPr>
          <w:rFonts w:ascii="Calibri" w:hAnsi="Calibri" w:cs="Calibri"/>
          <w:i w:val="0"/>
          <w:szCs w:val="22"/>
        </w:rPr>
      </w:pPr>
      <w:bookmarkStart w:id="69" w:name="_Toc437637851"/>
      <w:r w:rsidRPr="00760CF2">
        <w:rPr>
          <w:rFonts w:ascii="Calibri" w:hAnsi="Calibri" w:cs="Calibri"/>
          <w:i w:val="0"/>
          <w:szCs w:val="22"/>
        </w:rPr>
        <w:t>The response time of the application should not be more than 30 sec. This does not apply to report generation response time.</w:t>
      </w:r>
    </w:p>
    <w:p w14:paraId="42A406E2" w14:textId="77777777" w:rsidR="00822FFD" w:rsidRPr="00760CF2" w:rsidRDefault="00822FFD" w:rsidP="00D1678F">
      <w:pPr>
        <w:pStyle w:val="level3text"/>
        <w:numPr>
          <w:ilvl w:val="0"/>
          <w:numId w:val="6"/>
        </w:numPr>
        <w:spacing w:line="360" w:lineRule="auto"/>
        <w:ind w:left="450" w:hanging="270"/>
        <w:jc w:val="both"/>
        <w:rPr>
          <w:rFonts w:ascii="Calibri" w:hAnsi="Calibri" w:cs="Calibri"/>
          <w:i w:val="0"/>
          <w:szCs w:val="22"/>
        </w:rPr>
      </w:pPr>
      <w:r w:rsidRPr="00760CF2">
        <w:rPr>
          <w:rFonts w:ascii="Calibri" w:hAnsi="Calibri" w:cs="Calibri"/>
          <w:i w:val="0"/>
          <w:szCs w:val="22"/>
        </w:rPr>
        <w:t>The Operators at multiple locations can seamlessly access the application.</w:t>
      </w:r>
    </w:p>
    <w:p w14:paraId="29A8E7BE" w14:textId="77777777" w:rsidR="00822FFD" w:rsidRPr="00760CF2" w:rsidRDefault="00822FFD" w:rsidP="00D1678F">
      <w:pPr>
        <w:pStyle w:val="level3text"/>
        <w:numPr>
          <w:ilvl w:val="0"/>
          <w:numId w:val="6"/>
        </w:numPr>
        <w:spacing w:line="360" w:lineRule="auto"/>
        <w:ind w:left="450" w:hanging="270"/>
        <w:jc w:val="both"/>
        <w:rPr>
          <w:rFonts w:ascii="Calibri" w:hAnsi="Calibri" w:cs="Calibri"/>
          <w:szCs w:val="22"/>
        </w:rPr>
      </w:pPr>
      <w:r w:rsidRPr="00760CF2">
        <w:rPr>
          <w:rFonts w:ascii="Calibri" w:hAnsi="Calibri" w:cs="Calibri"/>
          <w:i w:val="0"/>
          <w:szCs w:val="22"/>
        </w:rPr>
        <w:t>24/7 system availability, except for planned downtimes for maintenance activities</w:t>
      </w:r>
      <w:r w:rsidRPr="00760CF2">
        <w:rPr>
          <w:rFonts w:ascii="Calibri" w:hAnsi="Calibri" w:cs="Calibri"/>
          <w:szCs w:val="22"/>
        </w:rPr>
        <w:t>.</w:t>
      </w:r>
    </w:p>
    <w:p w14:paraId="4FCF1D1E" w14:textId="77777777" w:rsidR="00822FFD" w:rsidRPr="00ED38CA" w:rsidRDefault="00822FFD" w:rsidP="00D1678F">
      <w:pPr>
        <w:pStyle w:val="Heading2"/>
        <w:tabs>
          <w:tab w:val="clear" w:pos="360"/>
          <w:tab w:val="num" w:pos="0"/>
        </w:tabs>
        <w:ind w:left="0"/>
        <w:jc w:val="both"/>
      </w:pPr>
      <w:bookmarkStart w:id="70" w:name="_Toc437856667"/>
      <w:bookmarkStart w:id="71" w:name="_Toc439617908"/>
      <w:bookmarkStart w:id="72" w:name="_Toc80018049"/>
      <w:bookmarkStart w:id="73" w:name="_Toc154054912"/>
      <w:r w:rsidRPr="00ED38CA">
        <w:t>Safety Requirements</w:t>
      </w:r>
      <w:bookmarkEnd w:id="69"/>
      <w:bookmarkEnd w:id="70"/>
      <w:bookmarkEnd w:id="71"/>
      <w:bookmarkEnd w:id="72"/>
      <w:bookmarkEnd w:id="73"/>
    </w:p>
    <w:p w14:paraId="579CF179" w14:textId="77777777" w:rsidR="00822FFD" w:rsidRPr="00ED38CA" w:rsidRDefault="00822FFD" w:rsidP="00D1678F">
      <w:pPr>
        <w:pStyle w:val="level3text"/>
        <w:spacing w:line="360" w:lineRule="auto"/>
        <w:ind w:left="180" w:firstLine="0"/>
        <w:jc w:val="both"/>
        <w:rPr>
          <w:rFonts w:ascii="Calibri" w:hAnsi="Calibri" w:cs="Arial"/>
          <w:i w:val="0"/>
          <w:sz w:val="20"/>
        </w:rPr>
      </w:pPr>
      <w:r w:rsidRPr="00ED38CA">
        <w:rPr>
          <w:rFonts w:ascii="Calibri" w:hAnsi="Calibri" w:cs="Arial"/>
          <w:i w:val="0"/>
          <w:sz w:val="20"/>
        </w:rPr>
        <w:t>N/A</w:t>
      </w:r>
    </w:p>
    <w:p w14:paraId="05703050" w14:textId="77777777" w:rsidR="00822FFD" w:rsidRPr="00ED38CA" w:rsidRDefault="00822FFD" w:rsidP="00D1678F">
      <w:pPr>
        <w:pStyle w:val="Heading2"/>
        <w:tabs>
          <w:tab w:val="clear" w:pos="360"/>
          <w:tab w:val="num" w:pos="0"/>
        </w:tabs>
        <w:ind w:left="0"/>
        <w:jc w:val="both"/>
      </w:pPr>
      <w:bookmarkStart w:id="74" w:name="_Toc437637852"/>
      <w:bookmarkStart w:id="75" w:name="_Toc437856668"/>
      <w:bookmarkStart w:id="76" w:name="_Toc439617909"/>
      <w:bookmarkStart w:id="77" w:name="_Toc80018050"/>
      <w:bookmarkStart w:id="78" w:name="_Toc154054913"/>
      <w:r w:rsidRPr="00ED38CA">
        <w:t>Security Requirements</w:t>
      </w:r>
      <w:bookmarkEnd w:id="74"/>
      <w:bookmarkEnd w:id="75"/>
      <w:bookmarkEnd w:id="76"/>
      <w:bookmarkEnd w:id="77"/>
      <w:bookmarkEnd w:id="78"/>
    </w:p>
    <w:p w14:paraId="3BFA16E0" w14:textId="77777777" w:rsidR="00822FFD" w:rsidRPr="00ED38CA" w:rsidRDefault="00822FFD" w:rsidP="00D1678F">
      <w:pPr>
        <w:pStyle w:val="level3text"/>
        <w:numPr>
          <w:ilvl w:val="0"/>
          <w:numId w:val="6"/>
        </w:numPr>
        <w:spacing w:line="360" w:lineRule="auto"/>
        <w:ind w:left="450" w:hanging="270"/>
        <w:jc w:val="both"/>
        <w:rPr>
          <w:rFonts w:ascii="Calibri" w:hAnsi="Calibri" w:cs="Arial"/>
          <w:i w:val="0"/>
          <w:sz w:val="20"/>
        </w:rPr>
      </w:pPr>
      <w:bookmarkStart w:id="79" w:name="_Toc437637853"/>
      <w:r w:rsidRPr="00ED38CA">
        <w:rPr>
          <w:rFonts w:ascii="Calibri" w:hAnsi="Calibri" w:cs="Arial"/>
          <w:i w:val="0"/>
          <w:sz w:val="20"/>
        </w:rPr>
        <w:t>Only authorized users should be able to access the system.</w:t>
      </w:r>
    </w:p>
    <w:p w14:paraId="044C507E" w14:textId="77777777" w:rsidR="00822FFD" w:rsidRDefault="00822FFD" w:rsidP="00D1678F">
      <w:pPr>
        <w:pStyle w:val="level3text"/>
        <w:numPr>
          <w:ilvl w:val="0"/>
          <w:numId w:val="6"/>
        </w:numPr>
        <w:spacing w:line="360" w:lineRule="auto"/>
        <w:ind w:left="450" w:hanging="270"/>
        <w:jc w:val="both"/>
        <w:rPr>
          <w:rFonts w:ascii="Calibri" w:hAnsi="Calibri" w:cs="Arial"/>
          <w:i w:val="0"/>
          <w:sz w:val="20"/>
        </w:rPr>
      </w:pPr>
      <w:r w:rsidRPr="00ED38CA">
        <w:rPr>
          <w:rFonts w:ascii="Calibri" w:hAnsi="Calibri" w:cs="Arial"/>
          <w:i w:val="0"/>
          <w:sz w:val="20"/>
        </w:rPr>
        <w:t xml:space="preserve">Only authorized queues to be available </w:t>
      </w:r>
      <w:proofErr w:type="gramStart"/>
      <w:r w:rsidRPr="00ED38CA">
        <w:rPr>
          <w:rFonts w:ascii="Calibri" w:hAnsi="Calibri" w:cs="Arial"/>
          <w:i w:val="0"/>
          <w:sz w:val="20"/>
        </w:rPr>
        <w:t>in users</w:t>
      </w:r>
      <w:proofErr w:type="gramEnd"/>
      <w:r w:rsidRPr="00ED38CA">
        <w:rPr>
          <w:rFonts w:ascii="Calibri" w:hAnsi="Calibri" w:cs="Arial"/>
          <w:i w:val="0"/>
          <w:sz w:val="20"/>
        </w:rPr>
        <w:t>’ screen.</w:t>
      </w:r>
    </w:p>
    <w:p w14:paraId="20D79973" w14:textId="77777777" w:rsidR="004C2AA0" w:rsidRDefault="004C2AA0" w:rsidP="004C2AA0">
      <w:pPr>
        <w:pStyle w:val="level3text"/>
        <w:spacing w:line="360" w:lineRule="auto"/>
        <w:jc w:val="both"/>
        <w:rPr>
          <w:rFonts w:ascii="Calibri" w:hAnsi="Calibri" w:cs="Arial"/>
          <w:i w:val="0"/>
          <w:sz w:val="20"/>
        </w:rPr>
      </w:pPr>
    </w:p>
    <w:p w14:paraId="0BC54424" w14:textId="187FEC4C" w:rsidR="00822FFD" w:rsidRPr="00ED38CA" w:rsidRDefault="0085780E" w:rsidP="004C2AA0">
      <w:pPr>
        <w:pStyle w:val="Heading1"/>
        <w:tabs>
          <w:tab w:val="left" w:pos="0"/>
        </w:tabs>
        <w:suppressAutoHyphens w:val="0"/>
        <w:jc w:val="both"/>
      </w:pPr>
      <w:bookmarkStart w:id="80" w:name="_Toc80018051"/>
      <w:bookmarkStart w:id="81" w:name="_Toc154054914"/>
      <w:bookmarkEnd w:id="79"/>
      <w:r>
        <w:rPr>
          <w:iCs/>
          <w:noProof/>
          <w:sz w:val="20"/>
        </w:rPr>
        <w:object w:dxaOrig="1440" w:dyaOrig="1440" w14:anchorId="666E8478">
          <v:shape id="_x0000_s1029" type="#_x0000_t75" style="position:absolute;left:0;text-align:left;margin-left:52.5pt;margin-top:55.5pt;width:76.5pt;height:49.5pt;z-index:251668480;mso-position-horizontal-relative:text;mso-position-vertical-relative:text;mso-width-relative:page;mso-height-relative:page">
            <v:imagedata r:id="rId26" o:title=""/>
          </v:shape>
          <o:OLEObject Type="Embed" ProgID="Excel.Sheet.12" ShapeID="_x0000_s1029" DrawAspect="Icon" ObjectID="_1764667906" r:id="rId27"/>
        </w:object>
      </w:r>
      <w:r w:rsidR="005355B5">
        <w:t>A</w:t>
      </w:r>
      <w:r w:rsidR="00822FFD" w:rsidRPr="00ED38CA">
        <w:t>ppendix A:</w:t>
      </w:r>
      <w:bookmarkEnd w:id="80"/>
      <w:r w:rsidR="00373E18">
        <w:t xml:space="preserve"> List </w:t>
      </w:r>
      <w:r w:rsidR="001C22BE">
        <w:t>of</w:t>
      </w:r>
      <w:r w:rsidR="00373E18">
        <w:t xml:space="preserve"> Masters</w:t>
      </w:r>
      <w:bookmarkEnd w:id="81"/>
    </w:p>
    <w:p w14:paraId="7B6E5E53" w14:textId="2CD09B27" w:rsidR="001C2EF6" w:rsidRDefault="001C2EF6" w:rsidP="00D1678F">
      <w:pPr>
        <w:pStyle w:val="template"/>
        <w:ind w:left="1008"/>
        <w:jc w:val="both"/>
        <w:rPr>
          <w:rFonts w:ascii="Calibri" w:hAnsi="Calibri"/>
          <w:i w:val="0"/>
          <w:iCs/>
          <w:sz w:val="20"/>
        </w:rPr>
      </w:pPr>
    </w:p>
    <w:p w14:paraId="1A8625C9" w14:textId="3B5DCCA0" w:rsidR="007B1C50" w:rsidRPr="003D71DB" w:rsidRDefault="007B1C50" w:rsidP="00D1678F">
      <w:pPr>
        <w:pStyle w:val="template"/>
        <w:ind w:left="720"/>
        <w:jc w:val="both"/>
        <w:rPr>
          <w:rFonts w:ascii="Calibri" w:hAnsi="Calibri"/>
          <w:i w:val="0"/>
          <w:iCs/>
          <w:sz w:val="20"/>
        </w:rPr>
      </w:pPr>
    </w:p>
    <w:p w14:paraId="525DE426" w14:textId="7E039CE5" w:rsidR="007B1C50" w:rsidRDefault="00822FFD" w:rsidP="00D1678F">
      <w:pPr>
        <w:pStyle w:val="Heading1"/>
        <w:tabs>
          <w:tab w:val="left" w:pos="0"/>
        </w:tabs>
        <w:spacing w:line="360" w:lineRule="auto"/>
        <w:jc w:val="both"/>
      </w:pPr>
      <w:bookmarkStart w:id="82" w:name="_Toc80018052"/>
      <w:bookmarkStart w:id="83" w:name="_Toc154054915"/>
      <w:r w:rsidRPr="001C2EF6">
        <w:lastRenderedPageBreak/>
        <w:t>Appendix B: Route Details</w:t>
      </w:r>
      <w:bookmarkEnd w:id="82"/>
      <w:bookmarkEnd w:id="83"/>
    </w:p>
    <w:p w14:paraId="30BDBBD3" w14:textId="6B82BA90" w:rsidR="007B1C50" w:rsidRDefault="00A32D56" w:rsidP="00D1678F">
      <w:pPr>
        <w:spacing w:line="360" w:lineRule="auto"/>
        <w:jc w:val="both"/>
      </w:pPr>
      <w:r>
        <w:t xml:space="preserve">          </w:t>
      </w:r>
      <w:r w:rsidR="00D5353A">
        <w:t xml:space="preserve">  </w:t>
      </w:r>
      <w:r w:rsidR="00D5353A">
        <w:tab/>
      </w:r>
      <w:r w:rsidR="00F4485B">
        <w:object w:dxaOrig="1534" w:dyaOrig="991" w14:anchorId="113C2877">
          <v:shape id="_x0000_i1034" type="#_x0000_t75" style="width:77pt;height:49.45pt" o:ole="">
            <v:imagedata r:id="rId28" o:title=""/>
          </v:shape>
          <o:OLEObject Type="Embed" ProgID="Package" ShapeID="_x0000_i1034" DrawAspect="Icon" ObjectID="_1764667904" r:id="rId29"/>
        </w:object>
      </w:r>
    </w:p>
    <w:p w14:paraId="709144C8" w14:textId="77777777" w:rsidR="007B1C50" w:rsidRPr="007B1C50" w:rsidRDefault="007B1C50" w:rsidP="00D1678F">
      <w:pPr>
        <w:jc w:val="both"/>
      </w:pPr>
    </w:p>
    <w:p w14:paraId="7BB1D6ED" w14:textId="64D9BF6B" w:rsidR="007B1C50" w:rsidRDefault="001F22F9" w:rsidP="00D1678F">
      <w:pPr>
        <w:pStyle w:val="Heading1"/>
        <w:spacing w:line="360" w:lineRule="auto"/>
        <w:jc w:val="both"/>
      </w:pPr>
      <w:bookmarkStart w:id="84" w:name="_Toc154054916"/>
      <w:r w:rsidRPr="001C2EF6">
        <w:rPr>
          <w:rFonts w:asciiTheme="minorHAnsi" w:hAnsiTheme="minorHAnsi" w:cstheme="minorHAnsi"/>
        </w:rPr>
        <w:t>Appendix C: Field List</w:t>
      </w:r>
      <w:bookmarkEnd w:id="84"/>
    </w:p>
    <w:p w14:paraId="3F65DE62" w14:textId="631D93B9" w:rsidR="007B1C50" w:rsidRPr="007B1C50" w:rsidRDefault="00A32D56" w:rsidP="00D1678F">
      <w:pPr>
        <w:spacing w:line="360" w:lineRule="auto"/>
        <w:jc w:val="both"/>
      </w:pPr>
      <w:r>
        <w:t xml:space="preserve">         </w:t>
      </w:r>
      <w:r w:rsidR="00165CDD">
        <w:t xml:space="preserve">      </w:t>
      </w:r>
    </w:p>
    <w:p w14:paraId="613D4F68" w14:textId="322797F8" w:rsidR="00822FFD" w:rsidRPr="00A45630" w:rsidRDefault="00390676" w:rsidP="00D1678F">
      <w:pPr>
        <w:spacing w:line="360" w:lineRule="auto"/>
        <w:jc w:val="both"/>
      </w:pPr>
      <w:r>
        <w:object w:dxaOrig="1534" w:dyaOrig="991" w14:anchorId="33FDD2B8">
          <v:shape id="_x0000_i1032" type="#_x0000_t75" style="width:77pt;height:49.45pt" o:ole="">
            <v:imagedata r:id="rId30" o:title=""/>
          </v:shape>
          <o:OLEObject Type="Embed" ProgID="Excel.Sheet.12" ShapeID="_x0000_i1032" DrawAspect="Icon" ObjectID="_1764667905" r:id="rId31"/>
        </w:object>
      </w:r>
    </w:p>
    <w:p w14:paraId="7B9CCB2C" w14:textId="4AD0A4B9" w:rsidR="008D253A" w:rsidRPr="00ED38CA" w:rsidRDefault="008D253A" w:rsidP="00D1678F">
      <w:pPr>
        <w:pStyle w:val="Heading1"/>
        <w:tabs>
          <w:tab w:val="left" w:pos="0"/>
        </w:tabs>
        <w:spacing w:line="360" w:lineRule="auto"/>
        <w:jc w:val="both"/>
      </w:pPr>
      <w:bookmarkStart w:id="85" w:name="_Toc154054917"/>
      <w:r w:rsidRPr="00ED38CA">
        <w:t xml:space="preserve">Appendix D: </w:t>
      </w:r>
      <w:r>
        <w:t>Prototype Screens</w:t>
      </w:r>
      <w:bookmarkEnd w:id="85"/>
    </w:p>
    <w:p w14:paraId="35AB76A1" w14:textId="3DA1BE48" w:rsidR="00B65C6D" w:rsidRDefault="00A32D56" w:rsidP="00D1678F">
      <w:pPr>
        <w:spacing w:line="360" w:lineRule="auto"/>
        <w:jc w:val="both"/>
      </w:pPr>
      <w:r>
        <w:t xml:space="preserve">            </w:t>
      </w:r>
      <w:r w:rsidR="0035269D">
        <w:t>Will be appended later</w:t>
      </w:r>
      <w:r w:rsidR="0050660D">
        <w:t>.</w:t>
      </w:r>
    </w:p>
    <w:p w14:paraId="5B32A828" w14:textId="21AF110F" w:rsidR="00AB1E9A" w:rsidRDefault="00AB1E9A" w:rsidP="00D1678F">
      <w:pPr>
        <w:spacing w:line="360" w:lineRule="auto"/>
        <w:jc w:val="both"/>
      </w:pPr>
    </w:p>
    <w:p w14:paraId="542E35F4" w14:textId="72F148D5" w:rsidR="00AB1E9A" w:rsidRDefault="00AB1E9A" w:rsidP="00D1678F">
      <w:pPr>
        <w:pStyle w:val="Heading1"/>
        <w:tabs>
          <w:tab w:val="left" w:pos="0"/>
        </w:tabs>
        <w:spacing w:line="360" w:lineRule="auto"/>
        <w:jc w:val="both"/>
      </w:pPr>
      <w:bookmarkStart w:id="86" w:name="_Toc154054918"/>
      <w:r w:rsidRPr="009656E8">
        <w:t>Template</w:t>
      </w:r>
      <w:r w:rsidR="009656E8" w:rsidRPr="009656E8">
        <w:t>s</w:t>
      </w:r>
      <w:bookmarkEnd w:id="86"/>
    </w:p>
    <w:p w14:paraId="2D83FB61" w14:textId="36DDC900" w:rsidR="009656E8" w:rsidRDefault="00E022CF" w:rsidP="00D1678F">
      <w:pPr>
        <w:jc w:val="both"/>
      </w:pPr>
      <w:r>
        <w:t>NA</w:t>
      </w:r>
    </w:p>
    <w:p w14:paraId="30020CEF" w14:textId="59B706BD" w:rsidR="009656E8" w:rsidRDefault="009656E8" w:rsidP="00D1678F">
      <w:pPr>
        <w:jc w:val="both"/>
      </w:pPr>
    </w:p>
    <w:p w14:paraId="5D8A594D" w14:textId="228058C9" w:rsidR="009656E8" w:rsidRDefault="009656E8" w:rsidP="00D1678F">
      <w:pPr>
        <w:jc w:val="both"/>
      </w:pPr>
    </w:p>
    <w:p w14:paraId="0BD49C4B" w14:textId="1EE4DC60" w:rsidR="00822FFD" w:rsidRPr="00ED38CA" w:rsidRDefault="00822FFD" w:rsidP="00D1678F">
      <w:pPr>
        <w:pStyle w:val="Heading1"/>
        <w:tabs>
          <w:tab w:val="left" w:pos="0"/>
        </w:tabs>
        <w:spacing w:line="360" w:lineRule="auto"/>
        <w:jc w:val="both"/>
      </w:pPr>
      <w:bookmarkStart w:id="87" w:name="_Toc80018054"/>
      <w:bookmarkStart w:id="88" w:name="_Toc154054919"/>
      <w:r w:rsidRPr="00ED38CA">
        <w:t xml:space="preserve">Appendix </w:t>
      </w:r>
      <w:r w:rsidR="008D253A">
        <w:t>E</w:t>
      </w:r>
      <w:r w:rsidRPr="00ED38CA">
        <w:t>: Open Items</w:t>
      </w:r>
      <w:bookmarkEnd w:id="87"/>
      <w:bookmarkEnd w:id="88"/>
    </w:p>
    <w:p w14:paraId="07C07172" w14:textId="69927B97" w:rsidR="005D4C3E" w:rsidRDefault="005D4C3E" w:rsidP="0035269D">
      <w:pPr>
        <w:pStyle w:val="template"/>
        <w:numPr>
          <w:ilvl w:val="0"/>
          <w:numId w:val="16"/>
        </w:numPr>
        <w:jc w:val="both"/>
        <w:rPr>
          <w:ins w:id="89" w:author="Shashank Taneja [2]" w:date="2023-12-21T12:31:00Z"/>
          <w:rFonts w:ascii="Calibri" w:hAnsi="Calibri"/>
          <w:i w:val="0"/>
          <w:iCs/>
          <w:szCs w:val="22"/>
        </w:rPr>
      </w:pPr>
      <w:r w:rsidRPr="004D50E0">
        <w:rPr>
          <w:rFonts w:ascii="Calibri" w:hAnsi="Calibri"/>
          <w:i w:val="0"/>
          <w:iCs/>
          <w:szCs w:val="22"/>
        </w:rPr>
        <w:t>ICAP and BCG broker quote mail details (As mentioned</w:t>
      </w:r>
      <w:r w:rsidR="00C5239B" w:rsidRPr="004D50E0">
        <w:rPr>
          <w:rFonts w:ascii="Calibri" w:hAnsi="Calibri"/>
          <w:i w:val="0"/>
          <w:iCs/>
          <w:szCs w:val="22"/>
        </w:rPr>
        <w:t xml:space="preserve"> ‘To be confirmed’</w:t>
      </w:r>
      <w:r w:rsidRPr="004D50E0">
        <w:rPr>
          <w:rFonts w:ascii="Calibri" w:hAnsi="Calibri"/>
          <w:i w:val="0"/>
          <w:iCs/>
          <w:szCs w:val="22"/>
        </w:rPr>
        <w:t xml:space="preserve"> in Section 3.1)</w:t>
      </w:r>
    </w:p>
    <w:p w14:paraId="32B71EE8" w14:textId="6F9D1DEC" w:rsidR="002A21D5" w:rsidRDefault="00973A0D" w:rsidP="0035269D">
      <w:pPr>
        <w:pStyle w:val="template"/>
        <w:numPr>
          <w:ilvl w:val="0"/>
          <w:numId w:val="16"/>
        </w:numPr>
        <w:jc w:val="both"/>
        <w:rPr>
          <w:ins w:id="90" w:author="Shashank Taneja [2]" w:date="2023-12-21T12:32:00Z"/>
          <w:rFonts w:ascii="Calibri" w:hAnsi="Calibri"/>
          <w:i w:val="0"/>
          <w:iCs/>
          <w:szCs w:val="22"/>
        </w:rPr>
      </w:pPr>
      <w:ins w:id="91" w:author="Shashank Taneja [2]" w:date="2023-12-21T12:31:00Z">
        <w:r>
          <w:rPr>
            <w:rFonts w:ascii="Calibri" w:hAnsi="Calibri"/>
            <w:i w:val="0"/>
            <w:iCs/>
            <w:szCs w:val="22"/>
          </w:rPr>
          <w:t xml:space="preserve">Cancelled/ amended </w:t>
        </w:r>
      </w:ins>
      <w:ins w:id="92" w:author="Shashank Taneja [2]" w:date="2023-12-21T12:32:00Z">
        <w:r w:rsidR="00A94935">
          <w:rPr>
            <w:rFonts w:ascii="Calibri" w:hAnsi="Calibri"/>
            <w:i w:val="0"/>
            <w:iCs/>
            <w:szCs w:val="22"/>
          </w:rPr>
          <w:t xml:space="preserve">FD </w:t>
        </w:r>
        <w:proofErr w:type="gramStart"/>
        <w:r w:rsidR="00A94935">
          <w:rPr>
            <w:rFonts w:ascii="Calibri" w:hAnsi="Calibri"/>
            <w:i w:val="0"/>
            <w:iCs/>
            <w:szCs w:val="22"/>
          </w:rPr>
          <w:t>reports</w:t>
        </w:r>
        <w:proofErr w:type="gramEnd"/>
      </w:ins>
    </w:p>
    <w:p w14:paraId="0FCB53B0" w14:textId="5174FF9C" w:rsidR="00A94935" w:rsidRDefault="00A94935" w:rsidP="0035269D">
      <w:pPr>
        <w:pStyle w:val="template"/>
        <w:numPr>
          <w:ilvl w:val="0"/>
          <w:numId w:val="16"/>
        </w:numPr>
        <w:jc w:val="both"/>
        <w:rPr>
          <w:ins w:id="93" w:author="Shashank Taneja [2]" w:date="2023-12-21T12:36:00Z"/>
          <w:rFonts w:ascii="Calibri" w:hAnsi="Calibri"/>
          <w:i w:val="0"/>
          <w:iCs/>
          <w:szCs w:val="22"/>
        </w:rPr>
      </w:pPr>
      <w:ins w:id="94" w:author="Shashank Taneja [2]" w:date="2023-12-21T12:32:00Z">
        <w:r>
          <w:rPr>
            <w:rFonts w:ascii="Calibri" w:hAnsi="Calibri"/>
            <w:i w:val="0"/>
            <w:iCs/>
            <w:szCs w:val="22"/>
          </w:rPr>
          <w:t xml:space="preserve">Archival path to be </w:t>
        </w:r>
        <w:proofErr w:type="gramStart"/>
        <w:r>
          <w:rPr>
            <w:rFonts w:ascii="Calibri" w:hAnsi="Calibri"/>
            <w:i w:val="0"/>
            <w:iCs/>
            <w:szCs w:val="22"/>
          </w:rPr>
          <w:t>confirmed</w:t>
        </w:r>
      </w:ins>
      <w:proofErr w:type="gramEnd"/>
    </w:p>
    <w:p w14:paraId="4A23DF8B" w14:textId="6D2081AC" w:rsidR="00F4485B" w:rsidRPr="004D50E0" w:rsidRDefault="0062731D" w:rsidP="0035269D">
      <w:pPr>
        <w:pStyle w:val="template"/>
        <w:numPr>
          <w:ilvl w:val="0"/>
          <w:numId w:val="16"/>
        </w:numPr>
        <w:jc w:val="both"/>
        <w:rPr>
          <w:rFonts w:ascii="Calibri" w:hAnsi="Calibri"/>
          <w:i w:val="0"/>
          <w:iCs/>
          <w:szCs w:val="22"/>
        </w:rPr>
      </w:pPr>
      <w:ins w:id="95" w:author="Shashank Taneja [2]" w:date="2023-12-21T12:36:00Z">
        <w:r>
          <w:rPr>
            <w:rFonts w:ascii="Calibri" w:hAnsi="Calibri"/>
            <w:i w:val="0"/>
            <w:iCs/>
            <w:szCs w:val="22"/>
          </w:rPr>
          <w:t xml:space="preserve">Update in </w:t>
        </w:r>
        <w:proofErr w:type="spellStart"/>
        <w:r>
          <w:rPr>
            <w:rFonts w:ascii="Calibri" w:hAnsi="Calibri"/>
            <w:i w:val="0"/>
            <w:iCs/>
            <w:szCs w:val="22"/>
          </w:rPr>
          <w:t>Refinitive</w:t>
        </w:r>
        <w:proofErr w:type="spellEnd"/>
        <w:r>
          <w:rPr>
            <w:rFonts w:ascii="Calibri" w:hAnsi="Calibri"/>
            <w:i w:val="0"/>
            <w:iCs/>
            <w:szCs w:val="22"/>
          </w:rPr>
          <w:t xml:space="preserve"> sheet for the </w:t>
        </w:r>
        <w:proofErr w:type="spellStart"/>
        <w:r>
          <w:rPr>
            <w:rFonts w:ascii="Calibri" w:hAnsi="Calibri"/>
            <w:i w:val="0"/>
            <w:iCs/>
            <w:szCs w:val="22"/>
          </w:rPr>
          <w:t>Eibor</w:t>
        </w:r>
        <w:proofErr w:type="spellEnd"/>
        <w:r>
          <w:rPr>
            <w:rFonts w:ascii="Calibri" w:hAnsi="Calibri"/>
            <w:i w:val="0"/>
            <w:iCs/>
            <w:szCs w:val="22"/>
          </w:rPr>
          <w:t xml:space="preserve"> submission . API availability to be </w:t>
        </w:r>
        <w:proofErr w:type="gramStart"/>
        <w:r>
          <w:rPr>
            <w:rFonts w:ascii="Calibri" w:hAnsi="Calibri"/>
            <w:i w:val="0"/>
            <w:iCs/>
            <w:szCs w:val="22"/>
          </w:rPr>
          <w:t>checked</w:t>
        </w:r>
      </w:ins>
      <w:proofErr w:type="gramEnd"/>
    </w:p>
    <w:p w14:paraId="2B769581" w14:textId="77777777" w:rsidR="00822FFD" w:rsidRPr="00ED38CA" w:rsidRDefault="00822FFD" w:rsidP="00D1678F">
      <w:pPr>
        <w:pStyle w:val="template"/>
        <w:ind w:left="720"/>
        <w:jc w:val="both"/>
        <w:rPr>
          <w:rFonts w:ascii="Calibri" w:hAnsi="Calibri"/>
          <w:i w:val="0"/>
          <w:iCs/>
          <w:sz w:val="20"/>
        </w:rPr>
      </w:pPr>
    </w:p>
    <w:p w14:paraId="6652A6B1" w14:textId="77777777" w:rsidR="00CE205E" w:rsidRPr="00356188" w:rsidRDefault="00CE205E" w:rsidP="00D1678F">
      <w:pPr>
        <w:pStyle w:val="ListParagraph"/>
        <w:suppressAutoHyphens w:val="0"/>
        <w:spacing w:before="120" w:after="120" w:line="360" w:lineRule="auto"/>
        <w:ind w:left="1800"/>
        <w:jc w:val="both"/>
        <w:rPr>
          <w:rFonts w:ascii="Calibri" w:hAnsi="Calibri" w:cs="Arial"/>
          <w:sz w:val="20"/>
        </w:rPr>
      </w:pPr>
    </w:p>
    <w:sectPr w:rsidR="00CE205E" w:rsidRPr="00356188" w:rsidSect="004C2AA0">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5B227" w14:textId="77777777" w:rsidR="009734A0" w:rsidRDefault="009734A0">
      <w:pPr>
        <w:spacing w:line="240" w:lineRule="auto"/>
      </w:pPr>
      <w:r>
        <w:separator/>
      </w:r>
    </w:p>
  </w:endnote>
  <w:endnote w:type="continuationSeparator" w:id="0">
    <w:p w14:paraId="1039BF78" w14:textId="77777777" w:rsidR="009734A0" w:rsidRDefault="009734A0">
      <w:pPr>
        <w:spacing w:line="240" w:lineRule="auto"/>
      </w:pPr>
      <w:r>
        <w:continuationSeparator/>
      </w:r>
    </w:p>
  </w:endnote>
  <w:endnote w:type="continuationNotice" w:id="1">
    <w:p w14:paraId="62C2B722" w14:textId="77777777" w:rsidR="009734A0" w:rsidRDefault="009734A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TBClassification"/>
      <w:id w:val="382369630"/>
      <w:lock w:val="contentLocked"/>
    </w:sdtPr>
    <w:sdtEndPr/>
    <w:sdtContent>
      <w:p w14:paraId="06F39573" w14:textId="011EEA28" w:rsidR="00447BEA" w:rsidRDefault="00447BEA" w:rsidP="00552071">
        <w:pPr>
          <w:pStyle w:val="Footer"/>
          <w:jc w:val="center"/>
        </w:pPr>
        <w:r w:rsidRPr="00552071">
          <w:rPr>
            <w:rFonts w:ascii="Verdana" w:hAnsi="Verdana" w:cs="Verdana"/>
            <w:i w:val="0"/>
            <w:color w:val="000000"/>
          </w:rPr>
          <w:t>Classification:</w:t>
        </w:r>
        <w:r w:rsidRPr="00552071">
          <w:rPr>
            <w:rFonts w:ascii="Verdana" w:hAnsi="Verdana" w:cs="Verdana"/>
            <w:b w:val="0"/>
            <w:i w:val="0"/>
            <w:color w:val="000000"/>
          </w:rPr>
          <w:t xml:space="preserve"> </w:t>
        </w:r>
        <w:r w:rsidRPr="00552071">
          <w:rPr>
            <w:rFonts w:ascii="Verdana" w:hAnsi="Verdana" w:cs="Verdana"/>
            <w:i w:val="0"/>
            <w:color w:val="FF0000"/>
          </w:rPr>
          <w:t>RAKBANK-Internal</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TBClassification"/>
      <w:id w:val="945510704"/>
      <w:lock w:val="contentLocked"/>
    </w:sdtPr>
    <w:sdtEndPr/>
    <w:sdtContent>
      <w:p w14:paraId="5B32E4F9" w14:textId="4895C536" w:rsidR="00447BEA" w:rsidRDefault="00447BEA" w:rsidP="00552071">
        <w:pPr>
          <w:pStyle w:val="Footer"/>
          <w:jc w:val="center"/>
        </w:pPr>
        <w:r w:rsidRPr="00552071">
          <w:rPr>
            <w:rFonts w:ascii="Verdana" w:hAnsi="Verdana" w:cs="Verdana"/>
            <w:i w:val="0"/>
            <w:color w:val="000000"/>
          </w:rPr>
          <w:t>Classification:</w:t>
        </w:r>
        <w:r w:rsidRPr="00552071">
          <w:rPr>
            <w:rFonts w:ascii="Verdana" w:hAnsi="Verdana" w:cs="Verdana"/>
            <w:b w:val="0"/>
            <w:i w:val="0"/>
            <w:color w:val="000000"/>
          </w:rPr>
          <w:t xml:space="preserve"> </w:t>
        </w:r>
        <w:r w:rsidRPr="00552071">
          <w:rPr>
            <w:rFonts w:ascii="Verdana" w:hAnsi="Verdana" w:cs="Verdana"/>
            <w:i w:val="0"/>
            <w:color w:val="FF0000"/>
          </w:rPr>
          <w:t>RAKBANK-Internal</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TBClassification"/>
      <w:id w:val="-813409187"/>
      <w:lock w:val="contentLocked"/>
    </w:sdtPr>
    <w:sdtEndPr/>
    <w:sdtContent>
      <w:p w14:paraId="213A3D4D" w14:textId="31339FBA" w:rsidR="00447BEA" w:rsidRDefault="00447BEA" w:rsidP="00552071">
        <w:pPr>
          <w:pStyle w:val="Footer"/>
          <w:jc w:val="center"/>
        </w:pPr>
        <w:r w:rsidRPr="00552071">
          <w:rPr>
            <w:rFonts w:ascii="Verdana" w:hAnsi="Verdana" w:cs="Verdana"/>
            <w:i w:val="0"/>
            <w:color w:val="000000"/>
          </w:rPr>
          <w:t>Classification:</w:t>
        </w:r>
        <w:r w:rsidRPr="00552071">
          <w:rPr>
            <w:rFonts w:ascii="Verdana" w:hAnsi="Verdana" w:cs="Verdana"/>
            <w:b w:val="0"/>
            <w:i w:val="0"/>
            <w:color w:val="000000"/>
          </w:rPr>
          <w:t xml:space="preserve"> </w:t>
        </w:r>
        <w:r w:rsidRPr="00552071">
          <w:rPr>
            <w:rFonts w:ascii="Verdana" w:hAnsi="Verdana" w:cs="Verdana"/>
            <w:i w:val="0"/>
            <w:color w:val="FF0000"/>
          </w:rPr>
          <w:t>RAKBANK-Internal</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E8DB4" w14:textId="77777777" w:rsidR="00447BEA" w:rsidRDefault="00447BE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128E" w14:textId="77777777" w:rsidR="00447BEA" w:rsidRDefault="00447BEA" w:rsidP="00CF18C5">
    <w:pPr>
      <w:jc w:val="right"/>
    </w:pPr>
    <w:r>
      <w:t xml:space="preserve">Page </w:t>
    </w:r>
    <w:r>
      <w:fldChar w:fldCharType="begin"/>
    </w:r>
    <w:r>
      <w:instrText xml:space="preserve"> PAGE </w:instrText>
    </w:r>
    <w:r>
      <w:fldChar w:fldCharType="separate"/>
    </w:r>
    <w:r w:rsidR="00105761">
      <w:rPr>
        <w:noProof/>
      </w:rPr>
      <w:t>22</w:t>
    </w:r>
    <w:r>
      <w:rPr>
        <w:noProof/>
      </w:rPr>
      <w:fldChar w:fldCharType="end"/>
    </w:r>
    <w:r>
      <w:t xml:space="preserve"> of </w:t>
    </w:r>
    <w:r>
      <w:rPr>
        <w:noProof/>
      </w:rPr>
      <w:fldChar w:fldCharType="begin"/>
    </w:r>
    <w:r>
      <w:rPr>
        <w:noProof/>
      </w:rPr>
      <w:instrText xml:space="preserve"> NUMPAGES  </w:instrText>
    </w:r>
    <w:r>
      <w:rPr>
        <w:noProof/>
      </w:rPr>
      <w:fldChar w:fldCharType="separate"/>
    </w:r>
    <w:r w:rsidR="00105761">
      <w:rPr>
        <w:noProof/>
      </w:rPr>
      <w:t>23</w:t>
    </w:r>
    <w:r>
      <w:rPr>
        <w:noProof/>
      </w:rPr>
      <w:fldChar w:fldCharType="end"/>
    </w:r>
  </w:p>
  <w:p w14:paraId="3876B1B8" w14:textId="77777777" w:rsidR="00447BEA" w:rsidRDefault="00447BE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5C8B0" w14:textId="77777777" w:rsidR="00447BEA" w:rsidRDefault="00447B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26E5F" w14:textId="77777777" w:rsidR="009734A0" w:rsidRDefault="009734A0">
      <w:pPr>
        <w:spacing w:line="240" w:lineRule="auto"/>
      </w:pPr>
      <w:r>
        <w:separator/>
      </w:r>
    </w:p>
  </w:footnote>
  <w:footnote w:type="continuationSeparator" w:id="0">
    <w:p w14:paraId="25DB3204" w14:textId="77777777" w:rsidR="009734A0" w:rsidRDefault="009734A0">
      <w:pPr>
        <w:spacing w:line="240" w:lineRule="auto"/>
      </w:pPr>
      <w:r>
        <w:continuationSeparator/>
      </w:r>
    </w:p>
  </w:footnote>
  <w:footnote w:type="continuationNotice" w:id="1">
    <w:p w14:paraId="46313906" w14:textId="77777777" w:rsidR="009734A0" w:rsidRDefault="009734A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TBClassification"/>
      <w:id w:val="65309727"/>
      <w:lock w:val="contentLocked"/>
    </w:sdtPr>
    <w:sdtEndPr/>
    <w:sdtContent>
      <w:p w14:paraId="5FE3636A" w14:textId="5675CC45" w:rsidR="00447BEA" w:rsidRDefault="00447BEA" w:rsidP="00552071">
        <w:pPr>
          <w:pStyle w:val="Header"/>
          <w:jc w:val="center"/>
        </w:pPr>
        <w:r w:rsidRPr="00552071">
          <w:rPr>
            <w:rFonts w:ascii="Verdana" w:hAnsi="Verdana" w:cs="Verdana"/>
            <w:i w:val="0"/>
            <w:color w:val="000000"/>
          </w:rPr>
          <w:t>Classification:</w:t>
        </w:r>
        <w:r w:rsidRPr="00552071">
          <w:rPr>
            <w:rFonts w:ascii="Verdana" w:hAnsi="Verdana" w:cs="Verdana"/>
            <w:b w:val="0"/>
            <w:i w:val="0"/>
            <w:color w:val="000000"/>
          </w:rPr>
          <w:t xml:space="preserve"> </w:t>
        </w:r>
        <w:r w:rsidRPr="00552071">
          <w:rPr>
            <w:rFonts w:ascii="Verdana" w:hAnsi="Verdana" w:cs="Verdana"/>
            <w:i w:val="0"/>
            <w:color w:val="FF0000"/>
          </w:rPr>
          <w:t>RAKBANK-Internal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TBClassification"/>
      <w:id w:val="-1883858905"/>
      <w:lock w:val="contentLocked"/>
    </w:sdtPr>
    <w:sdtEndPr/>
    <w:sdtContent>
      <w:p w14:paraId="438FFB46" w14:textId="7F02E507" w:rsidR="00447BEA" w:rsidRDefault="00447BEA" w:rsidP="00552071">
        <w:pPr>
          <w:pStyle w:val="Header"/>
          <w:jc w:val="center"/>
        </w:pPr>
        <w:r w:rsidRPr="00552071">
          <w:rPr>
            <w:rFonts w:ascii="Verdana" w:hAnsi="Verdana" w:cs="Verdana"/>
            <w:i w:val="0"/>
            <w:color w:val="000000"/>
          </w:rPr>
          <w:t>Classification:</w:t>
        </w:r>
        <w:r w:rsidRPr="00552071">
          <w:rPr>
            <w:rFonts w:ascii="Verdana" w:hAnsi="Verdana" w:cs="Verdana"/>
            <w:b w:val="0"/>
            <w:i w:val="0"/>
            <w:color w:val="000000"/>
          </w:rPr>
          <w:t xml:space="preserve"> </w:t>
        </w:r>
        <w:r w:rsidRPr="00552071">
          <w:rPr>
            <w:rFonts w:ascii="Verdana" w:hAnsi="Verdana" w:cs="Verdana"/>
            <w:i w:val="0"/>
            <w:color w:val="FF0000"/>
          </w:rPr>
          <w:t>RAKBANK-Internal</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TBClassification"/>
      <w:id w:val="-1103407824"/>
      <w:lock w:val="contentLocked"/>
    </w:sdtPr>
    <w:sdtEndPr/>
    <w:sdtContent>
      <w:p w14:paraId="3BF28BF3" w14:textId="499623DA" w:rsidR="00447BEA" w:rsidRDefault="00447BEA" w:rsidP="00552071">
        <w:pPr>
          <w:pStyle w:val="Header"/>
          <w:jc w:val="center"/>
        </w:pPr>
        <w:r w:rsidRPr="00552071">
          <w:rPr>
            <w:rFonts w:ascii="Verdana" w:hAnsi="Verdana" w:cs="Verdana"/>
            <w:i w:val="0"/>
            <w:color w:val="000000"/>
          </w:rPr>
          <w:t>Classification:</w:t>
        </w:r>
        <w:r w:rsidRPr="00552071">
          <w:rPr>
            <w:rFonts w:ascii="Verdana" w:hAnsi="Verdana" w:cs="Verdana"/>
            <w:b w:val="0"/>
            <w:i w:val="0"/>
            <w:color w:val="000000"/>
          </w:rPr>
          <w:t xml:space="preserve"> </w:t>
        </w:r>
        <w:r w:rsidRPr="00552071">
          <w:rPr>
            <w:rFonts w:ascii="Verdana" w:hAnsi="Verdana" w:cs="Verdana"/>
            <w:i w:val="0"/>
            <w:color w:val="FF0000"/>
          </w:rPr>
          <w:t>RAKBANK-Internal</w: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1668A" w14:textId="77777777" w:rsidR="00447BEA" w:rsidRDefault="00447BE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TBClassification"/>
      <w:id w:val="-739164673"/>
      <w:lock w:val="contentLocked"/>
    </w:sdtPr>
    <w:sdtEndPr/>
    <w:sdtContent>
      <w:p w14:paraId="4C5B02C2" w14:textId="73DF2FC0" w:rsidR="00447BEA" w:rsidRDefault="00447BEA" w:rsidP="00552071">
        <w:pPr>
          <w:pStyle w:val="Header"/>
          <w:jc w:val="center"/>
        </w:pPr>
        <w:r w:rsidRPr="00552071">
          <w:rPr>
            <w:rFonts w:ascii="Verdana" w:hAnsi="Verdana" w:cs="Verdana"/>
            <w:i w:val="0"/>
            <w:color w:val="000000"/>
          </w:rPr>
          <w:t>Classification:</w:t>
        </w:r>
        <w:r w:rsidRPr="00552071">
          <w:rPr>
            <w:rFonts w:ascii="Verdana" w:hAnsi="Verdana" w:cs="Verdana"/>
            <w:b w:val="0"/>
            <w:i w:val="0"/>
            <w:color w:val="000000"/>
          </w:rPr>
          <w:t xml:space="preserve"> </w:t>
        </w:r>
        <w:r w:rsidRPr="00552071">
          <w:rPr>
            <w:rFonts w:ascii="Verdana" w:hAnsi="Verdana" w:cs="Verdana"/>
            <w:i w:val="0"/>
            <w:color w:val="FF0000"/>
          </w:rPr>
          <w:t>RAKBANK-Internal</w: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E5D45" w14:textId="77777777" w:rsidR="00447BEA" w:rsidRDefault="00447B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FC4B4B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rPr>
        <w:rFonts w:ascii="Calibri" w:hAnsi="Calibri" w:hint="default"/>
        <w:b/>
        <w:bCs/>
        <w:sz w:val="28"/>
        <w:szCs w:val="28"/>
      </w:rPr>
    </w:lvl>
    <w:lvl w:ilvl="2">
      <w:start w:val="1"/>
      <w:numFmt w:val="decimal"/>
      <w:pStyle w:val="Heading3"/>
      <w:lvlText w:val="%1.%2.%3"/>
      <w:lvlJc w:val="left"/>
      <w:pPr>
        <w:tabs>
          <w:tab w:val="num" w:pos="180"/>
        </w:tabs>
        <w:ind w:left="18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D7B551E"/>
    <w:multiLevelType w:val="hybridMultilevel"/>
    <w:tmpl w:val="47AAB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87FE3"/>
    <w:multiLevelType w:val="hybridMultilevel"/>
    <w:tmpl w:val="EEA4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25A83"/>
    <w:multiLevelType w:val="hybridMultilevel"/>
    <w:tmpl w:val="E662E668"/>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15:restartNumberingAfterBreak="0">
    <w:nsid w:val="22D61F7D"/>
    <w:multiLevelType w:val="hybridMultilevel"/>
    <w:tmpl w:val="49ACB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461D2"/>
    <w:multiLevelType w:val="hybridMultilevel"/>
    <w:tmpl w:val="FE30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D7CF2"/>
    <w:multiLevelType w:val="hybridMultilevel"/>
    <w:tmpl w:val="2160D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A1E39"/>
    <w:multiLevelType w:val="hybridMultilevel"/>
    <w:tmpl w:val="339C3E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365888"/>
    <w:multiLevelType w:val="hybridMultilevel"/>
    <w:tmpl w:val="EF9CD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2B7308"/>
    <w:multiLevelType w:val="hybridMultilevel"/>
    <w:tmpl w:val="7E62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F12029"/>
    <w:multiLevelType w:val="hybridMultilevel"/>
    <w:tmpl w:val="FD762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9C3CB4"/>
    <w:multiLevelType w:val="hybridMultilevel"/>
    <w:tmpl w:val="17880B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C66C31"/>
    <w:multiLevelType w:val="hybridMultilevel"/>
    <w:tmpl w:val="CCF2E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3838EF"/>
    <w:multiLevelType w:val="hybridMultilevel"/>
    <w:tmpl w:val="9D6A5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9A030E"/>
    <w:multiLevelType w:val="hybridMultilevel"/>
    <w:tmpl w:val="C9AC46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33531422">
    <w:abstractNumId w:val="0"/>
  </w:num>
  <w:num w:numId="2" w16cid:durableId="1714229389">
    <w:abstractNumId w:val="8"/>
  </w:num>
  <w:num w:numId="3" w16cid:durableId="1418747937">
    <w:abstractNumId w:val="7"/>
  </w:num>
  <w:num w:numId="4" w16cid:durableId="1250847636">
    <w:abstractNumId w:val="12"/>
  </w:num>
  <w:num w:numId="5" w16cid:durableId="1587956025">
    <w:abstractNumId w:val="2"/>
  </w:num>
  <w:num w:numId="6" w16cid:durableId="680204564">
    <w:abstractNumId w:val="3"/>
  </w:num>
  <w:num w:numId="7" w16cid:durableId="916791145">
    <w:abstractNumId w:val="14"/>
  </w:num>
  <w:num w:numId="8" w16cid:durableId="18625940">
    <w:abstractNumId w:val="4"/>
  </w:num>
  <w:num w:numId="9" w16cid:durableId="37168368">
    <w:abstractNumId w:val="6"/>
  </w:num>
  <w:num w:numId="10" w16cid:durableId="1104386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03353790">
    <w:abstractNumId w:val="9"/>
  </w:num>
  <w:num w:numId="12" w16cid:durableId="525095815">
    <w:abstractNumId w:val="5"/>
  </w:num>
  <w:num w:numId="13" w16cid:durableId="324548634">
    <w:abstractNumId w:val="1"/>
  </w:num>
  <w:num w:numId="14" w16cid:durableId="23141310">
    <w:abstractNumId w:val="13"/>
  </w:num>
  <w:num w:numId="15" w16cid:durableId="113059911">
    <w:abstractNumId w:val="10"/>
  </w:num>
  <w:num w:numId="16" w16cid:durableId="647368346">
    <w:abstractNumId w:val="1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shank Taneja">
    <w15:presenceInfo w15:providerId="AD" w15:userId="S::shashank.taneja@newgen.co.in::b97a4593-cd6a-4611-a7a6-f0db57f6448b"/>
  </w15:person>
  <w15:person w15:author="Shashank Taneja [2]">
    <w15:presenceInfo w15:providerId="AD" w15:userId="S::shashank.taneja@newgensoft.com::b97a4593-cd6a-4611-a7a6-f0db57f644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lignBordersAndEdg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FEA"/>
    <w:rsid w:val="00001A94"/>
    <w:rsid w:val="00001B10"/>
    <w:rsid w:val="00001FB4"/>
    <w:rsid w:val="00002957"/>
    <w:rsid w:val="00005D65"/>
    <w:rsid w:val="0001750B"/>
    <w:rsid w:val="000217A7"/>
    <w:rsid w:val="0003082E"/>
    <w:rsid w:val="000308D6"/>
    <w:rsid w:val="000332A1"/>
    <w:rsid w:val="0003338C"/>
    <w:rsid w:val="0004049C"/>
    <w:rsid w:val="00040B98"/>
    <w:rsid w:val="00044CF5"/>
    <w:rsid w:val="000457A9"/>
    <w:rsid w:val="00047DD1"/>
    <w:rsid w:val="00050B54"/>
    <w:rsid w:val="00056F1F"/>
    <w:rsid w:val="00065407"/>
    <w:rsid w:val="000675A2"/>
    <w:rsid w:val="00071177"/>
    <w:rsid w:val="000755B9"/>
    <w:rsid w:val="00085073"/>
    <w:rsid w:val="00086E6E"/>
    <w:rsid w:val="00091FDB"/>
    <w:rsid w:val="0009558E"/>
    <w:rsid w:val="000A1448"/>
    <w:rsid w:val="000A4848"/>
    <w:rsid w:val="000A624D"/>
    <w:rsid w:val="000B30A9"/>
    <w:rsid w:val="000C4BF4"/>
    <w:rsid w:val="000D2686"/>
    <w:rsid w:val="000F2ABC"/>
    <w:rsid w:val="00105761"/>
    <w:rsid w:val="0010681A"/>
    <w:rsid w:val="00106AA4"/>
    <w:rsid w:val="0011095C"/>
    <w:rsid w:val="0011316B"/>
    <w:rsid w:val="00124CB4"/>
    <w:rsid w:val="00126004"/>
    <w:rsid w:val="001344F9"/>
    <w:rsid w:val="00143A65"/>
    <w:rsid w:val="00152AD9"/>
    <w:rsid w:val="00156220"/>
    <w:rsid w:val="00156DCE"/>
    <w:rsid w:val="001579E9"/>
    <w:rsid w:val="00160566"/>
    <w:rsid w:val="00165CDD"/>
    <w:rsid w:val="00171BF2"/>
    <w:rsid w:val="0017395C"/>
    <w:rsid w:val="0017441F"/>
    <w:rsid w:val="00177DD0"/>
    <w:rsid w:val="00185464"/>
    <w:rsid w:val="00191067"/>
    <w:rsid w:val="0019419E"/>
    <w:rsid w:val="001967FE"/>
    <w:rsid w:val="001A1156"/>
    <w:rsid w:val="001A3D8E"/>
    <w:rsid w:val="001A7DD0"/>
    <w:rsid w:val="001B03E6"/>
    <w:rsid w:val="001B1CFC"/>
    <w:rsid w:val="001B4076"/>
    <w:rsid w:val="001B685B"/>
    <w:rsid w:val="001B6AA0"/>
    <w:rsid w:val="001B6B06"/>
    <w:rsid w:val="001C22BE"/>
    <w:rsid w:val="001C2EF6"/>
    <w:rsid w:val="001C40F3"/>
    <w:rsid w:val="001C76F0"/>
    <w:rsid w:val="001C777B"/>
    <w:rsid w:val="001C7BDC"/>
    <w:rsid w:val="001D451B"/>
    <w:rsid w:val="001D612E"/>
    <w:rsid w:val="001D64D9"/>
    <w:rsid w:val="001D722E"/>
    <w:rsid w:val="001E1567"/>
    <w:rsid w:val="001E29C9"/>
    <w:rsid w:val="001E5A05"/>
    <w:rsid w:val="001E64EE"/>
    <w:rsid w:val="001E7378"/>
    <w:rsid w:val="001E7770"/>
    <w:rsid w:val="001F0640"/>
    <w:rsid w:val="001F22F9"/>
    <w:rsid w:val="001F6575"/>
    <w:rsid w:val="001F7359"/>
    <w:rsid w:val="002010FD"/>
    <w:rsid w:val="002136CB"/>
    <w:rsid w:val="00220DFC"/>
    <w:rsid w:val="002226F6"/>
    <w:rsid w:val="00225CB5"/>
    <w:rsid w:val="00227ACA"/>
    <w:rsid w:val="002325D0"/>
    <w:rsid w:val="0023419B"/>
    <w:rsid w:val="0023465B"/>
    <w:rsid w:val="00234CD0"/>
    <w:rsid w:val="00237FC3"/>
    <w:rsid w:val="00242F1F"/>
    <w:rsid w:val="0025014B"/>
    <w:rsid w:val="002542BB"/>
    <w:rsid w:val="00255B2F"/>
    <w:rsid w:val="00256B47"/>
    <w:rsid w:val="00265E0D"/>
    <w:rsid w:val="00266559"/>
    <w:rsid w:val="00272D68"/>
    <w:rsid w:val="00277760"/>
    <w:rsid w:val="002810E0"/>
    <w:rsid w:val="00282584"/>
    <w:rsid w:val="002910C4"/>
    <w:rsid w:val="00291A8E"/>
    <w:rsid w:val="002A1557"/>
    <w:rsid w:val="002A1ABC"/>
    <w:rsid w:val="002A21D5"/>
    <w:rsid w:val="002A54B2"/>
    <w:rsid w:val="002A65F0"/>
    <w:rsid w:val="002A6AAC"/>
    <w:rsid w:val="002A721E"/>
    <w:rsid w:val="002B2D5B"/>
    <w:rsid w:val="002B4267"/>
    <w:rsid w:val="002B5075"/>
    <w:rsid w:val="002B6BD4"/>
    <w:rsid w:val="002C4623"/>
    <w:rsid w:val="002D0CEA"/>
    <w:rsid w:val="002D32AC"/>
    <w:rsid w:val="002D541D"/>
    <w:rsid w:val="002D6B28"/>
    <w:rsid w:val="002E1362"/>
    <w:rsid w:val="002E666D"/>
    <w:rsid w:val="002F336C"/>
    <w:rsid w:val="002F3904"/>
    <w:rsid w:val="002F42E7"/>
    <w:rsid w:val="002F481B"/>
    <w:rsid w:val="002F568A"/>
    <w:rsid w:val="002F718C"/>
    <w:rsid w:val="002F7421"/>
    <w:rsid w:val="00300158"/>
    <w:rsid w:val="0030194F"/>
    <w:rsid w:val="00302E23"/>
    <w:rsid w:val="00306BC2"/>
    <w:rsid w:val="00307D0B"/>
    <w:rsid w:val="0032284A"/>
    <w:rsid w:val="00323CE4"/>
    <w:rsid w:val="0032663B"/>
    <w:rsid w:val="00335448"/>
    <w:rsid w:val="00337AA8"/>
    <w:rsid w:val="00341BEB"/>
    <w:rsid w:val="003439A6"/>
    <w:rsid w:val="0034515B"/>
    <w:rsid w:val="0035269D"/>
    <w:rsid w:val="00352BBE"/>
    <w:rsid w:val="003535DE"/>
    <w:rsid w:val="00356188"/>
    <w:rsid w:val="003735F4"/>
    <w:rsid w:val="00373A4F"/>
    <w:rsid w:val="00373E18"/>
    <w:rsid w:val="003812AC"/>
    <w:rsid w:val="00390676"/>
    <w:rsid w:val="0039287A"/>
    <w:rsid w:val="00395A0C"/>
    <w:rsid w:val="003970CF"/>
    <w:rsid w:val="003A6FF9"/>
    <w:rsid w:val="003B2383"/>
    <w:rsid w:val="003B23E1"/>
    <w:rsid w:val="003B3518"/>
    <w:rsid w:val="003B5484"/>
    <w:rsid w:val="003C2A2C"/>
    <w:rsid w:val="003C4F84"/>
    <w:rsid w:val="003C606A"/>
    <w:rsid w:val="003C72BD"/>
    <w:rsid w:val="003D3F50"/>
    <w:rsid w:val="003D4B19"/>
    <w:rsid w:val="003D4F2A"/>
    <w:rsid w:val="003D71DB"/>
    <w:rsid w:val="003E03C7"/>
    <w:rsid w:val="003E12C3"/>
    <w:rsid w:val="003E40EC"/>
    <w:rsid w:val="003E4182"/>
    <w:rsid w:val="003E4BA6"/>
    <w:rsid w:val="003F2513"/>
    <w:rsid w:val="003F2D33"/>
    <w:rsid w:val="003F30E2"/>
    <w:rsid w:val="003F3BA0"/>
    <w:rsid w:val="003F43B8"/>
    <w:rsid w:val="003F52DA"/>
    <w:rsid w:val="004019FD"/>
    <w:rsid w:val="00404FBA"/>
    <w:rsid w:val="004055C2"/>
    <w:rsid w:val="00405CEF"/>
    <w:rsid w:val="0041135D"/>
    <w:rsid w:val="00413AE1"/>
    <w:rsid w:val="004151BF"/>
    <w:rsid w:val="00416B8C"/>
    <w:rsid w:val="0041783C"/>
    <w:rsid w:val="00426004"/>
    <w:rsid w:val="00427861"/>
    <w:rsid w:val="00427C27"/>
    <w:rsid w:val="00430CC5"/>
    <w:rsid w:val="00437893"/>
    <w:rsid w:val="004473B4"/>
    <w:rsid w:val="00447BEA"/>
    <w:rsid w:val="00450183"/>
    <w:rsid w:val="0045214D"/>
    <w:rsid w:val="0045341C"/>
    <w:rsid w:val="00456CC7"/>
    <w:rsid w:val="0046364D"/>
    <w:rsid w:val="00463F89"/>
    <w:rsid w:val="004658C0"/>
    <w:rsid w:val="004660EB"/>
    <w:rsid w:val="0046777F"/>
    <w:rsid w:val="00473071"/>
    <w:rsid w:val="00474EEA"/>
    <w:rsid w:val="00477CE0"/>
    <w:rsid w:val="004850F5"/>
    <w:rsid w:val="00496929"/>
    <w:rsid w:val="004B37DD"/>
    <w:rsid w:val="004B5A5B"/>
    <w:rsid w:val="004C16CE"/>
    <w:rsid w:val="004C2AA0"/>
    <w:rsid w:val="004C2C15"/>
    <w:rsid w:val="004C30A2"/>
    <w:rsid w:val="004C725A"/>
    <w:rsid w:val="004D50E0"/>
    <w:rsid w:val="004E1E01"/>
    <w:rsid w:val="004E541B"/>
    <w:rsid w:val="004F006B"/>
    <w:rsid w:val="004F08B4"/>
    <w:rsid w:val="005042E0"/>
    <w:rsid w:val="0050660D"/>
    <w:rsid w:val="00512F1C"/>
    <w:rsid w:val="005168D4"/>
    <w:rsid w:val="005254C4"/>
    <w:rsid w:val="00525B63"/>
    <w:rsid w:val="00525FA8"/>
    <w:rsid w:val="005339B6"/>
    <w:rsid w:val="005355B5"/>
    <w:rsid w:val="005441C7"/>
    <w:rsid w:val="00550FB1"/>
    <w:rsid w:val="005517C6"/>
    <w:rsid w:val="00552071"/>
    <w:rsid w:val="00553597"/>
    <w:rsid w:val="005553CB"/>
    <w:rsid w:val="00560599"/>
    <w:rsid w:val="005609FE"/>
    <w:rsid w:val="005629DF"/>
    <w:rsid w:val="00592F45"/>
    <w:rsid w:val="00593807"/>
    <w:rsid w:val="00594A0D"/>
    <w:rsid w:val="00594CAE"/>
    <w:rsid w:val="005972F2"/>
    <w:rsid w:val="005A5CB4"/>
    <w:rsid w:val="005A73A1"/>
    <w:rsid w:val="005B02F5"/>
    <w:rsid w:val="005B2D6C"/>
    <w:rsid w:val="005B2F50"/>
    <w:rsid w:val="005C0D01"/>
    <w:rsid w:val="005C5C34"/>
    <w:rsid w:val="005C621B"/>
    <w:rsid w:val="005C6450"/>
    <w:rsid w:val="005D0AF7"/>
    <w:rsid w:val="005D1119"/>
    <w:rsid w:val="005D4B9C"/>
    <w:rsid w:val="005D4C3E"/>
    <w:rsid w:val="005E0237"/>
    <w:rsid w:val="005E1CB2"/>
    <w:rsid w:val="005E375F"/>
    <w:rsid w:val="0060607F"/>
    <w:rsid w:val="006103DD"/>
    <w:rsid w:val="00611859"/>
    <w:rsid w:val="006166BB"/>
    <w:rsid w:val="00616712"/>
    <w:rsid w:val="00617667"/>
    <w:rsid w:val="00623D30"/>
    <w:rsid w:val="00624BAA"/>
    <w:rsid w:val="00624DE3"/>
    <w:rsid w:val="0062731D"/>
    <w:rsid w:val="0063315B"/>
    <w:rsid w:val="006372CE"/>
    <w:rsid w:val="006423CC"/>
    <w:rsid w:val="006436D0"/>
    <w:rsid w:val="00644760"/>
    <w:rsid w:val="0064741C"/>
    <w:rsid w:val="00650497"/>
    <w:rsid w:val="00652A97"/>
    <w:rsid w:val="00653E6F"/>
    <w:rsid w:val="006561C4"/>
    <w:rsid w:val="00660698"/>
    <w:rsid w:val="00662788"/>
    <w:rsid w:val="00663320"/>
    <w:rsid w:val="00664997"/>
    <w:rsid w:val="00672CCF"/>
    <w:rsid w:val="0067331A"/>
    <w:rsid w:val="006739C0"/>
    <w:rsid w:val="00673A13"/>
    <w:rsid w:val="0068218B"/>
    <w:rsid w:val="00684FD6"/>
    <w:rsid w:val="00685669"/>
    <w:rsid w:val="0068621E"/>
    <w:rsid w:val="00694E91"/>
    <w:rsid w:val="006978F7"/>
    <w:rsid w:val="006A1A1A"/>
    <w:rsid w:val="006A6183"/>
    <w:rsid w:val="006A6265"/>
    <w:rsid w:val="006B1DAA"/>
    <w:rsid w:val="006B211D"/>
    <w:rsid w:val="006B29DF"/>
    <w:rsid w:val="006C0F50"/>
    <w:rsid w:val="006C3B9E"/>
    <w:rsid w:val="006C55BA"/>
    <w:rsid w:val="006D5BFC"/>
    <w:rsid w:val="006E247B"/>
    <w:rsid w:val="006E59B4"/>
    <w:rsid w:val="006E650C"/>
    <w:rsid w:val="006F2FDF"/>
    <w:rsid w:val="006F5AC5"/>
    <w:rsid w:val="00701C5E"/>
    <w:rsid w:val="007048E2"/>
    <w:rsid w:val="00705B14"/>
    <w:rsid w:val="0071135F"/>
    <w:rsid w:val="0071411C"/>
    <w:rsid w:val="00716F35"/>
    <w:rsid w:val="00717D37"/>
    <w:rsid w:val="00717EAD"/>
    <w:rsid w:val="007208D1"/>
    <w:rsid w:val="007246C1"/>
    <w:rsid w:val="00724B07"/>
    <w:rsid w:val="007255C9"/>
    <w:rsid w:val="007323B0"/>
    <w:rsid w:val="00735D0F"/>
    <w:rsid w:val="00737757"/>
    <w:rsid w:val="0074003B"/>
    <w:rsid w:val="00741F1A"/>
    <w:rsid w:val="007457F9"/>
    <w:rsid w:val="00746C07"/>
    <w:rsid w:val="00747448"/>
    <w:rsid w:val="00751CB9"/>
    <w:rsid w:val="0075212D"/>
    <w:rsid w:val="00755219"/>
    <w:rsid w:val="00755E9D"/>
    <w:rsid w:val="00760CF2"/>
    <w:rsid w:val="00761A2E"/>
    <w:rsid w:val="007621D9"/>
    <w:rsid w:val="00771D86"/>
    <w:rsid w:val="00773DE9"/>
    <w:rsid w:val="00783665"/>
    <w:rsid w:val="00783EF0"/>
    <w:rsid w:val="007932F8"/>
    <w:rsid w:val="00793E7A"/>
    <w:rsid w:val="007A179F"/>
    <w:rsid w:val="007A49F2"/>
    <w:rsid w:val="007A6076"/>
    <w:rsid w:val="007A6713"/>
    <w:rsid w:val="007B0F1D"/>
    <w:rsid w:val="007B108C"/>
    <w:rsid w:val="007B1C50"/>
    <w:rsid w:val="007B7EF9"/>
    <w:rsid w:val="007C1DC2"/>
    <w:rsid w:val="007C555D"/>
    <w:rsid w:val="007C69D3"/>
    <w:rsid w:val="007D2EE2"/>
    <w:rsid w:val="007E2024"/>
    <w:rsid w:val="007E26EE"/>
    <w:rsid w:val="007E36E0"/>
    <w:rsid w:val="007E5A66"/>
    <w:rsid w:val="007F2171"/>
    <w:rsid w:val="007F4ABE"/>
    <w:rsid w:val="007F5460"/>
    <w:rsid w:val="007F564E"/>
    <w:rsid w:val="007F606E"/>
    <w:rsid w:val="00804E37"/>
    <w:rsid w:val="00807402"/>
    <w:rsid w:val="00813B02"/>
    <w:rsid w:val="00822FFD"/>
    <w:rsid w:val="008244BA"/>
    <w:rsid w:val="0083190C"/>
    <w:rsid w:val="0083438B"/>
    <w:rsid w:val="008351A5"/>
    <w:rsid w:val="00835914"/>
    <w:rsid w:val="00840D7C"/>
    <w:rsid w:val="00844282"/>
    <w:rsid w:val="0084641D"/>
    <w:rsid w:val="00847120"/>
    <w:rsid w:val="0085260B"/>
    <w:rsid w:val="00852A66"/>
    <w:rsid w:val="0085780E"/>
    <w:rsid w:val="008622B8"/>
    <w:rsid w:val="00862F62"/>
    <w:rsid w:val="00864F9A"/>
    <w:rsid w:val="008706E1"/>
    <w:rsid w:val="00871846"/>
    <w:rsid w:val="00871913"/>
    <w:rsid w:val="0087250D"/>
    <w:rsid w:val="008730B8"/>
    <w:rsid w:val="008745B4"/>
    <w:rsid w:val="008801AA"/>
    <w:rsid w:val="00880DDE"/>
    <w:rsid w:val="00882DBF"/>
    <w:rsid w:val="00892BFF"/>
    <w:rsid w:val="008B506F"/>
    <w:rsid w:val="008B73BF"/>
    <w:rsid w:val="008B79E3"/>
    <w:rsid w:val="008C364A"/>
    <w:rsid w:val="008D0BB2"/>
    <w:rsid w:val="008D2398"/>
    <w:rsid w:val="008D253A"/>
    <w:rsid w:val="008D284F"/>
    <w:rsid w:val="008E147A"/>
    <w:rsid w:val="008F01CF"/>
    <w:rsid w:val="008F1A23"/>
    <w:rsid w:val="008F5A88"/>
    <w:rsid w:val="008F62E1"/>
    <w:rsid w:val="008F7BCC"/>
    <w:rsid w:val="008F7BF8"/>
    <w:rsid w:val="009001F4"/>
    <w:rsid w:val="00905835"/>
    <w:rsid w:val="00907658"/>
    <w:rsid w:val="0091154A"/>
    <w:rsid w:val="009158AD"/>
    <w:rsid w:val="00916713"/>
    <w:rsid w:val="009216BA"/>
    <w:rsid w:val="009251F1"/>
    <w:rsid w:val="00925F9B"/>
    <w:rsid w:val="009336BC"/>
    <w:rsid w:val="0094703B"/>
    <w:rsid w:val="00947B8D"/>
    <w:rsid w:val="0095537B"/>
    <w:rsid w:val="00956F02"/>
    <w:rsid w:val="009579D3"/>
    <w:rsid w:val="0096317D"/>
    <w:rsid w:val="009656E8"/>
    <w:rsid w:val="00970BA2"/>
    <w:rsid w:val="009734A0"/>
    <w:rsid w:val="00973A0D"/>
    <w:rsid w:val="009757F8"/>
    <w:rsid w:val="009801EA"/>
    <w:rsid w:val="00984ECA"/>
    <w:rsid w:val="0099021B"/>
    <w:rsid w:val="00990804"/>
    <w:rsid w:val="00996DF3"/>
    <w:rsid w:val="00997702"/>
    <w:rsid w:val="009A1923"/>
    <w:rsid w:val="009A7263"/>
    <w:rsid w:val="009B0345"/>
    <w:rsid w:val="009B4944"/>
    <w:rsid w:val="009B5F4B"/>
    <w:rsid w:val="009C07A0"/>
    <w:rsid w:val="009C1ACC"/>
    <w:rsid w:val="009C20A2"/>
    <w:rsid w:val="009C2693"/>
    <w:rsid w:val="009C36E8"/>
    <w:rsid w:val="009C770C"/>
    <w:rsid w:val="009D1643"/>
    <w:rsid w:val="009D7C3C"/>
    <w:rsid w:val="009E6BE4"/>
    <w:rsid w:val="009F2608"/>
    <w:rsid w:val="009F7E9E"/>
    <w:rsid w:val="00A03F59"/>
    <w:rsid w:val="00A041E0"/>
    <w:rsid w:val="00A102F2"/>
    <w:rsid w:val="00A1077C"/>
    <w:rsid w:val="00A144B3"/>
    <w:rsid w:val="00A17C58"/>
    <w:rsid w:val="00A21A03"/>
    <w:rsid w:val="00A22252"/>
    <w:rsid w:val="00A23CF3"/>
    <w:rsid w:val="00A24A27"/>
    <w:rsid w:val="00A3112E"/>
    <w:rsid w:val="00A3163C"/>
    <w:rsid w:val="00A32C77"/>
    <w:rsid w:val="00A32D56"/>
    <w:rsid w:val="00A32FEA"/>
    <w:rsid w:val="00A34F26"/>
    <w:rsid w:val="00A364F0"/>
    <w:rsid w:val="00A4593F"/>
    <w:rsid w:val="00A50699"/>
    <w:rsid w:val="00A55B44"/>
    <w:rsid w:val="00A57FA2"/>
    <w:rsid w:val="00A75F63"/>
    <w:rsid w:val="00A77EB6"/>
    <w:rsid w:val="00A8312C"/>
    <w:rsid w:val="00A83C49"/>
    <w:rsid w:val="00A8412D"/>
    <w:rsid w:val="00A87BDE"/>
    <w:rsid w:val="00A90708"/>
    <w:rsid w:val="00A92448"/>
    <w:rsid w:val="00A94935"/>
    <w:rsid w:val="00A959F0"/>
    <w:rsid w:val="00AA0FBA"/>
    <w:rsid w:val="00AA2F95"/>
    <w:rsid w:val="00AA34BE"/>
    <w:rsid w:val="00AA61E9"/>
    <w:rsid w:val="00AA671F"/>
    <w:rsid w:val="00AA741E"/>
    <w:rsid w:val="00AA7521"/>
    <w:rsid w:val="00AB07ED"/>
    <w:rsid w:val="00AB1E9A"/>
    <w:rsid w:val="00AB260F"/>
    <w:rsid w:val="00AB45A2"/>
    <w:rsid w:val="00AB5BF4"/>
    <w:rsid w:val="00AB618C"/>
    <w:rsid w:val="00AC519F"/>
    <w:rsid w:val="00AC53DA"/>
    <w:rsid w:val="00AC79A5"/>
    <w:rsid w:val="00AD2972"/>
    <w:rsid w:val="00AD4C2F"/>
    <w:rsid w:val="00AD504F"/>
    <w:rsid w:val="00AE7A99"/>
    <w:rsid w:val="00AF6913"/>
    <w:rsid w:val="00B05BBF"/>
    <w:rsid w:val="00B06B71"/>
    <w:rsid w:val="00B10755"/>
    <w:rsid w:val="00B11672"/>
    <w:rsid w:val="00B12073"/>
    <w:rsid w:val="00B23027"/>
    <w:rsid w:val="00B23854"/>
    <w:rsid w:val="00B2426F"/>
    <w:rsid w:val="00B440BE"/>
    <w:rsid w:val="00B47A2F"/>
    <w:rsid w:val="00B51989"/>
    <w:rsid w:val="00B53BC0"/>
    <w:rsid w:val="00B53C9F"/>
    <w:rsid w:val="00B54DA3"/>
    <w:rsid w:val="00B57078"/>
    <w:rsid w:val="00B65C6D"/>
    <w:rsid w:val="00B666E6"/>
    <w:rsid w:val="00B6704E"/>
    <w:rsid w:val="00B70F35"/>
    <w:rsid w:val="00B729F5"/>
    <w:rsid w:val="00B76C08"/>
    <w:rsid w:val="00B76EE6"/>
    <w:rsid w:val="00B8181E"/>
    <w:rsid w:val="00B90874"/>
    <w:rsid w:val="00B958A3"/>
    <w:rsid w:val="00BA2F70"/>
    <w:rsid w:val="00BA36D9"/>
    <w:rsid w:val="00BA4808"/>
    <w:rsid w:val="00BA5637"/>
    <w:rsid w:val="00BA6548"/>
    <w:rsid w:val="00BB38EA"/>
    <w:rsid w:val="00BB5B87"/>
    <w:rsid w:val="00BC38A7"/>
    <w:rsid w:val="00BC6C1F"/>
    <w:rsid w:val="00BD2B25"/>
    <w:rsid w:val="00BE1BB8"/>
    <w:rsid w:val="00BE2D2C"/>
    <w:rsid w:val="00BE2E4A"/>
    <w:rsid w:val="00BE34B4"/>
    <w:rsid w:val="00BE475D"/>
    <w:rsid w:val="00BF3295"/>
    <w:rsid w:val="00BF38F4"/>
    <w:rsid w:val="00BF3DA6"/>
    <w:rsid w:val="00BF478C"/>
    <w:rsid w:val="00BF6BC9"/>
    <w:rsid w:val="00BF7E7E"/>
    <w:rsid w:val="00C0416B"/>
    <w:rsid w:val="00C063E1"/>
    <w:rsid w:val="00C12AC2"/>
    <w:rsid w:val="00C17141"/>
    <w:rsid w:val="00C210C5"/>
    <w:rsid w:val="00C237C1"/>
    <w:rsid w:val="00C247F2"/>
    <w:rsid w:val="00C2771A"/>
    <w:rsid w:val="00C36858"/>
    <w:rsid w:val="00C41C8F"/>
    <w:rsid w:val="00C43AE5"/>
    <w:rsid w:val="00C5239B"/>
    <w:rsid w:val="00C5245D"/>
    <w:rsid w:val="00C52DA5"/>
    <w:rsid w:val="00C5388D"/>
    <w:rsid w:val="00C544CC"/>
    <w:rsid w:val="00C668DC"/>
    <w:rsid w:val="00C7118C"/>
    <w:rsid w:val="00C71749"/>
    <w:rsid w:val="00C72CB7"/>
    <w:rsid w:val="00C82850"/>
    <w:rsid w:val="00C91421"/>
    <w:rsid w:val="00C96E6D"/>
    <w:rsid w:val="00CA013F"/>
    <w:rsid w:val="00CA3F60"/>
    <w:rsid w:val="00CA607E"/>
    <w:rsid w:val="00CA63C0"/>
    <w:rsid w:val="00CC1AD3"/>
    <w:rsid w:val="00CC25EB"/>
    <w:rsid w:val="00CC34D9"/>
    <w:rsid w:val="00CC42BC"/>
    <w:rsid w:val="00CC49FE"/>
    <w:rsid w:val="00CD2BE7"/>
    <w:rsid w:val="00CD5516"/>
    <w:rsid w:val="00CD5AF7"/>
    <w:rsid w:val="00CD7685"/>
    <w:rsid w:val="00CE0B85"/>
    <w:rsid w:val="00CE1BB0"/>
    <w:rsid w:val="00CE205E"/>
    <w:rsid w:val="00CE7741"/>
    <w:rsid w:val="00CF18C5"/>
    <w:rsid w:val="00CF225A"/>
    <w:rsid w:val="00CF2944"/>
    <w:rsid w:val="00D06B06"/>
    <w:rsid w:val="00D14020"/>
    <w:rsid w:val="00D1678F"/>
    <w:rsid w:val="00D2072A"/>
    <w:rsid w:val="00D2079B"/>
    <w:rsid w:val="00D312E2"/>
    <w:rsid w:val="00D33938"/>
    <w:rsid w:val="00D41429"/>
    <w:rsid w:val="00D45270"/>
    <w:rsid w:val="00D46C24"/>
    <w:rsid w:val="00D47A37"/>
    <w:rsid w:val="00D50613"/>
    <w:rsid w:val="00D52BB5"/>
    <w:rsid w:val="00D5353A"/>
    <w:rsid w:val="00D55D17"/>
    <w:rsid w:val="00D562D3"/>
    <w:rsid w:val="00D567EB"/>
    <w:rsid w:val="00D6596B"/>
    <w:rsid w:val="00D71752"/>
    <w:rsid w:val="00D737ED"/>
    <w:rsid w:val="00D75746"/>
    <w:rsid w:val="00D766B6"/>
    <w:rsid w:val="00D76A5E"/>
    <w:rsid w:val="00D823E0"/>
    <w:rsid w:val="00D82811"/>
    <w:rsid w:val="00D873D7"/>
    <w:rsid w:val="00D87717"/>
    <w:rsid w:val="00D90959"/>
    <w:rsid w:val="00D9097D"/>
    <w:rsid w:val="00DA19E5"/>
    <w:rsid w:val="00DA3ED7"/>
    <w:rsid w:val="00DA48A2"/>
    <w:rsid w:val="00DA56A4"/>
    <w:rsid w:val="00DB1FDD"/>
    <w:rsid w:val="00DB3BF0"/>
    <w:rsid w:val="00DC3330"/>
    <w:rsid w:val="00DC52E2"/>
    <w:rsid w:val="00DD225B"/>
    <w:rsid w:val="00DD3F84"/>
    <w:rsid w:val="00DE45C7"/>
    <w:rsid w:val="00DE7092"/>
    <w:rsid w:val="00DF558D"/>
    <w:rsid w:val="00E00287"/>
    <w:rsid w:val="00E022CF"/>
    <w:rsid w:val="00E0644E"/>
    <w:rsid w:val="00E07C67"/>
    <w:rsid w:val="00E144FF"/>
    <w:rsid w:val="00E206A1"/>
    <w:rsid w:val="00E20A0D"/>
    <w:rsid w:val="00E20A22"/>
    <w:rsid w:val="00E229BA"/>
    <w:rsid w:val="00E2358B"/>
    <w:rsid w:val="00E272B9"/>
    <w:rsid w:val="00E33D21"/>
    <w:rsid w:val="00E517EB"/>
    <w:rsid w:val="00E52D17"/>
    <w:rsid w:val="00E728DE"/>
    <w:rsid w:val="00E74021"/>
    <w:rsid w:val="00E75264"/>
    <w:rsid w:val="00E779A7"/>
    <w:rsid w:val="00E815EE"/>
    <w:rsid w:val="00E83C53"/>
    <w:rsid w:val="00E849C7"/>
    <w:rsid w:val="00E857C2"/>
    <w:rsid w:val="00E86D3A"/>
    <w:rsid w:val="00E94630"/>
    <w:rsid w:val="00E951FB"/>
    <w:rsid w:val="00E953BA"/>
    <w:rsid w:val="00E95B58"/>
    <w:rsid w:val="00EA30AD"/>
    <w:rsid w:val="00EA33A1"/>
    <w:rsid w:val="00EA3B86"/>
    <w:rsid w:val="00EA45EE"/>
    <w:rsid w:val="00EA5B81"/>
    <w:rsid w:val="00EA61BC"/>
    <w:rsid w:val="00EA636C"/>
    <w:rsid w:val="00EA6377"/>
    <w:rsid w:val="00EA6859"/>
    <w:rsid w:val="00EB1DC6"/>
    <w:rsid w:val="00EB385F"/>
    <w:rsid w:val="00EB4504"/>
    <w:rsid w:val="00EC0B61"/>
    <w:rsid w:val="00EC405D"/>
    <w:rsid w:val="00ED066D"/>
    <w:rsid w:val="00ED2FB0"/>
    <w:rsid w:val="00ED3C51"/>
    <w:rsid w:val="00EE5AF1"/>
    <w:rsid w:val="00EE6145"/>
    <w:rsid w:val="00EE6F62"/>
    <w:rsid w:val="00F07D53"/>
    <w:rsid w:val="00F107B2"/>
    <w:rsid w:val="00F146C2"/>
    <w:rsid w:val="00F15DAA"/>
    <w:rsid w:val="00F17FAB"/>
    <w:rsid w:val="00F26DDC"/>
    <w:rsid w:val="00F4485B"/>
    <w:rsid w:val="00F451A2"/>
    <w:rsid w:val="00F46818"/>
    <w:rsid w:val="00F52AED"/>
    <w:rsid w:val="00F54CA7"/>
    <w:rsid w:val="00F55070"/>
    <w:rsid w:val="00F556FC"/>
    <w:rsid w:val="00F57909"/>
    <w:rsid w:val="00F609D7"/>
    <w:rsid w:val="00F60E4B"/>
    <w:rsid w:val="00F6288D"/>
    <w:rsid w:val="00F70002"/>
    <w:rsid w:val="00F75DA3"/>
    <w:rsid w:val="00F977BF"/>
    <w:rsid w:val="00FA3E9B"/>
    <w:rsid w:val="00FC1BFE"/>
    <w:rsid w:val="00FC26AE"/>
    <w:rsid w:val="00FC3865"/>
    <w:rsid w:val="00FD1A21"/>
    <w:rsid w:val="00FD2CC8"/>
    <w:rsid w:val="00FD6F19"/>
    <w:rsid w:val="00FD7E82"/>
    <w:rsid w:val="00FE195F"/>
    <w:rsid w:val="00FE2518"/>
    <w:rsid w:val="00FE3104"/>
    <w:rsid w:val="00FE6098"/>
    <w:rsid w:val="00FE7F4C"/>
    <w:rsid w:val="00FF633C"/>
    <w:rsid w:val="00FF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79EAF6F4"/>
  <w15:chartTrackingRefBased/>
  <w15:docId w15:val="{CFFD95C7-6C17-4A12-A596-1EBE919EF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78C"/>
    <w:pPr>
      <w:suppressAutoHyphens/>
      <w:spacing w:after="0" w:line="240" w:lineRule="exact"/>
    </w:pPr>
    <w:rPr>
      <w:rFonts w:ascii="Times" w:eastAsia="Times New Roman" w:hAnsi="Times" w:cs="Times New Roman"/>
      <w:sz w:val="24"/>
      <w:szCs w:val="20"/>
      <w:lang w:eastAsia="ar-SA"/>
    </w:rPr>
  </w:style>
  <w:style w:type="paragraph" w:styleId="Heading1">
    <w:name w:val="heading 1"/>
    <w:basedOn w:val="Normal"/>
    <w:next w:val="Normal"/>
    <w:link w:val="Heading1Char"/>
    <w:qFormat/>
    <w:rsid w:val="00FC26AE"/>
    <w:pPr>
      <w:keepNext/>
      <w:keepLines/>
      <w:numPr>
        <w:numId w:val="1"/>
      </w:numPr>
      <w:spacing w:before="480" w:after="240" w:line="240" w:lineRule="atLeast"/>
      <w:outlineLvl w:val="0"/>
    </w:pPr>
    <w:rPr>
      <w:rFonts w:ascii="Calibri" w:hAnsi="Calibri"/>
      <w:b/>
      <w:kern w:val="1"/>
      <w:sz w:val="36"/>
    </w:rPr>
  </w:style>
  <w:style w:type="paragraph" w:styleId="Heading2">
    <w:name w:val="heading 2"/>
    <w:basedOn w:val="Normal"/>
    <w:next w:val="Normal"/>
    <w:link w:val="Heading2Char"/>
    <w:qFormat/>
    <w:rsid w:val="00F609D7"/>
    <w:pPr>
      <w:keepNext/>
      <w:keepLines/>
      <w:numPr>
        <w:ilvl w:val="1"/>
        <w:numId w:val="1"/>
      </w:numPr>
      <w:tabs>
        <w:tab w:val="clear" w:pos="0"/>
        <w:tab w:val="num" w:pos="360"/>
      </w:tabs>
      <w:spacing w:before="280" w:after="280" w:line="240" w:lineRule="atLeast"/>
      <w:ind w:left="360"/>
      <w:outlineLvl w:val="1"/>
    </w:pPr>
    <w:rPr>
      <w:rFonts w:ascii="Calibri" w:hAnsi="Calibri"/>
      <w:b/>
      <w:sz w:val="32"/>
      <w:u w:val="single"/>
    </w:rPr>
  </w:style>
  <w:style w:type="paragraph" w:styleId="Heading3">
    <w:name w:val="heading 3"/>
    <w:basedOn w:val="Normal"/>
    <w:next w:val="Normal"/>
    <w:link w:val="Heading3Char"/>
    <w:qFormat/>
    <w:rsid w:val="009158AD"/>
    <w:pPr>
      <w:numPr>
        <w:ilvl w:val="2"/>
        <w:numId w:val="1"/>
      </w:numPr>
      <w:spacing w:before="240" w:after="240"/>
      <w:outlineLvl w:val="2"/>
    </w:pPr>
    <w:rPr>
      <w:b/>
      <w:sz w:val="32"/>
      <w:u w:val="single"/>
    </w:rPr>
  </w:style>
  <w:style w:type="paragraph" w:styleId="Heading4">
    <w:name w:val="heading 4"/>
    <w:basedOn w:val="Normal"/>
    <w:next w:val="Normal"/>
    <w:link w:val="Heading4Char"/>
    <w:qFormat/>
    <w:rsid w:val="00AA0FBA"/>
    <w:pPr>
      <w:keepNext/>
      <w:numPr>
        <w:ilvl w:val="3"/>
        <w:numId w:val="1"/>
      </w:numPr>
      <w:spacing w:before="240" w:after="60" w:line="220" w:lineRule="exact"/>
      <w:jc w:val="both"/>
      <w:outlineLvl w:val="3"/>
    </w:pPr>
    <w:rPr>
      <w:rFonts w:ascii="Calibri" w:hAnsi="Calibri"/>
      <w:b/>
      <w:color w:val="1F3864" w:themeColor="accent1" w:themeShade="80"/>
      <w:sz w:val="28"/>
      <w:u w:val="single"/>
    </w:rPr>
  </w:style>
  <w:style w:type="paragraph" w:styleId="Heading5">
    <w:name w:val="heading 5"/>
    <w:basedOn w:val="Normal"/>
    <w:next w:val="Normal"/>
    <w:link w:val="Heading5Char"/>
    <w:qFormat/>
    <w:rsid w:val="00BF478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BF478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BF478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BF478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BF478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26AE"/>
    <w:rPr>
      <w:rFonts w:ascii="Calibri" w:eastAsia="Times New Roman" w:hAnsi="Calibri" w:cs="Times New Roman"/>
      <w:b/>
      <w:kern w:val="1"/>
      <w:sz w:val="36"/>
      <w:szCs w:val="20"/>
      <w:lang w:eastAsia="ar-SA"/>
    </w:rPr>
  </w:style>
  <w:style w:type="character" w:customStyle="1" w:styleId="Heading2Char">
    <w:name w:val="Heading 2 Char"/>
    <w:basedOn w:val="DefaultParagraphFont"/>
    <w:link w:val="Heading2"/>
    <w:rsid w:val="00F609D7"/>
    <w:rPr>
      <w:rFonts w:ascii="Calibri" w:eastAsia="Times New Roman" w:hAnsi="Calibri" w:cs="Times New Roman"/>
      <w:b/>
      <w:sz w:val="32"/>
      <w:szCs w:val="20"/>
      <w:u w:val="single"/>
      <w:lang w:eastAsia="ar-SA"/>
    </w:rPr>
  </w:style>
  <w:style w:type="character" w:customStyle="1" w:styleId="Heading3Char">
    <w:name w:val="Heading 3 Char"/>
    <w:basedOn w:val="DefaultParagraphFont"/>
    <w:link w:val="Heading3"/>
    <w:rsid w:val="009158AD"/>
    <w:rPr>
      <w:rFonts w:ascii="Times" w:eastAsia="Times New Roman" w:hAnsi="Times" w:cs="Times New Roman"/>
      <w:b/>
      <w:sz w:val="32"/>
      <w:szCs w:val="20"/>
      <w:u w:val="single"/>
      <w:lang w:eastAsia="ar-SA"/>
    </w:rPr>
  </w:style>
  <w:style w:type="character" w:customStyle="1" w:styleId="Heading4Char">
    <w:name w:val="Heading 4 Char"/>
    <w:basedOn w:val="DefaultParagraphFont"/>
    <w:link w:val="Heading4"/>
    <w:rsid w:val="00AA0FBA"/>
    <w:rPr>
      <w:rFonts w:ascii="Calibri" w:eastAsia="Times New Roman" w:hAnsi="Calibri" w:cs="Times New Roman"/>
      <w:b/>
      <w:color w:val="1F3864" w:themeColor="accent1" w:themeShade="80"/>
      <w:sz w:val="28"/>
      <w:szCs w:val="20"/>
      <w:u w:val="single"/>
      <w:lang w:eastAsia="ar-SA"/>
    </w:rPr>
  </w:style>
  <w:style w:type="character" w:customStyle="1" w:styleId="Heading5Char">
    <w:name w:val="Heading 5 Char"/>
    <w:basedOn w:val="DefaultParagraphFont"/>
    <w:link w:val="Heading5"/>
    <w:rsid w:val="00BF478C"/>
    <w:rPr>
      <w:rFonts w:ascii="Arial" w:eastAsia="Times New Roman" w:hAnsi="Arial" w:cs="Times New Roman"/>
      <w:szCs w:val="20"/>
      <w:lang w:eastAsia="ar-SA"/>
    </w:rPr>
  </w:style>
  <w:style w:type="character" w:customStyle="1" w:styleId="Heading6Char">
    <w:name w:val="Heading 6 Char"/>
    <w:basedOn w:val="DefaultParagraphFont"/>
    <w:link w:val="Heading6"/>
    <w:rsid w:val="00BF478C"/>
    <w:rPr>
      <w:rFonts w:ascii="Arial" w:eastAsia="Times New Roman" w:hAnsi="Arial" w:cs="Times New Roman"/>
      <w:i/>
      <w:szCs w:val="20"/>
      <w:lang w:eastAsia="ar-SA"/>
    </w:rPr>
  </w:style>
  <w:style w:type="character" w:customStyle="1" w:styleId="Heading7Char">
    <w:name w:val="Heading 7 Char"/>
    <w:basedOn w:val="DefaultParagraphFont"/>
    <w:link w:val="Heading7"/>
    <w:rsid w:val="00BF478C"/>
    <w:rPr>
      <w:rFonts w:ascii="Arial" w:eastAsia="Times New Roman" w:hAnsi="Arial" w:cs="Times New Roman"/>
      <w:sz w:val="20"/>
      <w:szCs w:val="20"/>
      <w:lang w:eastAsia="ar-SA"/>
    </w:rPr>
  </w:style>
  <w:style w:type="character" w:customStyle="1" w:styleId="Heading8Char">
    <w:name w:val="Heading 8 Char"/>
    <w:basedOn w:val="DefaultParagraphFont"/>
    <w:link w:val="Heading8"/>
    <w:rsid w:val="00BF478C"/>
    <w:rPr>
      <w:rFonts w:ascii="Arial" w:eastAsia="Times New Roman" w:hAnsi="Arial" w:cs="Times New Roman"/>
      <w:i/>
      <w:sz w:val="20"/>
      <w:szCs w:val="20"/>
      <w:lang w:eastAsia="ar-SA"/>
    </w:rPr>
  </w:style>
  <w:style w:type="character" w:customStyle="1" w:styleId="Heading9Char">
    <w:name w:val="Heading 9 Char"/>
    <w:basedOn w:val="DefaultParagraphFont"/>
    <w:link w:val="Heading9"/>
    <w:rsid w:val="00BF478C"/>
    <w:rPr>
      <w:rFonts w:ascii="Arial" w:eastAsia="Times New Roman" w:hAnsi="Arial" w:cs="Times New Roman"/>
      <w:i/>
      <w:sz w:val="18"/>
      <w:szCs w:val="20"/>
      <w:lang w:eastAsia="ar-SA"/>
    </w:rPr>
  </w:style>
  <w:style w:type="character" w:customStyle="1" w:styleId="Absatz-Standardschriftart">
    <w:name w:val="Absatz-Standardschriftart"/>
    <w:rsid w:val="00BF478C"/>
  </w:style>
  <w:style w:type="character" w:customStyle="1" w:styleId="WW-Absatz-Standardschriftart">
    <w:name w:val="WW-Absatz-Standardschriftart"/>
    <w:rsid w:val="00BF478C"/>
  </w:style>
  <w:style w:type="character" w:customStyle="1" w:styleId="WW-Absatz-Standardschriftart1">
    <w:name w:val="WW-Absatz-Standardschriftart1"/>
    <w:rsid w:val="00BF478C"/>
  </w:style>
  <w:style w:type="character" w:customStyle="1" w:styleId="WW-Absatz-Standardschriftart11">
    <w:name w:val="WW-Absatz-Standardschriftart11"/>
    <w:rsid w:val="00BF478C"/>
  </w:style>
  <w:style w:type="character" w:customStyle="1" w:styleId="WW-Absatz-Standardschriftart111">
    <w:name w:val="WW-Absatz-Standardschriftart111"/>
    <w:rsid w:val="00BF478C"/>
  </w:style>
  <w:style w:type="character" w:customStyle="1" w:styleId="WW-Absatz-Standardschriftart1111">
    <w:name w:val="WW-Absatz-Standardschriftart1111"/>
    <w:rsid w:val="00BF478C"/>
  </w:style>
  <w:style w:type="character" w:customStyle="1" w:styleId="WW-DefaultParagraphFont">
    <w:name w:val="WW-Default Paragraph Font"/>
    <w:rsid w:val="00BF478C"/>
  </w:style>
  <w:style w:type="character" w:styleId="PageNumber">
    <w:name w:val="page number"/>
    <w:basedOn w:val="WW-DefaultParagraphFont"/>
    <w:rsid w:val="00BF478C"/>
  </w:style>
  <w:style w:type="character" w:styleId="Hyperlink">
    <w:name w:val="Hyperlink"/>
    <w:uiPriority w:val="99"/>
    <w:rsid w:val="00BF478C"/>
    <w:rPr>
      <w:color w:val="0000FF"/>
      <w:u w:val="single"/>
    </w:rPr>
  </w:style>
  <w:style w:type="character" w:customStyle="1" w:styleId="NumberingSymbols">
    <w:name w:val="Numbering Symbols"/>
    <w:rsid w:val="00BF478C"/>
  </w:style>
  <w:style w:type="paragraph" w:customStyle="1" w:styleId="Heading">
    <w:name w:val="Heading"/>
    <w:basedOn w:val="Normal"/>
    <w:next w:val="BodyText"/>
    <w:rsid w:val="00BF478C"/>
    <w:pPr>
      <w:keepNext/>
      <w:spacing w:before="240" w:after="120"/>
    </w:pPr>
    <w:rPr>
      <w:rFonts w:ascii="Arial" w:eastAsia="Lucida Sans Unicode" w:hAnsi="Arial" w:cs="Tahoma"/>
      <w:sz w:val="28"/>
      <w:szCs w:val="28"/>
    </w:rPr>
  </w:style>
  <w:style w:type="paragraph" w:styleId="BodyText">
    <w:name w:val="Body Text"/>
    <w:basedOn w:val="Normal"/>
    <w:link w:val="BodyTextChar"/>
    <w:rsid w:val="00BF478C"/>
    <w:pPr>
      <w:spacing w:after="120"/>
    </w:pPr>
  </w:style>
  <w:style w:type="character" w:customStyle="1" w:styleId="BodyTextChar">
    <w:name w:val="Body Text Char"/>
    <w:basedOn w:val="DefaultParagraphFont"/>
    <w:link w:val="BodyText"/>
    <w:rsid w:val="00BF478C"/>
    <w:rPr>
      <w:rFonts w:ascii="Times" w:eastAsia="Times New Roman" w:hAnsi="Times" w:cs="Times New Roman"/>
      <w:sz w:val="24"/>
      <w:szCs w:val="20"/>
      <w:lang w:eastAsia="ar-SA"/>
    </w:rPr>
  </w:style>
  <w:style w:type="paragraph" w:styleId="List">
    <w:name w:val="List"/>
    <w:basedOn w:val="BodyText"/>
    <w:rsid w:val="00BF478C"/>
    <w:rPr>
      <w:rFonts w:cs="Tahoma"/>
    </w:rPr>
  </w:style>
  <w:style w:type="paragraph" w:styleId="Caption">
    <w:name w:val="caption"/>
    <w:basedOn w:val="Normal"/>
    <w:qFormat/>
    <w:rsid w:val="00BF478C"/>
    <w:pPr>
      <w:suppressLineNumbers/>
      <w:spacing w:before="120" w:after="120"/>
    </w:pPr>
    <w:rPr>
      <w:rFonts w:cs="Tahoma"/>
      <w:i/>
      <w:iCs/>
      <w:szCs w:val="24"/>
    </w:rPr>
  </w:style>
  <w:style w:type="paragraph" w:customStyle="1" w:styleId="Index">
    <w:name w:val="Index"/>
    <w:basedOn w:val="Normal"/>
    <w:rsid w:val="00BF478C"/>
    <w:pPr>
      <w:suppressLineNumbers/>
    </w:pPr>
    <w:rPr>
      <w:rFonts w:cs="Tahoma"/>
    </w:rPr>
  </w:style>
  <w:style w:type="paragraph" w:styleId="Footer">
    <w:name w:val="footer"/>
    <w:basedOn w:val="Normal"/>
    <w:link w:val="FooterChar"/>
    <w:uiPriority w:val="99"/>
    <w:rsid w:val="00BF478C"/>
    <w:pPr>
      <w:tabs>
        <w:tab w:val="center" w:pos="4680"/>
        <w:tab w:val="right" w:pos="9360"/>
      </w:tabs>
    </w:pPr>
    <w:rPr>
      <w:b/>
      <w:i/>
      <w:sz w:val="20"/>
    </w:rPr>
  </w:style>
  <w:style w:type="character" w:customStyle="1" w:styleId="FooterChar">
    <w:name w:val="Footer Char"/>
    <w:basedOn w:val="DefaultParagraphFont"/>
    <w:link w:val="Footer"/>
    <w:uiPriority w:val="99"/>
    <w:rsid w:val="00BF478C"/>
    <w:rPr>
      <w:rFonts w:ascii="Times" w:eastAsia="Times New Roman" w:hAnsi="Times" w:cs="Times New Roman"/>
      <w:b/>
      <w:i/>
      <w:sz w:val="20"/>
      <w:szCs w:val="20"/>
      <w:lang w:eastAsia="ar-SA"/>
    </w:rPr>
  </w:style>
  <w:style w:type="paragraph" w:customStyle="1" w:styleId="bullet">
    <w:name w:val="bullet"/>
    <w:basedOn w:val="Normal"/>
    <w:rsid w:val="00BF478C"/>
    <w:rPr>
      <w:rFonts w:ascii="Arial" w:hAnsi="Arial"/>
      <w:sz w:val="20"/>
    </w:rPr>
  </w:style>
  <w:style w:type="paragraph" w:styleId="Header">
    <w:name w:val="header"/>
    <w:basedOn w:val="Normal"/>
    <w:link w:val="HeaderChar"/>
    <w:rsid w:val="00BF478C"/>
    <w:pPr>
      <w:tabs>
        <w:tab w:val="center" w:pos="4680"/>
        <w:tab w:val="right" w:pos="9360"/>
      </w:tabs>
    </w:pPr>
    <w:rPr>
      <w:b/>
      <w:i/>
      <w:sz w:val="20"/>
    </w:rPr>
  </w:style>
  <w:style w:type="character" w:customStyle="1" w:styleId="HeaderChar">
    <w:name w:val="Header Char"/>
    <w:basedOn w:val="DefaultParagraphFont"/>
    <w:link w:val="Header"/>
    <w:rsid w:val="00BF478C"/>
    <w:rPr>
      <w:rFonts w:ascii="Times" w:eastAsia="Times New Roman" w:hAnsi="Times" w:cs="Times New Roman"/>
      <w:b/>
      <w:i/>
      <w:sz w:val="20"/>
      <w:szCs w:val="20"/>
      <w:lang w:eastAsia="ar-SA"/>
    </w:rPr>
  </w:style>
  <w:style w:type="paragraph" w:customStyle="1" w:styleId="heading10">
    <w:name w:val="heading1"/>
    <w:basedOn w:val="Normal"/>
    <w:rsid w:val="00BF478C"/>
    <w:pPr>
      <w:tabs>
        <w:tab w:val="left" w:pos="450"/>
        <w:tab w:val="left" w:pos="1080"/>
        <w:tab w:val="left" w:pos="1800"/>
        <w:tab w:val="left" w:pos="2610"/>
      </w:tabs>
    </w:pPr>
  </w:style>
  <w:style w:type="paragraph" w:styleId="TOC1">
    <w:name w:val="toc 1"/>
    <w:basedOn w:val="Normal"/>
    <w:next w:val="Normal"/>
    <w:uiPriority w:val="39"/>
    <w:rsid w:val="00BF478C"/>
    <w:pPr>
      <w:tabs>
        <w:tab w:val="left" w:pos="360"/>
        <w:tab w:val="right" w:leader="dot" w:pos="9360"/>
      </w:tabs>
      <w:spacing w:before="60" w:line="220" w:lineRule="exact"/>
      <w:ind w:left="360" w:hanging="360"/>
      <w:jc w:val="both"/>
    </w:pPr>
    <w:rPr>
      <w:b/>
      <w:lang w:val="en-GB"/>
    </w:rPr>
  </w:style>
  <w:style w:type="paragraph" w:styleId="TOC2">
    <w:name w:val="toc 2"/>
    <w:basedOn w:val="Normal"/>
    <w:next w:val="Normal"/>
    <w:uiPriority w:val="39"/>
    <w:rsid w:val="00BF478C"/>
    <w:pPr>
      <w:tabs>
        <w:tab w:val="right" w:leader="dot" w:pos="9360"/>
      </w:tabs>
      <w:spacing w:line="220" w:lineRule="exact"/>
      <w:ind w:left="270"/>
      <w:jc w:val="both"/>
    </w:pPr>
    <w:rPr>
      <w:sz w:val="22"/>
    </w:rPr>
  </w:style>
  <w:style w:type="paragraph" w:customStyle="1" w:styleId="level4">
    <w:name w:val="level 4"/>
    <w:basedOn w:val="Normal"/>
    <w:rsid w:val="00BF478C"/>
    <w:pPr>
      <w:spacing w:before="120" w:after="120"/>
      <w:ind w:left="634"/>
    </w:pPr>
  </w:style>
  <w:style w:type="paragraph" w:customStyle="1" w:styleId="level5">
    <w:name w:val="level 5"/>
    <w:basedOn w:val="Normal"/>
    <w:rsid w:val="00BF478C"/>
    <w:pPr>
      <w:tabs>
        <w:tab w:val="left" w:pos="2520"/>
      </w:tabs>
      <w:ind w:left="1440"/>
    </w:pPr>
  </w:style>
  <w:style w:type="paragraph" w:styleId="Title">
    <w:name w:val="Title"/>
    <w:basedOn w:val="Normal"/>
    <w:next w:val="Subtitle"/>
    <w:link w:val="TitleChar"/>
    <w:qFormat/>
    <w:rsid w:val="00BF478C"/>
    <w:pPr>
      <w:spacing w:before="240" w:after="720" w:line="240" w:lineRule="auto"/>
      <w:jc w:val="right"/>
    </w:pPr>
    <w:rPr>
      <w:rFonts w:ascii="Arial" w:hAnsi="Arial"/>
      <w:b/>
      <w:kern w:val="1"/>
      <w:sz w:val="64"/>
    </w:rPr>
  </w:style>
  <w:style w:type="character" w:customStyle="1" w:styleId="TitleChar">
    <w:name w:val="Title Char"/>
    <w:basedOn w:val="DefaultParagraphFont"/>
    <w:link w:val="Title"/>
    <w:rsid w:val="00BF478C"/>
    <w:rPr>
      <w:rFonts w:ascii="Arial" w:eastAsia="Times New Roman" w:hAnsi="Arial" w:cs="Times New Roman"/>
      <w:b/>
      <w:kern w:val="1"/>
      <w:sz w:val="64"/>
      <w:szCs w:val="20"/>
      <w:lang w:eastAsia="ar-SA"/>
    </w:rPr>
  </w:style>
  <w:style w:type="paragraph" w:styleId="Subtitle">
    <w:name w:val="Subtitle"/>
    <w:basedOn w:val="Heading"/>
    <w:next w:val="BodyText"/>
    <w:link w:val="SubtitleChar"/>
    <w:qFormat/>
    <w:rsid w:val="00BF478C"/>
    <w:pPr>
      <w:jc w:val="center"/>
    </w:pPr>
    <w:rPr>
      <w:i/>
      <w:iCs/>
    </w:rPr>
  </w:style>
  <w:style w:type="character" w:customStyle="1" w:styleId="SubtitleChar">
    <w:name w:val="Subtitle Char"/>
    <w:basedOn w:val="DefaultParagraphFont"/>
    <w:link w:val="Subtitle"/>
    <w:rsid w:val="00BF478C"/>
    <w:rPr>
      <w:rFonts w:ascii="Arial" w:eastAsia="Lucida Sans Unicode" w:hAnsi="Arial" w:cs="Tahoma"/>
      <w:i/>
      <w:iCs/>
      <w:sz w:val="28"/>
      <w:szCs w:val="28"/>
      <w:lang w:eastAsia="ar-SA"/>
    </w:rPr>
  </w:style>
  <w:style w:type="paragraph" w:customStyle="1" w:styleId="TOCEntry">
    <w:name w:val="TOCEntry"/>
    <w:basedOn w:val="Normal"/>
    <w:rsid w:val="00BF478C"/>
    <w:pPr>
      <w:keepNext/>
      <w:keepLines/>
      <w:spacing w:before="120" w:after="240" w:line="240" w:lineRule="atLeast"/>
    </w:pPr>
    <w:rPr>
      <w:b/>
      <w:sz w:val="36"/>
    </w:rPr>
  </w:style>
  <w:style w:type="paragraph" w:styleId="TOC3">
    <w:name w:val="toc 3"/>
    <w:basedOn w:val="Normal"/>
    <w:next w:val="Normal"/>
    <w:uiPriority w:val="39"/>
    <w:rsid w:val="00BF478C"/>
    <w:pPr>
      <w:tabs>
        <w:tab w:val="left" w:pos="1200"/>
        <w:tab w:val="right" w:leader="dot" w:pos="9360"/>
      </w:tabs>
      <w:ind w:left="480"/>
    </w:pPr>
    <w:rPr>
      <w:sz w:val="22"/>
      <w:lang w:val="en-GB"/>
    </w:rPr>
  </w:style>
  <w:style w:type="paragraph" w:styleId="TOC4">
    <w:name w:val="toc 4"/>
    <w:basedOn w:val="Normal"/>
    <w:next w:val="Normal"/>
    <w:uiPriority w:val="39"/>
    <w:rsid w:val="00BF478C"/>
    <w:pPr>
      <w:tabs>
        <w:tab w:val="right" w:leader="dot" w:pos="9360"/>
      </w:tabs>
      <w:ind w:left="720"/>
    </w:pPr>
  </w:style>
  <w:style w:type="paragraph" w:styleId="TOC5">
    <w:name w:val="toc 5"/>
    <w:basedOn w:val="Normal"/>
    <w:next w:val="Normal"/>
    <w:uiPriority w:val="39"/>
    <w:rsid w:val="00BF478C"/>
    <w:pPr>
      <w:tabs>
        <w:tab w:val="right" w:leader="dot" w:pos="9360"/>
      </w:tabs>
      <w:ind w:left="960"/>
    </w:pPr>
  </w:style>
  <w:style w:type="paragraph" w:styleId="TOC6">
    <w:name w:val="toc 6"/>
    <w:basedOn w:val="Normal"/>
    <w:next w:val="Normal"/>
    <w:uiPriority w:val="39"/>
    <w:rsid w:val="00BF478C"/>
    <w:pPr>
      <w:tabs>
        <w:tab w:val="right" w:leader="dot" w:pos="9360"/>
      </w:tabs>
      <w:ind w:left="1200"/>
    </w:pPr>
  </w:style>
  <w:style w:type="paragraph" w:styleId="TOC7">
    <w:name w:val="toc 7"/>
    <w:basedOn w:val="Normal"/>
    <w:next w:val="Normal"/>
    <w:uiPriority w:val="39"/>
    <w:rsid w:val="00BF478C"/>
    <w:pPr>
      <w:tabs>
        <w:tab w:val="right" w:leader="dot" w:pos="9360"/>
      </w:tabs>
      <w:ind w:left="1440"/>
    </w:pPr>
  </w:style>
  <w:style w:type="paragraph" w:styleId="TOC8">
    <w:name w:val="toc 8"/>
    <w:basedOn w:val="Normal"/>
    <w:next w:val="Normal"/>
    <w:uiPriority w:val="39"/>
    <w:rsid w:val="00BF478C"/>
    <w:pPr>
      <w:tabs>
        <w:tab w:val="right" w:leader="dot" w:pos="9360"/>
      </w:tabs>
      <w:ind w:left="1680"/>
    </w:pPr>
  </w:style>
  <w:style w:type="paragraph" w:styleId="TOC9">
    <w:name w:val="toc 9"/>
    <w:basedOn w:val="Normal"/>
    <w:next w:val="Normal"/>
    <w:uiPriority w:val="39"/>
    <w:rsid w:val="00BF478C"/>
    <w:pPr>
      <w:tabs>
        <w:tab w:val="right" w:leader="dot" w:pos="9360"/>
      </w:tabs>
      <w:ind w:left="1920"/>
    </w:pPr>
  </w:style>
  <w:style w:type="paragraph" w:customStyle="1" w:styleId="template">
    <w:name w:val="template"/>
    <w:basedOn w:val="Normal"/>
    <w:rsid w:val="00BF478C"/>
    <w:rPr>
      <w:rFonts w:ascii="Arial" w:hAnsi="Arial"/>
      <w:i/>
      <w:sz w:val="22"/>
    </w:rPr>
  </w:style>
  <w:style w:type="paragraph" w:customStyle="1" w:styleId="level3text">
    <w:name w:val="level 3 text"/>
    <w:basedOn w:val="Normal"/>
    <w:rsid w:val="00BF478C"/>
    <w:pPr>
      <w:spacing w:line="220" w:lineRule="exact"/>
      <w:ind w:left="1350" w:hanging="716"/>
    </w:pPr>
    <w:rPr>
      <w:rFonts w:ascii="Arial" w:hAnsi="Arial"/>
      <w:i/>
      <w:sz w:val="22"/>
    </w:rPr>
  </w:style>
  <w:style w:type="paragraph" w:customStyle="1" w:styleId="requirement">
    <w:name w:val="requirement"/>
    <w:basedOn w:val="level4"/>
    <w:rsid w:val="00BF478C"/>
    <w:pPr>
      <w:spacing w:before="0" w:after="0"/>
      <w:ind w:left="2348" w:hanging="994"/>
    </w:pPr>
    <w:rPr>
      <w:rFonts w:ascii="Times New Roman" w:hAnsi="Times New Roman"/>
    </w:rPr>
  </w:style>
  <w:style w:type="paragraph" w:customStyle="1" w:styleId="ByLine">
    <w:name w:val="ByLine"/>
    <w:basedOn w:val="Title"/>
    <w:rsid w:val="00BF478C"/>
    <w:rPr>
      <w:sz w:val="28"/>
    </w:rPr>
  </w:style>
  <w:style w:type="paragraph" w:customStyle="1" w:styleId="ChangeHistoryTitle">
    <w:name w:val="ChangeHistory Title"/>
    <w:basedOn w:val="Normal"/>
    <w:rsid w:val="00BF478C"/>
    <w:pPr>
      <w:keepNext/>
      <w:spacing w:before="60" w:after="60" w:line="240" w:lineRule="auto"/>
      <w:jc w:val="center"/>
    </w:pPr>
    <w:rPr>
      <w:rFonts w:ascii="Arial" w:hAnsi="Arial"/>
      <w:b/>
      <w:sz w:val="36"/>
    </w:rPr>
  </w:style>
  <w:style w:type="paragraph" w:customStyle="1" w:styleId="SuperTitle">
    <w:name w:val="SuperTitle"/>
    <w:basedOn w:val="Title"/>
    <w:next w:val="Normal"/>
    <w:rsid w:val="00BF478C"/>
    <w:pPr>
      <w:pBdr>
        <w:top w:val="single" w:sz="40" w:space="1" w:color="000000"/>
      </w:pBdr>
      <w:spacing w:before="960" w:after="0"/>
    </w:pPr>
    <w:rPr>
      <w:sz w:val="28"/>
    </w:rPr>
  </w:style>
  <w:style w:type="paragraph" w:customStyle="1" w:styleId="line">
    <w:name w:val="line"/>
    <w:basedOn w:val="Title"/>
    <w:rsid w:val="00BF478C"/>
    <w:pPr>
      <w:pBdr>
        <w:top w:val="single" w:sz="32" w:space="1" w:color="000000"/>
      </w:pBdr>
      <w:spacing w:after="0"/>
    </w:pPr>
    <w:rPr>
      <w:sz w:val="40"/>
    </w:rPr>
  </w:style>
  <w:style w:type="paragraph" w:customStyle="1" w:styleId="Contents10">
    <w:name w:val="Contents 10"/>
    <w:basedOn w:val="Index"/>
    <w:rsid w:val="00BF478C"/>
    <w:pPr>
      <w:tabs>
        <w:tab w:val="right" w:leader="dot" w:pos="9972"/>
      </w:tabs>
      <w:ind w:left="2547"/>
    </w:pPr>
  </w:style>
  <w:style w:type="paragraph" w:customStyle="1" w:styleId="TableContents">
    <w:name w:val="Table Contents"/>
    <w:basedOn w:val="Normal"/>
    <w:rsid w:val="00BF478C"/>
    <w:pPr>
      <w:suppressLineNumbers/>
    </w:pPr>
  </w:style>
  <w:style w:type="paragraph" w:customStyle="1" w:styleId="TableHeading">
    <w:name w:val="Table Heading"/>
    <w:basedOn w:val="TableContents"/>
    <w:rsid w:val="00BF478C"/>
    <w:pPr>
      <w:jc w:val="center"/>
    </w:pPr>
    <w:rPr>
      <w:b/>
      <w:bCs/>
    </w:rPr>
  </w:style>
  <w:style w:type="paragraph" w:customStyle="1" w:styleId="CompanyName">
    <w:name w:val="Company Name"/>
    <w:basedOn w:val="Normal"/>
    <w:rsid w:val="00BF478C"/>
    <w:pPr>
      <w:suppressAutoHyphens w:val="0"/>
      <w:spacing w:line="280" w:lineRule="atLeast"/>
    </w:pPr>
    <w:rPr>
      <w:rFonts w:ascii="Arial Black" w:hAnsi="Arial Black"/>
      <w:spacing w:val="-25"/>
      <w:sz w:val="32"/>
    </w:rPr>
  </w:style>
  <w:style w:type="paragraph" w:styleId="FootnoteText">
    <w:name w:val="footnote text"/>
    <w:basedOn w:val="Normal"/>
    <w:link w:val="FootnoteTextChar"/>
    <w:rsid w:val="00BF478C"/>
    <w:pPr>
      <w:suppressAutoHyphens w:val="0"/>
      <w:spacing w:line="240" w:lineRule="auto"/>
    </w:pPr>
    <w:rPr>
      <w:rFonts w:ascii="Times New Roman" w:hAnsi="Times New Roman"/>
      <w:sz w:val="20"/>
    </w:rPr>
  </w:style>
  <w:style w:type="character" w:customStyle="1" w:styleId="FootnoteTextChar">
    <w:name w:val="Footnote Text Char"/>
    <w:basedOn w:val="DefaultParagraphFont"/>
    <w:link w:val="FootnoteText"/>
    <w:rsid w:val="00BF478C"/>
    <w:rPr>
      <w:rFonts w:ascii="Times New Roman" w:eastAsia="Times New Roman" w:hAnsi="Times New Roman" w:cs="Times New Roman"/>
      <w:sz w:val="20"/>
      <w:szCs w:val="20"/>
      <w:lang w:eastAsia="ar-SA"/>
    </w:rPr>
  </w:style>
  <w:style w:type="paragraph" w:customStyle="1" w:styleId="Framecontents">
    <w:name w:val="Frame contents"/>
    <w:basedOn w:val="BodyText"/>
    <w:rsid w:val="00BF478C"/>
  </w:style>
  <w:style w:type="paragraph" w:styleId="BalloonText">
    <w:name w:val="Balloon Text"/>
    <w:basedOn w:val="Normal"/>
    <w:link w:val="BalloonTextChar"/>
    <w:uiPriority w:val="99"/>
    <w:semiHidden/>
    <w:unhideWhenUsed/>
    <w:rsid w:val="00BF478C"/>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F478C"/>
    <w:rPr>
      <w:rFonts w:ascii="Tahoma" w:eastAsia="Times New Roman" w:hAnsi="Tahoma" w:cs="Times New Roman"/>
      <w:sz w:val="16"/>
      <w:szCs w:val="16"/>
      <w:lang w:eastAsia="ar-SA"/>
    </w:rPr>
  </w:style>
  <w:style w:type="paragraph" w:styleId="TOCHeading">
    <w:name w:val="TOC Heading"/>
    <w:basedOn w:val="Heading1"/>
    <w:next w:val="Normal"/>
    <w:uiPriority w:val="39"/>
    <w:semiHidden/>
    <w:unhideWhenUsed/>
    <w:qFormat/>
    <w:rsid w:val="00BF478C"/>
    <w:pPr>
      <w:numPr>
        <w:numId w:val="0"/>
      </w:numPr>
      <w:suppressAutoHyphens w:val="0"/>
      <w:spacing w:after="0" w:line="276" w:lineRule="auto"/>
      <w:outlineLvl w:val="9"/>
    </w:pPr>
    <w:rPr>
      <w:rFonts w:ascii="Cambria" w:hAnsi="Cambria"/>
      <w:bCs/>
      <w:color w:val="365F91"/>
      <w:kern w:val="0"/>
      <w:sz w:val="28"/>
      <w:szCs w:val="28"/>
      <w:lang w:eastAsia="en-US"/>
    </w:rPr>
  </w:style>
  <w:style w:type="paragraph" w:styleId="DocumentMap">
    <w:name w:val="Document Map"/>
    <w:basedOn w:val="Normal"/>
    <w:link w:val="DocumentMapChar"/>
    <w:uiPriority w:val="99"/>
    <w:semiHidden/>
    <w:unhideWhenUsed/>
    <w:rsid w:val="00BF478C"/>
    <w:rPr>
      <w:rFonts w:ascii="Tahoma" w:hAnsi="Tahoma"/>
      <w:sz w:val="16"/>
      <w:szCs w:val="16"/>
    </w:rPr>
  </w:style>
  <w:style w:type="character" w:customStyle="1" w:styleId="DocumentMapChar">
    <w:name w:val="Document Map Char"/>
    <w:basedOn w:val="DefaultParagraphFont"/>
    <w:link w:val="DocumentMap"/>
    <w:uiPriority w:val="99"/>
    <w:semiHidden/>
    <w:rsid w:val="00BF478C"/>
    <w:rPr>
      <w:rFonts w:ascii="Tahoma" w:eastAsia="Times New Roman" w:hAnsi="Tahoma" w:cs="Times New Roman"/>
      <w:sz w:val="16"/>
      <w:szCs w:val="16"/>
      <w:lang w:eastAsia="ar-SA"/>
    </w:rPr>
  </w:style>
  <w:style w:type="table" w:styleId="TableGrid">
    <w:name w:val="Table Grid"/>
    <w:basedOn w:val="TableNormal"/>
    <w:uiPriority w:val="59"/>
    <w:rsid w:val="00BF478C"/>
    <w:pPr>
      <w:spacing w:after="0" w:line="240" w:lineRule="auto"/>
    </w:pPr>
    <w:rPr>
      <w:rFonts w:ascii="Calibri" w:eastAsia="Calibri" w:hAnsi="Calibri" w:cs="Times New Roman"/>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F478C"/>
    <w:rPr>
      <w:sz w:val="16"/>
      <w:szCs w:val="16"/>
    </w:rPr>
  </w:style>
  <w:style w:type="paragraph" w:styleId="CommentText">
    <w:name w:val="annotation text"/>
    <w:basedOn w:val="Normal"/>
    <w:link w:val="CommentTextChar"/>
    <w:unhideWhenUsed/>
    <w:rsid w:val="00BF478C"/>
    <w:rPr>
      <w:sz w:val="20"/>
    </w:rPr>
  </w:style>
  <w:style w:type="character" w:customStyle="1" w:styleId="CommentTextChar">
    <w:name w:val="Comment Text Char"/>
    <w:basedOn w:val="DefaultParagraphFont"/>
    <w:link w:val="CommentText"/>
    <w:rsid w:val="00BF478C"/>
    <w:rPr>
      <w:rFonts w:ascii="Times" w:eastAsia="Times New Roman" w:hAnsi="Times"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BF478C"/>
    <w:rPr>
      <w:b/>
      <w:bCs/>
    </w:rPr>
  </w:style>
  <w:style w:type="character" w:customStyle="1" w:styleId="CommentSubjectChar">
    <w:name w:val="Comment Subject Char"/>
    <w:basedOn w:val="CommentTextChar"/>
    <w:link w:val="CommentSubject"/>
    <w:uiPriority w:val="99"/>
    <w:semiHidden/>
    <w:rsid w:val="00BF478C"/>
    <w:rPr>
      <w:rFonts w:ascii="Times" w:eastAsia="Times New Roman" w:hAnsi="Times" w:cs="Times New Roman"/>
      <w:b/>
      <w:bCs/>
      <w:sz w:val="20"/>
      <w:szCs w:val="20"/>
      <w:lang w:eastAsia="ar-SA"/>
    </w:rPr>
  </w:style>
  <w:style w:type="paragraph" w:styleId="ListParagraph">
    <w:name w:val="List Paragraph"/>
    <w:basedOn w:val="Normal"/>
    <w:uiPriority w:val="34"/>
    <w:qFormat/>
    <w:rsid w:val="00BF478C"/>
    <w:pPr>
      <w:ind w:left="720"/>
      <w:contextualSpacing/>
    </w:pPr>
  </w:style>
  <w:style w:type="paragraph" w:styleId="Revision">
    <w:name w:val="Revision"/>
    <w:hidden/>
    <w:uiPriority w:val="99"/>
    <w:semiHidden/>
    <w:rsid w:val="00BF478C"/>
    <w:pPr>
      <w:spacing w:after="0" w:line="240" w:lineRule="auto"/>
    </w:pPr>
    <w:rPr>
      <w:rFonts w:ascii="Times" w:eastAsia="Times New Roman" w:hAnsi="Times" w:cs="Times New Roman"/>
      <w:sz w:val="24"/>
      <w:szCs w:val="20"/>
      <w:lang w:eastAsia="ar-SA"/>
    </w:rPr>
  </w:style>
  <w:style w:type="character" w:styleId="PlaceholderText">
    <w:name w:val="Placeholder Text"/>
    <w:basedOn w:val="DefaultParagraphFont"/>
    <w:uiPriority w:val="99"/>
    <w:semiHidden/>
    <w:rsid w:val="00BF478C"/>
    <w:rPr>
      <w:color w:val="808080"/>
    </w:rPr>
  </w:style>
  <w:style w:type="table" w:styleId="GridTable4-Accent1">
    <w:name w:val="Grid Table 4 Accent 1"/>
    <w:basedOn w:val="TableNormal"/>
    <w:uiPriority w:val="49"/>
    <w:rsid w:val="00624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6C55BA"/>
    <w:pPr>
      <w:suppressAutoHyphens w:val="0"/>
      <w:spacing w:before="100" w:beforeAutospacing="1" w:after="100" w:afterAutospacing="1" w:line="240" w:lineRule="auto"/>
    </w:pPr>
    <w:rPr>
      <w:rFonts w:ascii="Times New Roman" w:hAnsi="Times New Roman"/>
      <w:szCs w:val="24"/>
      <w:lang w:eastAsia="en-US"/>
    </w:rPr>
  </w:style>
  <w:style w:type="character" w:styleId="Strong">
    <w:name w:val="Strong"/>
    <w:basedOn w:val="DefaultParagraphFont"/>
    <w:uiPriority w:val="22"/>
    <w:qFormat/>
    <w:rsid w:val="006C55BA"/>
    <w:rPr>
      <w:b/>
      <w:bCs/>
    </w:rPr>
  </w:style>
  <w:style w:type="table" w:styleId="TableGridLight">
    <w:name w:val="Grid Table Light"/>
    <w:basedOn w:val="TableNormal"/>
    <w:uiPriority w:val="40"/>
    <w:rsid w:val="00525B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2">
    <w:name w:val="Grid Table 6 Colorful Accent 2"/>
    <w:basedOn w:val="TableNormal"/>
    <w:uiPriority w:val="51"/>
    <w:rsid w:val="007323B0"/>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033">
      <w:bodyDiv w:val="1"/>
      <w:marLeft w:val="0"/>
      <w:marRight w:val="0"/>
      <w:marTop w:val="0"/>
      <w:marBottom w:val="0"/>
      <w:divBdr>
        <w:top w:val="none" w:sz="0" w:space="0" w:color="auto"/>
        <w:left w:val="none" w:sz="0" w:space="0" w:color="auto"/>
        <w:bottom w:val="none" w:sz="0" w:space="0" w:color="auto"/>
        <w:right w:val="none" w:sz="0" w:space="0" w:color="auto"/>
      </w:divBdr>
    </w:div>
    <w:div w:id="122697697">
      <w:bodyDiv w:val="1"/>
      <w:marLeft w:val="0"/>
      <w:marRight w:val="0"/>
      <w:marTop w:val="0"/>
      <w:marBottom w:val="0"/>
      <w:divBdr>
        <w:top w:val="none" w:sz="0" w:space="0" w:color="auto"/>
        <w:left w:val="none" w:sz="0" w:space="0" w:color="auto"/>
        <w:bottom w:val="none" w:sz="0" w:space="0" w:color="auto"/>
        <w:right w:val="none" w:sz="0" w:space="0" w:color="auto"/>
      </w:divBdr>
    </w:div>
    <w:div w:id="201329617">
      <w:bodyDiv w:val="1"/>
      <w:marLeft w:val="0"/>
      <w:marRight w:val="0"/>
      <w:marTop w:val="0"/>
      <w:marBottom w:val="0"/>
      <w:divBdr>
        <w:top w:val="none" w:sz="0" w:space="0" w:color="auto"/>
        <w:left w:val="none" w:sz="0" w:space="0" w:color="auto"/>
        <w:bottom w:val="none" w:sz="0" w:space="0" w:color="auto"/>
        <w:right w:val="none" w:sz="0" w:space="0" w:color="auto"/>
      </w:divBdr>
    </w:div>
    <w:div w:id="288585201">
      <w:bodyDiv w:val="1"/>
      <w:marLeft w:val="0"/>
      <w:marRight w:val="0"/>
      <w:marTop w:val="0"/>
      <w:marBottom w:val="0"/>
      <w:divBdr>
        <w:top w:val="none" w:sz="0" w:space="0" w:color="auto"/>
        <w:left w:val="none" w:sz="0" w:space="0" w:color="auto"/>
        <w:bottom w:val="none" w:sz="0" w:space="0" w:color="auto"/>
        <w:right w:val="none" w:sz="0" w:space="0" w:color="auto"/>
      </w:divBdr>
    </w:div>
    <w:div w:id="399446648">
      <w:bodyDiv w:val="1"/>
      <w:marLeft w:val="0"/>
      <w:marRight w:val="0"/>
      <w:marTop w:val="0"/>
      <w:marBottom w:val="0"/>
      <w:divBdr>
        <w:top w:val="none" w:sz="0" w:space="0" w:color="auto"/>
        <w:left w:val="none" w:sz="0" w:space="0" w:color="auto"/>
        <w:bottom w:val="none" w:sz="0" w:space="0" w:color="auto"/>
        <w:right w:val="none" w:sz="0" w:space="0" w:color="auto"/>
      </w:divBdr>
    </w:div>
    <w:div w:id="417597723">
      <w:bodyDiv w:val="1"/>
      <w:marLeft w:val="0"/>
      <w:marRight w:val="0"/>
      <w:marTop w:val="0"/>
      <w:marBottom w:val="0"/>
      <w:divBdr>
        <w:top w:val="none" w:sz="0" w:space="0" w:color="auto"/>
        <w:left w:val="none" w:sz="0" w:space="0" w:color="auto"/>
        <w:bottom w:val="none" w:sz="0" w:space="0" w:color="auto"/>
        <w:right w:val="none" w:sz="0" w:space="0" w:color="auto"/>
      </w:divBdr>
    </w:div>
    <w:div w:id="432629145">
      <w:bodyDiv w:val="1"/>
      <w:marLeft w:val="0"/>
      <w:marRight w:val="0"/>
      <w:marTop w:val="0"/>
      <w:marBottom w:val="0"/>
      <w:divBdr>
        <w:top w:val="none" w:sz="0" w:space="0" w:color="auto"/>
        <w:left w:val="none" w:sz="0" w:space="0" w:color="auto"/>
        <w:bottom w:val="none" w:sz="0" w:space="0" w:color="auto"/>
        <w:right w:val="none" w:sz="0" w:space="0" w:color="auto"/>
      </w:divBdr>
    </w:div>
    <w:div w:id="437600084">
      <w:bodyDiv w:val="1"/>
      <w:marLeft w:val="0"/>
      <w:marRight w:val="0"/>
      <w:marTop w:val="0"/>
      <w:marBottom w:val="0"/>
      <w:divBdr>
        <w:top w:val="none" w:sz="0" w:space="0" w:color="auto"/>
        <w:left w:val="none" w:sz="0" w:space="0" w:color="auto"/>
        <w:bottom w:val="none" w:sz="0" w:space="0" w:color="auto"/>
        <w:right w:val="none" w:sz="0" w:space="0" w:color="auto"/>
      </w:divBdr>
    </w:div>
    <w:div w:id="499196459">
      <w:bodyDiv w:val="1"/>
      <w:marLeft w:val="0"/>
      <w:marRight w:val="0"/>
      <w:marTop w:val="0"/>
      <w:marBottom w:val="0"/>
      <w:divBdr>
        <w:top w:val="none" w:sz="0" w:space="0" w:color="auto"/>
        <w:left w:val="none" w:sz="0" w:space="0" w:color="auto"/>
        <w:bottom w:val="none" w:sz="0" w:space="0" w:color="auto"/>
        <w:right w:val="none" w:sz="0" w:space="0" w:color="auto"/>
      </w:divBdr>
    </w:div>
    <w:div w:id="573013018">
      <w:bodyDiv w:val="1"/>
      <w:marLeft w:val="0"/>
      <w:marRight w:val="0"/>
      <w:marTop w:val="0"/>
      <w:marBottom w:val="0"/>
      <w:divBdr>
        <w:top w:val="none" w:sz="0" w:space="0" w:color="auto"/>
        <w:left w:val="none" w:sz="0" w:space="0" w:color="auto"/>
        <w:bottom w:val="none" w:sz="0" w:space="0" w:color="auto"/>
        <w:right w:val="none" w:sz="0" w:space="0" w:color="auto"/>
      </w:divBdr>
    </w:div>
    <w:div w:id="642855931">
      <w:bodyDiv w:val="1"/>
      <w:marLeft w:val="0"/>
      <w:marRight w:val="0"/>
      <w:marTop w:val="0"/>
      <w:marBottom w:val="0"/>
      <w:divBdr>
        <w:top w:val="none" w:sz="0" w:space="0" w:color="auto"/>
        <w:left w:val="none" w:sz="0" w:space="0" w:color="auto"/>
        <w:bottom w:val="none" w:sz="0" w:space="0" w:color="auto"/>
        <w:right w:val="none" w:sz="0" w:space="0" w:color="auto"/>
      </w:divBdr>
    </w:div>
    <w:div w:id="729111778">
      <w:bodyDiv w:val="1"/>
      <w:marLeft w:val="0"/>
      <w:marRight w:val="0"/>
      <w:marTop w:val="0"/>
      <w:marBottom w:val="0"/>
      <w:divBdr>
        <w:top w:val="none" w:sz="0" w:space="0" w:color="auto"/>
        <w:left w:val="none" w:sz="0" w:space="0" w:color="auto"/>
        <w:bottom w:val="none" w:sz="0" w:space="0" w:color="auto"/>
        <w:right w:val="none" w:sz="0" w:space="0" w:color="auto"/>
      </w:divBdr>
    </w:div>
    <w:div w:id="747652710">
      <w:bodyDiv w:val="1"/>
      <w:marLeft w:val="0"/>
      <w:marRight w:val="0"/>
      <w:marTop w:val="0"/>
      <w:marBottom w:val="0"/>
      <w:divBdr>
        <w:top w:val="none" w:sz="0" w:space="0" w:color="auto"/>
        <w:left w:val="none" w:sz="0" w:space="0" w:color="auto"/>
        <w:bottom w:val="none" w:sz="0" w:space="0" w:color="auto"/>
        <w:right w:val="none" w:sz="0" w:space="0" w:color="auto"/>
      </w:divBdr>
    </w:div>
    <w:div w:id="844709181">
      <w:bodyDiv w:val="1"/>
      <w:marLeft w:val="0"/>
      <w:marRight w:val="0"/>
      <w:marTop w:val="0"/>
      <w:marBottom w:val="0"/>
      <w:divBdr>
        <w:top w:val="none" w:sz="0" w:space="0" w:color="auto"/>
        <w:left w:val="none" w:sz="0" w:space="0" w:color="auto"/>
        <w:bottom w:val="none" w:sz="0" w:space="0" w:color="auto"/>
        <w:right w:val="none" w:sz="0" w:space="0" w:color="auto"/>
      </w:divBdr>
    </w:div>
    <w:div w:id="984043539">
      <w:bodyDiv w:val="1"/>
      <w:marLeft w:val="0"/>
      <w:marRight w:val="0"/>
      <w:marTop w:val="0"/>
      <w:marBottom w:val="0"/>
      <w:divBdr>
        <w:top w:val="none" w:sz="0" w:space="0" w:color="auto"/>
        <w:left w:val="none" w:sz="0" w:space="0" w:color="auto"/>
        <w:bottom w:val="none" w:sz="0" w:space="0" w:color="auto"/>
        <w:right w:val="none" w:sz="0" w:space="0" w:color="auto"/>
      </w:divBdr>
    </w:div>
    <w:div w:id="1022170694">
      <w:bodyDiv w:val="1"/>
      <w:marLeft w:val="0"/>
      <w:marRight w:val="0"/>
      <w:marTop w:val="0"/>
      <w:marBottom w:val="0"/>
      <w:divBdr>
        <w:top w:val="none" w:sz="0" w:space="0" w:color="auto"/>
        <w:left w:val="none" w:sz="0" w:space="0" w:color="auto"/>
        <w:bottom w:val="none" w:sz="0" w:space="0" w:color="auto"/>
        <w:right w:val="none" w:sz="0" w:space="0" w:color="auto"/>
      </w:divBdr>
    </w:div>
    <w:div w:id="1270893697">
      <w:bodyDiv w:val="1"/>
      <w:marLeft w:val="0"/>
      <w:marRight w:val="0"/>
      <w:marTop w:val="0"/>
      <w:marBottom w:val="0"/>
      <w:divBdr>
        <w:top w:val="none" w:sz="0" w:space="0" w:color="auto"/>
        <w:left w:val="none" w:sz="0" w:space="0" w:color="auto"/>
        <w:bottom w:val="none" w:sz="0" w:space="0" w:color="auto"/>
        <w:right w:val="none" w:sz="0" w:space="0" w:color="auto"/>
      </w:divBdr>
    </w:div>
    <w:div w:id="1283801442">
      <w:bodyDiv w:val="1"/>
      <w:marLeft w:val="0"/>
      <w:marRight w:val="0"/>
      <w:marTop w:val="0"/>
      <w:marBottom w:val="0"/>
      <w:divBdr>
        <w:top w:val="none" w:sz="0" w:space="0" w:color="auto"/>
        <w:left w:val="none" w:sz="0" w:space="0" w:color="auto"/>
        <w:bottom w:val="none" w:sz="0" w:space="0" w:color="auto"/>
        <w:right w:val="none" w:sz="0" w:space="0" w:color="auto"/>
      </w:divBdr>
    </w:div>
    <w:div w:id="1504471079">
      <w:bodyDiv w:val="1"/>
      <w:marLeft w:val="0"/>
      <w:marRight w:val="0"/>
      <w:marTop w:val="0"/>
      <w:marBottom w:val="0"/>
      <w:divBdr>
        <w:top w:val="none" w:sz="0" w:space="0" w:color="auto"/>
        <w:left w:val="none" w:sz="0" w:space="0" w:color="auto"/>
        <w:bottom w:val="none" w:sz="0" w:space="0" w:color="auto"/>
        <w:right w:val="none" w:sz="0" w:space="0" w:color="auto"/>
      </w:divBdr>
    </w:div>
    <w:div w:id="1543444801">
      <w:bodyDiv w:val="1"/>
      <w:marLeft w:val="0"/>
      <w:marRight w:val="0"/>
      <w:marTop w:val="0"/>
      <w:marBottom w:val="0"/>
      <w:divBdr>
        <w:top w:val="none" w:sz="0" w:space="0" w:color="auto"/>
        <w:left w:val="none" w:sz="0" w:space="0" w:color="auto"/>
        <w:bottom w:val="none" w:sz="0" w:space="0" w:color="auto"/>
        <w:right w:val="none" w:sz="0" w:space="0" w:color="auto"/>
      </w:divBdr>
    </w:div>
    <w:div w:id="1547528505">
      <w:bodyDiv w:val="1"/>
      <w:marLeft w:val="0"/>
      <w:marRight w:val="0"/>
      <w:marTop w:val="0"/>
      <w:marBottom w:val="0"/>
      <w:divBdr>
        <w:top w:val="none" w:sz="0" w:space="0" w:color="auto"/>
        <w:left w:val="none" w:sz="0" w:space="0" w:color="auto"/>
        <w:bottom w:val="none" w:sz="0" w:space="0" w:color="auto"/>
        <w:right w:val="none" w:sz="0" w:space="0" w:color="auto"/>
      </w:divBdr>
    </w:div>
    <w:div w:id="1747875517">
      <w:bodyDiv w:val="1"/>
      <w:marLeft w:val="0"/>
      <w:marRight w:val="0"/>
      <w:marTop w:val="0"/>
      <w:marBottom w:val="0"/>
      <w:divBdr>
        <w:top w:val="none" w:sz="0" w:space="0" w:color="auto"/>
        <w:left w:val="none" w:sz="0" w:space="0" w:color="auto"/>
        <w:bottom w:val="none" w:sz="0" w:space="0" w:color="auto"/>
        <w:right w:val="none" w:sz="0" w:space="0" w:color="auto"/>
      </w:divBdr>
    </w:div>
    <w:div w:id="209558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image" Target="media/image6.emf"/><Relationship Id="rId39" Type="http://schemas.microsoft.com/office/2011/relationships/people" Target="people.xml"/><Relationship Id="rId21" Type="http://schemas.openxmlformats.org/officeDocument/2006/relationships/image" Target="media/image4.emf"/><Relationship Id="rId34"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hyperlink" Target="mailto:eiborbrokerrates@rakbank.ae" TargetMode="External"/><Relationship Id="rId33" Type="http://schemas.openxmlformats.org/officeDocument/2006/relationships/header" Target="header5.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eiborbrokerrates@rakbank.ae" TargetMode="External"/><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oleObject" Target="embeddings/oleObject2.bin"/><Relationship Id="rId32" Type="http://schemas.openxmlformats.org/officeDocument/2006/relationships/header" Target="header4.xml"/><Relationship Id="rId37" Type="http://schemas.openxmlformats.org/officeDocument/2006/relationships/footer" Target="footer6.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image" Target="media/image7.emf"/><Relationship Id="rId36" Type="http://schemas.openxmlformats.org/officeDocument/2006/relationships/header" Target="header6.xm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package" Target="embeddings/Microsoft_Excel_Worksheet2.xlsx"/><Relationship Id="rId4" Type="http://schemas.openxmlformats.org/officeDocument/2006/relationships/styles" Target="styles.xml"/><Relationship Id="rId9" Type="http://schemas.openxmlformats.org/officeDocument/2006/relationships/hyperlink" Target="https://newgensoft.com/home-us/" TargetMode="External"/><Relationship Id="rId14" Type="http://schemas.openxmlformats.org/officeDocument/2006/relationships/footer" Target="footer2.xml"/><Relationship Id="rId22" Type="http://schemas.openxmlformats.org/officeDocument/2006/relationships/package" Target="embeddings/Microsoft_Excel_Worksheet.xlsx"/><Relationship Id="rId27" Type="http://schemas.openxmlformats.org/officeDocument/2006/relationships/package" Target="embeddings/Microsoft_Excel_Worksheet1.xlsx"/><Relationship Id="rId30" Type="http://schemas.openxmlformats.org/officeDocument/2006/relationships/image" Target="media/image8.emf"/><Relationship Id="rId35"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TBClassification>
  <attrValue xml:space="preserve">RAKBANK-Internal</attrValue>
  <customPropName>RAKBANK Classification</customPropName>
  <timestamp>4/8/2022 9:10:40 AM</timestamp>
  <userName>WATANI_RAK\natesh</userName>
  <computerName>RBDT641.rakbank.co.ae</computerName>
  <guid>{7e77c7c6-dac3-4e6a-ad2d-2d7a4e3f97cb}</guid>
  <hdr>
    <align>center</align>
    <r>
      <fontName>verdana</fontName>
      <fontColor>000000</fontColor>
      <fontSize>10</fontSize>
      <b/>
      <text xml:space="preserve">Classification:</text>
    </r>
    <r>
      <fontName>verdana</fontName>
      <fontColor>000000</fontColor>
      <fontSize>10</fontSize>
      <text xml:space="preserve"> </text>
    </r>
    <r>
      <fontName>verdana</fontName>
      <fontColor>FF0000</fontColor>
      <fontSize>10</fontSize>
      <b/>
      <text xml:space="preserve">RAKBANK-Internal</text>
    </r>
  </hdr>
  <ftr>
    <align>center</align>
    <r>
      <fontName>verdana</fontName>
      <fontColor>000000</fontColor>
      <fontSize>10</fontSize>
      <b/>
      <text xml:space="preserve">Classification:</text>
    </r>
    <r>
      <fontName>verdana</fontName>
      <fontColor>000000</fontColor>
      <fontSize>10</fontSize>
      <text xml:space="preserve"> </text>
    </r>
    <r>
      <fontName>verdana</fontName>
      <fontColor>FF0000</fontColor>
      <fontSize>10</fontSize>
      <b/>
      <text xml:space="preserve">RAKBANK-Internal</text>
    </r>
  </ftr>
</GTBClassific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E0FBD-DD67-4045-97B8-E48E53439C83}">
  <ds:schemaRefs/>
</ds:datastoreItem>
</file>

<file path=customXml/itemProps2.xml><?xml version="1.0" encoding="utf-8"?>
<ds:datastoreItem xmlns:ds="http://schemas.openxmlformats.org/officeDocument/2006/customXml" ds:itemID="{CC91EE72-BC71-43C9-B7D3-DE45FFE30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3169</Words>
  <Characters>18065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Taneja</dc:creator>
  <cp:keywords/>
  <dc:description/>
  <cp:lastModifiedBy>Shashank Taneja</cp:lastModifiedBy>
  <cp:revision>6</cp:revision>
  <dcterms:created xsi:type="dcterms:W3CDTF">2023-12-21T08:38:00Z</dcterms:created>
  <dcterms:modified xsi:type="dcterms:W3CDTF">2023-12-21T08:43:00Z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KBANK Classification">
    <vt:lpwstr>RAKBANK-Internal</vt:lpwstr>
  </property>
  <property fmtid="{D5CDD505-2E9C-101B-9397-08002B2CF9AE}" pid="3" name="ClassifiedBy">
    <vt:lpwstr>WATANI_RAK\natesh</vt:lpwstr>
  </property>
  <property fmtid="{D5CDD505-2E9C-101B-9397-08002B2CF9AE}" pid="4" name="ClassificationHost">
    <vt:lpwstr>RBDT641.rakbank.co.ae</vt:lpwstr>
  </property>
  <property fmtid="{D5CDD505-2E9C-101B-9397-08002B2CF9AE}" pid="5" name="ClassificationDate">
    <vt:lpwstr>4/8/2022 9:10:40 AM</vt:lpwstr>
  </property>
  <property fmtid="{D5CDD505-2E9C-101B-9397-08002B2CF9AE}" pid="6" name="ClassificationGUID">
    <vt:lpwstr>{7e77c7c6-dac3-4e6a-ad2d-2d7a4e3f97cb}</vt:lpwstr>
  </property>
</Properties>
</file>